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7B452" w14:textId="15173902" w:rsidR="00FB697A" w:rsidRPr="001F774E" w:rsidRDefault="00FB697A" w:rsidP="00FB697A">
      <w:pPr>
        <w:pStyle w:val="TitleTitlePage"/>
      </w:pPr>
      <w:bookmarkStart w:id="0" w:name="_Hlk162863285"/>
      <w:r w:rsidRPr="001F774E">
        <w:t>ANGEL</w:t>
      </w:r>
      <w:r w:rsidR="005A5FCC">
        <w:t>’S JUSTICE</w:t>
      </w:r>
    </w:p>
    <w:p w14:paraId="4B0D8CCC" w14:textId="77777777" w:rsidR="00FB697A" w:rsidRPr="00436054" w:rsidRDefault="00FB697A" w:rsidP="00FB697A">
      <w:pPr>
        <w:pStyle w:val="BodyNormal"/>
        <w:ind w:left="0" w:firstLine="0"/>
        <w:rPr>
          <w:rFonts w:cs="Arial"/>
          <w:szCs w:val="24"/>
        </w:rPr>
      </w:pPr>
      <w:r>
        <w:rPr>
          <w:rFonts w:cs="Arial"/>
          <w:noProof/>
          <w:szCs w:val="24"/>
        </w:rPr>
        <w:drawing>
          <wp:inline distT="0" distB="0" distL="0" distR="0" wp14:anchorId="35700F6A" wp14:editId="270C2383">
            <wp:extent cx="4114800" cy="3994150"/>
            <wp:effectExtent l="0" t="0" r="0" b="6350"/>
            <wp:docPr id="866211264" name="Picture 1" descr="A person smiling at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11264" name="Picture 1" descr="A person smiling at camera&#10;&#10;AI-generated content may be incorrect."/>
                    <pic:cNvPicPr/>
                  </pic:nvPicPr>
                  <pic:blipFill>
                    <a:blip r:embed="rId8"/>
                    <a:stretch>
                      <a:fillRect/>
                    </a:stretch>
                  </pic:blipFill>
                  <pic:spPr>
                    <a:xfrm>
                      <a:off x="0" y="0"/>
                      <a:ext cx="4114800" cy="3994150"/>
                    </a:xfrm>
                    <a:prstGeom prst="rect">
                      <a:avLst/>
                    </a:prstGeom>
                  </pic:spPr>
                </pic:pic>
              </a:graphicData>
            </a:graphic>
          </wp:inline>
        </w:drawing>
      </w:r>
    </w:p>
    <w:p w14:paraId="61DF543C" w14:textId="77777777" w:rsidR="00FB697A" w:rsidRPr="001F774E" w:rsidRDefault="00FB697A" w:rsidP="00FB697A">
      <w:pPr>
        <w:pStyle w:val="PubHouseTitlePage"/>
        <w:ind w:firstLine="0"/>
        <w:jc w:val="center"/>
        <w:rPr>
          <w:rFonts w:ascii="Arial" w:hAnsi="Arial" w:cs="Arial"/>
          <w:sz w:val="40"/>
          <w:szCs w:val="40"/>
        </w:rPr>
      </w:pPr>
      <w:r w:rsidRPr="001F774E">
        <w:rPr>
          <w:rFonts w:ascii="Arial" w:hAnsi="Arial" w:cs="Arial"/>
          <w:sz w:val="40"/>
          <w:szCs w:val="40"/>
        </w:rPr>
        <w:t>A Novel by</w:t>
      </w:r>
      <w:r>
        <w:rPr>
          <w:rFonts w:ascii="Arial" w:hAnsi="Arial" w:cs="Arial"/>
          <w:sz w:val="40"/>
          <w:szCs w:val="40"/>
        </w:rPr>
        <w:br/>
      </w:r>
      <w:r w:rsidRPr="001F774E">
        <w:rPr>
          <w:rFonts w:ascii="Arial" w:hAnsi="Arial" w:cs="Arial"/>
          <w:sz w:val="40"/>
          <w:szCs w:val="40"/>
        </w:rPr>
        <w:t xml:space="preserve"> James P Lynch</w:t>
      </w:r>
    </w:p>
    <w:p w14:paraId="4FAF71BD" w14:textId="77777777" w:rsidR="00FB697A" w:rsidRDefault="00FB697A" w:rsidP="00FB697A"/>
    <w:p w14:paraId="18AB47BD" w14:textId="77777777" w:rsidR="00FB697A" w:rsidRPr="001F774E" w:rsidRDefault="00FB697A" w:rsidP="00FB697A">
      <w:pPr>
        <w:sectPr w:rsidR="00FB697A" w:rsidRPr="001F774E" w:rsidSect="00FB697A">
          <w:headerReference w:type="even" r:id="rId9"/>
          <w:headerReference w:type="default" r:id="rId10"/>
          <w:footerReference w:type="default" r:id="rId11"/>
          <w:pgSz w:w="8640" w:h="12960" w:code="1"/>
          <w:pgMar w:top="720" w:right="720" w:bottom="720" w:left="720" w:header="720" w:footer="720" w:gutter="720"/>
          <w:cols w:space="720"/>
          <w:titlePg/>
          <w:docGrid w:linePitch="360"/>
        </w:sectPr>
      </w:pPr>
    </w:p>
    <w:p w14:paraId="7DEBDC99" w14:textId="77777777" w:rsidR="00FB697A" w:rsidRPr="004376FE" w:rsidRDefault="00FB697A" w:rsidP="00FB697A">
      <w:pPr>
        <w:pStyle w:val="PubHouseTitlePage"/>
        <w:ind w:firstLine="0"/>
        <w:jc w:val="center"/>
        <w:rPr>
          <w:rFonts w:cs="Times New Roman"/>
        </w:rPr>
      </w:pPr>
      <w:r w:rsidRPr="004376FE">
        <w:rPr>
          <w:rFonts w:cs="Times New Roman"/>
        </w:rPr>
        <w:lastRenderedPageBreak/>
        <w:t>Publishing House Name &amp; Address</w:t>
      </w:r>
    </w:p>
    <w:p w14:paraId="5C7AC999" w14:textId="77777777" w:rsidR="00FB697A" w:rsidRPr="004376FE" w:rsidRDefault="00FB697A" w:rsidP="00FB697A">
      <w:pPr>
        <w:pStyle w:val="CopyrightPage"/>
      </w:pPr>
      <w:r w:rsidRPr="004376FE">
        <w:t xml:space="preserve">Copyright </w:t>
      </w:r>
      <w:hyperlink r:id="rId12" w:history="1">
        <w:r w:rsidRPr="004376FE">
          <w:rPr>
            <w:rStyle w:val="Hyperlink"/>
          </w:rPr>
          <w:t>©</w:t>
        </w:r>
      </w:hyperlink>
      <w:r w:rsidRPr="004376FE">
        <w:t xml:space="preserve"> 20</w:t>
      </w:r>
      <w:r>
        <w:t>25</w:t>
      </w:r>
      <w:r w:rsidRPr="004376FE">
        <w:t xml:space="preserve"> by </w:t>
      </w:r>
      <w:r>
        <w:t>James P Lynch</w:t>
      </w:r>
    </w:p>
    <w:p w14:paraId="6D94E1B3" w14:textId="77777777" w:rsidR="00FB697A" w:rsidRPr="004376FE" w:rsidRDefault="00FB697A" w:rsidP="00FB697A">
      <w:pPr>
        <w:pStyle w:val="CopyrightPage"/>
      </w:pPr>
    </w:p>
    <w:p w14:paraId="03A3782F" w14:textId="77777777" w:rsidR="00FB697A" w:rsidRPr="004376FE" w:rsidRDefault="00FB697A" w:rsidP="00FB697A">
      <w:pPr>
        <w:pStyle w:val="CopyrightPage"/>
      </w:pPr>
      <w:r w:rsidRPr="004376FE">
        <w:t xml:space="preserve">All rights reserved. No part of this publication may </w:t>
      </w:r>
      <w:proofErr w:type="gramStart"/>
      <w:r w:rsidRPr="004376FE">
        <w:t>be reproduced</w:t>
      </w:r>
      <w:proofErr w:type="gramEnd"/>
      <w:r w:rsidRPr="004376FE">
        <w:t>, distributed</w:t>
      </w:r>
      <w:r>
        <w:t>,</w:t>
      </w:r>
      <w:r w:rsidRPr="004376FE">
        <w:t xml:space="preserve"> or transmitted in any form or by any means without prior written permission.</w:t>
      </w:r>
    </w:p>
    <w:p w14:paraId="314642C5" w14:textId="77777777" w:rsidR="00FB697A" w:rsidRPr="004376FE" w:rsidRDefault="00FB697A" w:rsidP="00FB697A">
      <w:pPr>
        <w:pStyle w:val="CopyrightPage"/>
      </w:pPr>
    </w:p>
    <w:p w14:paraId="6F7C5309" w14:textId="77777777" w:rsidR="00FB697A" w:rsidRPr="004376FE" w:rsidRDefault="00FB697A" w:rsidP="00FB697A">
      <w:pPr>
        <w:pStyle w:val="CopyrightPage"/>
      </w:pPr>
      <w:r w:rsidRPr="004376FE">
        <w:t>Author/Publishing Company Name</w:t>
      </w:r>
    </w:p>
    <w:p w14:paraId="0F8A6773" w14:textId="77777777" w:rsidR="00FB697A" w:rsidRPr="004376FE" w:rsidRDefault="00FB697A" w:rsidP="00FB697A">
      <w:pPr>
        <w:pStyle w:val="CopyrightPage"/>
      </w:pPr>
      <w:r w:rsidRPr="004376FE">
        <w:t>Street Address</w:t>
      </w:r>
    </w:p>
    <w:p w14:paraId="4BAF5EE6" w14:textId="77777777" w:rsidR="00FB697A" w:rsidRPr="004376FE" w:rsidRDefault="00FB697A" w:rsidP="00FB697A">
      <w:pPr>
        <w:pStyle w:val="CopyrightPage"/>
      </w:pPr>
      <w:r w:rsidRPr="004376FE">
        <w:t>City, State/Province Postal-Code</w:t>
      </w:r>
    </w:p>
    <w:p w14:paraId="21D87945" w14:textId="77777777" w:rsidR="00FB697A" w:rsidRPr="004376FE" w:rsidRDefault="00FB697A" w:rsidP="00FB697A">
      <w:pPr>
        <w:pStyle w:val="CopyrightPage"/>
      </w:pPr>
      <w:r w:rsidRPr="004376FE">
        <w:t>www.website-url.com</w:t>
      </w:r>
    </w:p>
    <w:p w14:paraId="08B10C22" w14:textId="77777777" w:rsidR="00FB697A" w:rsidRPr="004376FE" w:rsidRDefault="00FB697A" w:rsidP="00FB697A">
      <w:pPr>
        <w:pStyle w:val="CopyrightPage"/>
      </w:pPr>
    </w:p>
    <w:p w14:paraId="0B2B3372" w14:textId="77777777" w:rsidR="00FB697A" w:rsidRPr="004376FE" w:rsidRDefault="00FB697A" w:rsidP="00FB697A">
      <w:pPr>
        <w:pStyle w:val="CopyrightPage"/>
      </w:pPr>
      <w:r w:rsidRPr="004376FE">
        <w:t>Publisher</w:t>
      </w:r>
      <w:r>
        <w:t>'</w:t>
      </w:r>
      <w:r w:rsidRPr="004376FE">
        <w:t>s Note: This is a work of fiction. Names, characters, places, and incidents are a product of the author</w:t>
      </w:r>
      <w:r>
        <w:t>'</w:t>
      </w:r>
      <w:r w:rsidRPr="004376FE">
        <w:t xml:space="preserve">s imagination. Locales and public names </w:t>
      </w:r>
      <w:proofErr w:type="gramStart"/>
      <w:r w:rsidRPr="004376FE">
        <w:t>are sometimes used</w:t>
      </w:r>
      <w:proofErr w:type="gramEnd"/>
      <w:r w:rsidRPr="004376FE">
        <w:t xml:space="preserve"> for atmospheric purposes. Any resemblance to actual people, living or dead, or to businesses, companies, events, institutions, or locales is completely coincidental.</w:t>
      </w:r>
    </w:p>
    <w:p w14:paraId="13614DA5" w14:textId="77777777" w:rsidR="00FB697A" w:rsidRPr="004376FE" w:rsidRDefault="00FB697A" w:rsidP="00FB697A">
      <w:pPr>
        <w:pStyle w:val="CopyrightPage"/>
      </w:pPr>
    </w:p>
    <w:p w14:paraId="16EC7362" w14:textId="77777777" w:rsidR="00FB697A" w:rsidRPr="004376FE" w:rsidRDefault="00FB697A" w:rsidP="00FB697A">
      <w:pPr>
        <w:pStyle w:val="CopyrightPage"/>
      </w:pPr>
      <w:r w:rsidRPr="004376FE">
        <w:t xml:space="preserve">Book Layout </w:t>
      </w:r>
      <w:hyperlink r:id="rId13" w:history="1">
        <w:r w:rsidRPr="004376FE">
          <w:rPr>
            <w:rStyle w:val="Hyperlink"/>
          </w:rPr>
          <w:t>©</w:t>
        </w:r>
      </w:hyperlink>
      <w:r w:rsidRPr="004376FE">
        <w:t xml:space="preserve"> 201</w:t>
      </w:r>
      <w:r>
        <w:t>6</w:t>
      </w:r>
      <w:r w:rsidRPr="004376FE">
        <w:t xml:space="preserve"> </w:t>
      </w:r>
      <w:hyperlink r:id="rId14" w:history="1">
        <w:r w:rsidRPr="004376FE">
          <w:rPr>
            <w:rStyle w:val="Hyperlink"/>
          </w:rPr>
          <w:t>BookDesignTemplates.com</w:t>
        </w:r>
      </w:hyperlink>
    </w:p>
    <w:p w14:paraId="0813322C" w14:textId="77777777" w:rsidR="00FB697A" w:rsidRPr="004376FE" w:rsidRDefault="00FB697A" w:rsidP="00FB697A">
      <w:pPr>
        <w:pStyle w:val="CopyrightPage"/>
      </w:pPr>
    </w:p>
    <w:p w14:paraId="637884F8" w14:textId="77777777" w:rsidR="00FB697A" w:rsidRPr="004376FE" w:rsidRDefault="00FB697A" w:rsidP="00FB697A">
      <w:pPr>
        <w:pStyle w:val="CopyrightPage"/>
      </w:pPr>
      <w:r>
        <w:t>Voiceless Angel</w:t>
      </w:r>
      <w:r w:rsidRPr="004376FE">
        <w:t xml:space="preserve">/ </w:t>
      </w:r>
      <w:r>
        <w:t>James P. Lynch</w:t>
      </w:r>
      <w:r w:rsidRPr="004376FE">
        <w:t>. -- 1st ed.</w:t>
      </w:r>
    </w:p>
    <w:p w14:paraId="219206C5" w14:textId="77777777" w:rsidR="00FB697A" w:rsidRPr="004376FE" w:rsidRDefault="00FB697A" w:rsidP="00FB697A">
      <w:pPr>
        <w:pStyle w:val="CopyrightPage"/>
      </w:pPr>
      <w:r w:rsidRPr="004376FE">
        <w:t>ISBN 978-0-0000000-0-0</w:t>
      </w:r>
    </w:p>
    <w:p w14:paraId="7A1A83E3" w14:textId="77777777" w:rsidR="00FB697A" w:rsidRDefault="00FB697A" w:rsidP="00FB697A">
      <w:pPr>
        <w:pStyle w:val="CopyrightPage"/>
      </w:pPr>
    </w:p>
    <w:p w14:paraId="664290E0" w14:textId="77777777" w:rsidR="00FB697A" w:rsidRDefault="00FB697A" w:rsidP="00FB697A">
      <w:pPr>
        <w:pStyle w:val="CopyrightPage"/>
        <w:sectPr w:rsidR="00FB697A" w:rsidSect="00FB697A">
          <w:pgSz w:w="8640" w:h="12960" w:code="1"/>
          <w:pgMar w:top="720" w:right="720" w:bottom="720" w:left="720" w:header="720" w:footer="720" w:gutter="720"/>
          <w:cols w:space="720"/>
          <w:titlePg/>
          <w:docGrid w:linePitch="360"/>
        </w:sectPr>
      </w:pPr>
    </w:p>
    <w:p w14:paraId="22BCD37E" w14:textId="77777777" w:rsidR="00FB697A" w:rsidRPr="004376FE" w:rsidRDefault="00FB697A" w:rsidP="00FB697A">
      <w:pPr>
        <w:pStyle w:val="CopyrightPage"/>
      </w:pPr>
    </w:p>
    <w:p w14:paraId="410A54C0" w14:textId="77777777" w:rsidR="00FB697A" w:rsidRPr="004376FE" w:rsidRDefault="00FB697A" w:rsidP="00FB697A">
      <w:pPr>
        <w:pStyle w:val="BodyNormal"/>
      </w:pPr>
    </w:p>
    <w:p w14:paraId="44622AA2" w14:textId="77777777" w:rsidR="00FB697A" w:rsidRDefault="00FB697A" w:rsidP="00FB697A">
      <w:pPr>
        <w:pStyle w:val="BodyNormal"/>
      </w:pPr>
    </w:p>
    <w:p w14:paraId="050A5D60" w14:textId="77777777" w:rsidR="00FB697A" w:rsidRDefault="00FB697A" w:rsidP="00FB697A">
      <w:pPr>
        <w:pStyle w:val="BodyNormal"/>
      </w:pPr>
    </w:p>
    <w:p w14:paraId="79ACDB27" w14:textId="77777777" w:rsidR="00FB697A" w:rsidRDefault="00FB697A" w:rsidP="00FB697A">
      <w:pPr>
        <w:pStyle w:val="BodyNormal"/>
      </w:pPr>
    </w:p>
    <w:p w14:paraId="7760589B" w14:textId="77777777" w:rsidR="00FB697A" w:rsidRDefault="00FB697A" w:rsidP="00FB697A">
      <w:pPr>
        <w:pStyle w:val="BodyNormal"/>
      </w:pPr>
    </w:p>
    <w:p w14:paraId="463432D0" w14:textId="77777777" w:rsidR="00FB697A" w:rsidRDefault="00FB697A" w:rsidP="00FB697A">
      <w:pPr>
        <w:pStyle w:val="BodyNormal"/>
      </w:pPr>
    </w:p>
    <w:p w14:paraId="5B8E1CD1" w14:textId="77777777" w:rsidR="00FB697A" w:rsidRDefault="00FB697A" w:rsidP="00FB697A">
      <w:pPr>
        <w:pStyle w:val="BodyNoIndent"/>
        <w:ind w:right="360"/>
        <w:rPr>
          <w:sz w:val="32"/>
          <w:szCs w:val="32"/>
        </w:rPr>
      </w:pPr>
      <w:r w:rsidRPr="005102FC">
        <w:rPr>
          <w:sz w:val="32"/>
          <w:szCs w:val="32"/>
        </w:rPr>
        <w:t>There's a proverb</w:t>
      </w:r>
      <w:del w:id="1" w:author="Author">
        <w:r w:rsidRPr="005102FC" w:rsidDel="00FA1237">
          <w:rPr>
            <w:sz w:val="32"/>
            <w:szCs w:val="32"/>
          </w:rPr>
          <w:delText>,</w:delText>
        </w:r>
      </w:del>
      <w:r w:rsidRPr="005102FC">
        <w:rPr>
          <w:sz w:val="32"/>
          <w:szCs w:val="32"/>
        </w:rPr>
        <w:t xml:space="preserve"> attributed to the Buddha,</w:t>
      </w:r>
      <w:r>
        <w:rPr>
          <w:sz w:val="32"/>
          <w:szCs w:val="32"/>
        </w:rPr>
        <w:br/>
      </w:r>
      <w:r w:rsidRPr="005102FC">
        <w:rPr>
          <w:sz w:val="32"/>
          <w:szCs w:val="32"/>
        </w:rPr>
        <w:br/>
        <w:t>‘Whatever precious jewel there is in the heavenly worlds,</w:t>
      </w:r>
      <w:r>
        <w:rPr>
          <w:sz w:val="32"/>
          <w:szCs w:val="32"/>
        </w:rPr>
        <w:br/>
      </w:r>
      <w:r w:rsidRPr="005102FC">
        <w:rPr>
          <w:sz w:val="32"/>
          <w:szCs w:val="32"/>
        </w:rPr>
        <w:br/>
        <w:t xml:space="preserve">there is nothing comparable to one who is </w:t>
      </w:r>
      <w:proofErr w:type="gramStart"/>
      <w:r w:rsidRPr="005102FC">
        <w:rPr>
          <w:sz w:val="32"/>
          <w:szCs w:val="32"/>
        </w:rPr>
        <w:t>awakened</w:t>
      </w:r>
      <w:proofErr w:type="gramEnd"/>
    </w:p>
    <w:p w14:paraId="75F47429" w14:textId="77777777" w:rsidR="00FB697A" w:rsidRPr="005102FC" w:rsidRDefault="00FB697A" w:rsidP="00FB697A">
      <w:pPr>
        <w:pStyle w:val="BodyNormal"/>
      </w:pPr>
    </w:p>
    <w:p w14:paraId="3E193ADC" w14:textId="77777777" w:rsidR="00FB697A" w:rsidRDefault="00FB697A" w:rsidP="00FB697A">
      <w:pPr>
        <w:pStyle w:val="BodyCentered"/>
        <w:sectPr w:rsidR="00FB697A" w:rsidSect="00FB697A">
          <w:pgSz w:w="8640" w:h="12960" w:code="1"/>
          <w:pgMar w:top="720" w:right="720" w:bottom="720" w:left="720" w:header="720" w:footer="720" w:gutter="720"/>
          <w:cols w:space="720"/>
          <w:titlePg/>
          <w:docGrid w:linePitch="360"/>
        </w:sectPr>
      </w:pPr>
    </w:p>
    <w:p w14:paraId="68F3EE66" w14:textId="77777777" w:rsidR="00FB697A" w:rsidRPr="004376FE" w:rsidRDefault="00FB697A" w:rsidP="00FB697A">
      <w:pPr>
        <w:pStyle w:val="BodyNormal"/>
      </w:pPr>
      <w:r w:rsidRPr="004376FE">
        <w:lastRenderedPageBreak/>
        <w:t>CONTENTS</w:t>
      </w:r>
    </w:p>
    <w:bookmarkEnd w:id="0" w:displacedByCustomXml="next"/>
    <w:sdt>
      <w:sdtPr>
        <w:rPr>
          <w:rFonts w:eastAsiaTheme="minorHAnsi" w:cstheme="minorBidi"/>
          <w:b w:val="0"/>
          <w:bCs w:val="0"/>
          <w:color w:val="000000" w:themeColor="text1"/>
          <w:sz w:val="20"/>
          <w:szCs w:val="22"/>
        </w:rPr>
        <w:id w:val="-1801913877"/>
        <w:docPartObj>
          <w:docPartGallery w:val="Table of Contents"/>
          <w:docPartUnique/>
        </w:docPartObj>
      </w:sdtPr>
      <w:sdtEndPr>
        <w:rPr>
          <w:noProof/>
        </w:rPr>
      </w:sdtEndPr>
      <w:sdtContent>
        <w:p w14:paraId="674CCE9E" w14:textId="5350A510" w:rsidR="005A5FCC" w:rsidRDefault="005A5FCC">
          <w:pPr>
            <w:pStyle w:val="TOCHeading"/>
          </w:pPr>
          <w:r>
            <w:t>Contents</w:t>
          </w:r>
        </w:p>
        <w:p w14:paraId="72505C72" w14:textId="5537956B"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r>
            <w:fldChar w:fldCharType="begin"/>
          </w:r>
          <w:r>
            <w:instrText xml:space="preserve"> TOC \o "1-3" \h \z \u </w:instrText>
          </w:r>
          <w:r>
            <w:fldChar w:fldCharType="separate"/>
          </w:r>
          <w:hyperlink w:anchor="_Toc192624372" w:history="1">
            <w:r w:rsidRPr="00EE5698">
              <w:rPr>
                <w:rStyle w:val="Hyperlink"/>
                <w:noProof/>
              </w:rPr>
              <w:t>Angel’s New Home</w:t>
            </w:r>
            <w:r>
              <w:rPr>
                <w:noProof/>
                <w:webHidden/>
              </w:rPr>
              <w:tab/>
            </w:r>
            <w:r>
              <w:rPr>
                <w:noProof/>
                <w:webHidden/>
              </w:rPr>
              <w:fldChar w:fldCharType="begin"/>
            </w:r>
            <w:r>
              <w:rPr>
                <w:noProof/>
                <w:webHidden/>
              </w:rPr>
              <w:instrText xml:space="preserve"> PAGEREF _Toc192624372 \h </w:instrText>
            </w:r>
            <w:r>
              <w:rPr>
                <w:noProof/>
                <w:webHidden/>
              </w:rPr>
            </w:r>
            <w:r>
              <w:rPr>
                <w:noProof/>
                <w:webHidden/>
              </w:rPr>
              <w:fldChar w:fldCharType="separate"/>
            </w:r>
            <w:r>
              <w:rPr>
                <w:noProof/>
                <w:webHidden/>
              </w:rPr>
              <w:t>5</w:t>
            </w:r>
            <w:r>
              <w:rPr>
                <w:noProof/>
                <w:webHidden/>
              </w:rPr>
              <w:fldChar w:fldCharType="end"/>
            </w:r>
          </w:hyperlink>
        </w:p>
        <w:p w14:paraId="0FF77E9F" w14:textId="4AF92887"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73" w:history="1">
            <w:r w:rsidRPr="00EE5698">
              <w:rPr>
                <w:rStyle w:val="Hyperlink"/>
                <w:noProof/>
              </w:rPr>
              <w:t>Recap</w:t>
            </w:r>
            <w:r>
              <w:rPr>
                <w:noProof/>
                <w:webHidden/>
              </w:rPr>
              <w:tab/>
            </w:r>
            <w:r>
              <w:rPr>
                <w:noProof/>
                <w:webHidden/>
              </w:rPr>
              <w:fldChar w:fldCharType="begin"/>
            </w:r>
            <w:r>
              <w:rPr>
                <w:noProof/>
                <w:webHidden/>
              </w:rPr>
              <w:instrText xml:space="preserve"> PAGEREF _Toc192624373 \h </w:instrText>
            </w:r>
            <w:r>
              <w:rPr>
                <w:noProof/>
                <w:webHidden/>
              </w:rPr>
            </w:r>
            <w:r>
              <w:rPr>
                <w:noProof/>
                <w:webHidden/>
              </w:rPr>
              <w:fldChar w:fldCharType="separate"/>
            </w:r>
            <w:r>
              <w:rPr>
                <w:noProof/>
                <w:webHidden/>
              </w:rPr>
              <w:t>5</w:t>
            </w:r>
            <w:r>
              <w:rPr>
                <w:noProof/>
                <w:webHidden/>
              </w:rPr>
              <w:fldChar w:fldCharType="end"/>
            </w:r>
          </w:hyperlink>
        </w:p>
        <w:p w14:paraId="24C16152" w14:textId="0C865206"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74" w:history="1">
            <w:r w:rsidRPr="00EE5698">
              <w:rPr>
                <w:rStyle w:val="Hyperlink"/>
                <w:rFonts w:ascii="Times New Roman" w:eastAsia="MS Gothic" w:hAnsi="Times New Roman" w:cs="Times New Roman"/>
                <w:noProof/>
              </w:rPr>
              <w:t>Time to Worry</w:t>
            </w:r>
            <w:r>
              <w:rPr>
                <w:noProof/>
                <w:webHidden/>
              </w:rPr>
              <w:tab/>
            </w:r>
            <w:r>
              <w:rPr>
                <w:noProof/>
                <w:webHidden/>
              </w:rPr>
              <w:fldChar w:fldCharType="begin"/>
            </w:r>
            <w:r>
              <w:rPr>
                <w:noProof/>
                <w:webHidden/>
              </w:rPr>
              <w:instrText xml:space="preserve"> PAGEREF _Toc192624374 \h </w:instrText>
            </w:r>
            <w:r>
              <w:rPr>
                <w:noProof/>
                <w:webHidden/>
              </w:rPr>
            </w:r>
            <w:r>
              <w:rPr>
                <w:noProof/>
                <w:webHidden/>
              </w:rPr>
              <w:fldChar w:fldCharType="separate"/>
            </w:r>
            <w:r>
              <w:rPr>
                <w:noProof/>
                <w:webHidden/>
              </w:rPr>
              <w:t>7</w:t>
            </w:r>
            <w:r>
              <w:rPr>
                <w:noProof/>
                <w:webHidden/>
              </w:rPr>
              <w:fldChar w:fldCharType="end"/>
            </w:r>
          </w:hyperlink>
        </w:p>
        <w:p w14:paraId="29BF4C2D" w14:textId="2205333F"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75" w:history="1">
            <w:r w:rsidRPr="00EE5698">
              <w:rPr>
                <w:rStyle w:val="Hyperlink"/>
                <w:rFonts w:ascii="Times New Roman" w:hAnsi="Times New Roman"/>
                <w:noProof/>
              </w:rPr>
              <w:t>Meet the Family</w:t>
            </w:r>
            <w:r>
              <w:rPr>
                <w:noProof/>
                <w:webHidden/>
              </w:rPr>
              <w:tab/>
            </w:r>
            <w:r>
              <w:rPr>
                <w:noProof/>
                <w:webHidden/>
              </w:rPr>
              <w:fldChar w:fldCharType="begin"/>
            </w:r>
            <w:r>
              <w:rPr>
                <w:noProof/>
                <w:webHidden/>
              </w:rPr>
              <w:instrText xml:space="preserve"> PAGEREF _Toc192624375 \h </w:instrText>
            </w:r>
            <w:r>
              <w:rPr>
                <w:noProof/>
                <w:webHidden/>
              </w:rPr>
            </w:r>
            <w:r>
              <w:rPr>
                <w:noProof/>
                <w:webHidden/>
              </w:rPr>
              <w:fldChar w:fldCharType="separate"/>
            </w:r>
            <w:r>
              <w:rPr>
                <w:noProof/>
                <w:webHidden/>
              </w:rPr>
              <w:t>12</w:t>
            </w:r>
            <w:r>
              <w:rPr>
                <w:noProof/>
                <w:webHidden/>
              </w:rPr>
              <w:fldChar w:fldCharType="end"/>
            </w:r>
          </w:hyperlink>
        </w:p>
        <w:p w14:paraId="2ADA1578" w14:textId="1C9E1231"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76" w:history="1">
            <w:r w:rsidRPr="00EE5698">
              <w:rPr>
                <w:rStyle w:val="Hyperlink"/>
                <w:rFonts w:ascii="Times New Roman" w:hAnsi="Times New Roman"/>
                <w:noProof/>
              </w:rPr>
              <w:t>Getting to Know You</w:t>
            </w:r>
            <w:r>
              <w:rPr>
                <w:noProof/>
                <w:webHidden/>
              </w:rPr>
              <w:tab/>
            </w:r>
            <w:r>
              <w:rPr>
                <w:noProof/>
                <w:webHidden/>
              </w:rPr>
              <w:fldChar w:fldCharType="begin"/>
            </w:r>
            <w:r>
              <w:rPr>
                <w:noProof/>
                <w:webHidden/>
              </w:rPr>
              <w:instrText xml:space="preserve"> PAGEREF _Toc192624376 \h </w:instrText>
            </w:r>
            <w:r>
              <w:rPr>
                <w:noProof/>
                <w:webHidden/>
              </w:rPr>
            </w:r>
            <w:r>
              <w:rPr>
                <w:noProof/>
                <w:webHidden/>
              </w:rPr>
              <w:fldChar w:fldCharType="separate"/>
            </w:r>
            <w:r>
              <w:rPr>
                <w:noProof/>
                <w:webHidden/>
              </w:rPr>
              <w:t>17</w:t>
            </w:r>
            <w:r>
              <w:rPr>
                <w:noProof/>
                <w:webHidden/>
              </w:rPr>
              <w:fldChar w:fldCharType="end"/>
            </w:r>
          </w:hyperlink>
        </w:p>
        <w:p w14:paraId="0B765C23" w14:textId="22546938"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77" w:history="1">
            <w:r w:rsidRPr="00EE5698">
              <w:rPr>
                <w:rStyle w:val="Hyperlink"/>
                <w:rFonts w:ascii="Times New Roman" w:hAnsi="Times New Roman"/>
                <w:noProof/>
              </w:rPr>
              <w:t>Dinner with the Merricks</w:t>
            </w:r>
            <w:r>
              <w:rPr>
                <w:noProof/>
                <w:webHidden/>
              </w:rPr>
              <w:tab/>
            </w:r>
            <w:r>
              <w:rPr>
                <w:noProof/>
                <w:webHidden/>
              </w:rPr>
              <w:fldChar w:fldCharType="begin"/>
            </w:r>
            <w:r>
              <w:rPr>
                <w:noProof/>
                <w:webHidden/>
              </w:rPr>
              <w:instrText xml:space="preserve"> PAGEREF _Toc192624377 \h </w:instrText>
            </w:r>
            <w:r>
              <w:rPr>
                <w:noProof/>
                <w:webHidden/>
              </w:rPr>
            </w:r>
            <w:r>
              <w:rPr>
                <w:noProof/>
                <w:webHidden/>
              </w:rPr>
              <w:fldChar w:fldCharType="separate"/>
            </w:r>
            <w:r>
              <w:rPr>
                <w:noProof/>
                <w:webHidden/>
              </w:rPr>
              <w:t>21</w:t>
            </w:r>
            <w:r>
              <w:rPr>
                <w:noProof/>
                <w:webHidden/>
              </w:rPr>
              <w:fldChar w:fldCharType="end"/>
            </w:r>
          </w:hyperlink>
        </w:p>
        <w:p w14:paraId="56B95F63" w14:textId="37C6C891"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378" w:history="1">
            <w:r w:rsidRPr="00EE5698">
              <w:rPr>
                <w:rStyle w:val="Hyperlink"/>
                <w:rFonts w:ascii="Times New Roman" w:hAnsi="Times New Roman" w:cs="Times New Roman"/>
                <w:noProof/>
              </w:rPr>
              <w:t>Human Trafficking</w:t>
            </w:r>
            <w:r>
              <w:rPr>
                <w:noProof/>
                <w:webHidden/>
              </w:rPr>
              <w:tab/>
            </w:r>
            <w:r>
              <w:rPr>
                <w:noProof/>
                <w:webHidden/>
              </w:rPr>
              <w:fldChar w:fldCharType="begin"/>
            </w:r>
            <w:r>
              <w:rPr>
                <w:noProof/>
                <w:webHidden/>
              </w:rPr>
              <w:instrText xml:space="preserve"> PAGEREF _Toc192624378 \h </w:instrText>
            </w:r>
            <w:r>
              <w:rPr>
                <w:noProof/>
                <w:webHidden/>
              </w:rPr>
            </w:r>
            <w:r>
              <w:rPr>
                <w:noProof/>
                <w:webHidden/>
              </w:rPr>
              <w:fldChar w:fldCharType="separate"/>
            </w:r>
            <w:r>
              <w:rPr>
                <w:noProof/>
                <w:webHidden/>
              </w:rPr>
              <w:t>33</w:t>
            </w:r>
            <w:r>
              <w:rPr>
                <w:noProof/>
                <w:webHidden/>
              </w:rPr>
              <w:fldChar w:fldCharType="end"/>
            </w:r>
          </w:hyperlink>
        </w:p>
        <w:p w14:paraId="208D4D68" w14:textId="6F534370"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79" w:history="1">
            <w:r w:rsidRPr="00EE5698">
              <w:rPr>
                <w:rStyle w:val="Hyperlink"/>
                <w:rFonts w:ascii="Times New Roman" w:hAnsi="Times New Roman"/>
                <w:noProof/>
              </w:rPr>
              <w:t>The Circuit Board</w:t>
            </w:r>
            <w:r>
              <w:rPr>
                <w:noProof/>
                <w:webHidden/>
              </w:rPr>
              <w:tab/>
            </w:r>
            <w:r>
              <w:rPr>
                <w:noProof/>
                <w:webHidden/>
              </w:rPr>
              <w:fldChar w:fldCharType="begin"/>
            </w:r>
            <w:r>
              <w:rPr>
                <w:noProof/>
                <w:webHidden/>
              </w:rPr>
              <w:instrText xml:space="preserve"> PAGEREF _Toc192624379 \h </w:instrText>
            </w:r>
            <w:r>
              <w:rPr>
                <w:noProof/>
                <w:webHidden/>
              </w:rPr>
            </w:r>
            <w:r>
              <w:rPr>
                <w:noProof/>
                <w:webHidden/>
              </w:rPr>
              <w:fldChar w:fldCharType="separate"/>
            </w:r>
            <w:r>
              <w:rPr>
                <w:noProof/>
                <w:webHidden/>
              </w:rPr>
              <w:t>33</w:t>
            </w:r>
            <w:r>
              <w:rPr>
                <w:noProof/>
                <w:webHidden/>
              </w:rPr>
              <w:fldChar w:fldCharType="end"/>
            </w:r>
          </w:hyperlink>
        </w:p>
        <w:p w14:paraId="67DF4C98" w14:textId="05DCE085"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80" w:history="1">
            <w:r w:rsidRPr="00EE5698">
              <w:rPr>
                <w:rStyle w:val="Hyperlink"/>
                <w:rFonts w:ascii="Times New Roman" w:hAnsi="Times New Roman"/>
                <w:noProof/>
              </w:rPr>
              <w:t>The Bedroom</w:t>
            </w:r>
            <w:r>
              <w:rPr>
                <w:noProof/>
                <w:webHidden/>
              </w:rPr>
              <w:tab/>
            </w:r>
            <w:r>
              <w:rPr>
                <w:noProof/>
                <w:webHidden/>
              </w:rPr>
              <w:fldChar w:fldCharType="begin"/>
            </w:r>
            <w:r>
              <w:rPr>
                <w:noProof/>
                <w:webHidden/>
              </w:rPr>
              <w:instrText xml:space="preserve"> PAGEREF _Toc192624380 \h </w:instrText>
            </w:r>
            <w:r>
              <w:rPr>
                <w:noProof/>
                <w:webHidden/>
              </w:rPr>
            </w:r>
            <w:r>
              <w:rPr>
                <w:noProof/>
                <w:webHidden/>
              </w:rPr>
              <w:fldChar w:fldCharType="separate"/>
            </w:r>
            <w:r>
              <w:rPr>
                <w:noProof/>
                <w:webHidden/>
              </w:rPr>
              <w:t>40</w:t>
            </w:r>
            <w:r>
              <w:rPr>
                <w:noProof/>
                <w:webHidden/>
              </w:rPr>
              <w:fldChar w:fldCharType="end"/>
            </w:r>
          </w:hyperlink>
        </w:p>
        <w:p w14:paraId="7C8A5DCC" w14:textId="439DA36A"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81" w:history="1">
            <w:r w:rsidRPr="00EE5698">
              <w:rPr>
                <w:rStyle w:val="Hyperlink"/>
                <w:rFonts w:ascii="Times New Roman" w:hAnsi="Times New Roman"/>
                <w:noProof/>
              </w:rPr>
              <w:t>The Slave Auction</w:t>
            </w:r>
            <w:r>
              <w:rPr>
                <w:noProof/>
                <w:webHidden/>
              </w:rPr>
              <w:tab/>
            </w:r>
            <w:r>
              <w:rPr>
                <w:noProof/>
                <w:webHidden/>
              </w:rPr>
              <w:fldChar w:fldCharType="begin"/>
            </w:r>
            <w:r>
              <w:rPr>
                <w:noProof/>
                <w:webHidden/>
              </w:rPr>
              <w:instrText xml:space="preserve"> PAGEREF _Toc192624381 \h </w:instrText>
            </w:r>
            <w:r>
              <w:rPr>
                <w:noProof/>
                <w:webHidden/>
              </w:rPr>
            </w:r>
            <w:r>
              <w:rPr>
                <w:noProof/>
                <w:webHidden/>
              </w:rPr>
              <w:fldChar w:fldCharType="separate"/>
            </w:r>
            <w:r>
              <w:rPr>
                <w:noProof/>
                <w:webHidden/>
              </w:rPr>
              <w:t>44</w:t>
            </w:r>
            <w:r>
              <w:rPr>
                <w:noProof/>
                <w:webHidden/>
              </w:rPr>
              <w:fldChar w:fldCharType="end"/>
            </w:r>
          </w:hyperlink>
        </w:p>
        <w:p w14:paraId="633D619B" w14:textId="0430097C"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382" w:history="1">
            <w:r w:rsidRPr="00EE5698">
              <w:rPr>
                <w:rStyle w:val="Hyperlink"/>
                <w:rFonts w:ascii="Times New Roman" w:hAnsi="Times New Roman" w:cs="Times New Roman"/>
                <w:noProof/>
              </w:rPr>
              <w:t>The Sleeping Pigeon</w:t>
            </w:r>
            <w:r>
              <w:rPr>
                <w:noProof/>
                <w:webHidden/>
              </w:rPr>
              <w:tab/>
            </w:r>
            <w:r>
              <w:rPr>
                <w:noProof/>
                <w:webHidden/>
              </w:rPr>
              <w:fldChar w:fldCharType="begin"/>
            </w:r>
            <w:r>
              <w:rPr>
                <w:noProof/>
                <w:webHidden/>
              </w:rPr>
              <w:instrText xml:space="preserve"> PAGEREF _Toc192624382 \h </w:instrText>
            </w:r>
            <w:r>
              <w:rPr>
                <w:noProof/>
                <w:webHidden/>
              </w:rPr>
            </w:r>
            <w:r>
              <w:rPr>
                <w:noProof/>
                <w:webHidden/>
              </w:rPr>
              <w:fldChar w:fldCharType="separate"/>
            </w:r>
            <w:r>
              <w:rPr>
                <w:noProof/>
                <w:webHidden/>
              </w:rPr>
              <w:t>55</w:t>
            </w:r>
            <w:r>
              <w:rPr>
                <w:noProof/>
                <w:webHidden/>
              </w:rPr>
              <w:fldChar w:fldCharType="end"/>
            </w:r>
          </w:hyperlink>
        </w:p>
        <w:p w14:paraId="44D652F2" w14:textId="477C9DB7"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83" w:history="1">
            <w:r w:rsidRPr="00EE5698">
              <w:rPr>
                <w:rStyle w:val="Hyperlink"/>
                <w:rFonts w:ascii="Times New Roman" w:hAnsi="Times New Roman"/>
                <w:noProof/>
              </w:rPr>
              <w:t>Raid Preparations</w:t>
            </w:r>
            <w:r>
              <w:rPr>
                <w:noProof/>
                <w:webHidden/>
              </w:rPr>
              <w:tab/>
            </w:r>
            <w:r>
              <w:rPr>
                <w:noProof/>
                <w:webHidden/>
              </w:rPr>
              <w:fldChar w:fldCharType="begin"/>
            </w:r>
            <w:r>
              <w:rPr>
                <w:noProof/>
                <w:webHidden/>
              </w:rPr>
              <w:instrText xml:space="preserve"> PAGEREF _Toc192624383 \h </w:instrText>
            </w:r>
            <w:r>
              <w:rPr>
                <w:noProof/>
                <w:webHidden/>
              </w:rPr>
            </w:r>
            <w:r>
              <w:rPr>
                <w:noProof/>
                <w:webHidden/>
              </w:rPr>
              <w:fldChar w:fldCharType="separate"/>
            </w:r>
            <w:r>
              <w:rPr>
                <w:noProof/>
                <w:webHidden/>
              </w:rPr>
              <w:t>55</w:t>
            </w:r>
            <w:r>
              <w:rPr>
                <w:noProof/>
                <w:webHidden/>
              </w:rPr>
              <w:fldChar w:fldCharType="end"/>
            </w:r>
          </w:hyperlink>
        </w:p>
        <w:p w14:paraId="6D38ED5F" w14:textId="4A349054"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84" w:history="1">
            <w:r w:rsidRPr="00EE5698">
              <w:rPr>
                <w:rStyle w:val="Hyperlink"/>
                <w:rFonts w:ascii="Times New Roman" w:hAnsi="Times New Roman"/>
                <w:noProof/>
              </w:rPr>
              <w:t>Party Poopers</w:t>
            </w:r>
            <w:r>
              <w:rPr>
                <w:noProof/>
                <w:webHidden/>
              </w:rPr>
              <w:tab/>
            </w:r>
            <w:r>
              <w:rPr>
                <w:noProof/>
                <w:webHidden/>
              </w:rPr>
              <w:fldChar w:fldCharType="begin"/>
            </w:r>
            <w:r>
              <w:rPr>
                <w:noProof/>
                <w:webHidden/>
              </w:rPr>
              <w:instrText xml:space="preserve"> PAGEREF _Toc192624384 \h </w:instrText>
            </w:r>
            <w:r>
              <w:rPr>
                <w:noProof/>
                <w:webHidden/>
              </w:rPr>
            </w:r>
            <w:r>
              <w:rPr>
                <w:noProof/>
                <w:webHidden/>
              </w:rPr>
              <w:fldChar w:fldCharType="separate"/>
            </w:r>
            <w:r>
              <w:rPr>
                <w:noProof/>
                <w:webHidden/>
              </w:rPr>
              <w:t>57</w:t>
            </w:r>
            <w:r>
              <w:rPr>
                <w:noProof/>
                <w:webHidden/>
              </w:rPr>
              <w:fldChar w:fldCharType="end"/>
            </w:r>
          </w:hyperlink>
        </w:p>
        <w:p w14:paraId="3BF73F16" w14:textId="6C0830AB"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85" w:history="1">
            <w:r w:rsidRPr="00EE5698">
              <w:rPr>
                <w:rStyle w:val="Hyperlink"/>
                <w:rFonts w:ascii="Times New Roman" w:hAnsi="Times New Roman"/>
                <w:noProof/>
              </w:rPr>
              <w:t>Ambush Journalism</w:t>
            </w:r>
            <w:r>
              <w:rPr>
                <w:noProof/>
                <w:webHidden/>
              </w:rPr>
              <w:tab/>
            </w:r>
            <w:r>
              <w:rPr>
                <w:noProof/>
                <w:webHidden/>
              </w:rPr>
              <w:fldChar w:fldCharType="begin"/>
            </w:r>
            <w:r>
              <w:rPr>
                <w:noProof/>
                <w:webHidden/>
              </w:rPr>
              <w:instrText xml:space="preserve"> PAGEREF _Toc192624385 \h </w:instrText>
            </w:r>
            <w:r>
              <w:rPr>
                <w:noProof/>
                <w:webHidden/>
              </w:rPr>
            </w:r>
            <w:r>
              <w:rPr>
                <w:noProof/>
                <w:webHidden/>
              </w:rPr>
              <w:fldChar w:fldCharType="separate"/>
            </w:r>
            <w:r>
              <w:rPr>
                <w:noProof/>
                <w:webHidden/>
              </w:rPr>
              <w:t>64</w:t>
            </w:r>
            <w:r>
              <w:rPr>
                <w:noProof/>
                <w:webHidden/>
              </w:rPr>
              <w:fldChar w:fldCharType="end"/>
            </w:r>
          </w:hyperlink>
        </w:p>
        <w:p w14:paraId="173C0649" w14:textId="44F4A275"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86" w:history="1">
            <w:r w:rsidRPr="00EE5698">
              <w:rPr>
                <w:rStyle w:val="Hyperlink"/>
                <w:rFonts w:ascii="Times New Roman" w:hAnsi="Times New Roman"/>
                <w:noProof/>
              </w:rPr>
              <w:t>Aftermath</w:t>
            </w:r>
            <w:r>
              <w:rPr>
                <w:noProof/>
                <w:webHidden/>
              </w:rPr>
              <w:tab/>
            </w:r>
            <w:r>
              <w:rPr>
                <w:noProof/>
                <w:webHidden/>
              </w:rPr>
              <w:fldChar w:fldCharType="begin"/>
            </w:r>
            <w:r>
              <w:rPr>
                <w:noProof/>
                <w:webHidden/>
              </w:rPr>
              <w:instrText xml:space="preserve"> PAGEREF _Toc192624386 \h </w:instrText>
            </w:r>
            <w:r>
              <w:rPr>
                <w:noProof/>
                <w:webHidden/>
              </w:rPr>
            </w:r>
            <w:r>
              <w:rPr>
                <w:noProof/>
                <w:webHidden/>
              </w:rPr>
              <w:fldChar w:fldCharType="separate"/>
            </w:r>
            <w:r>
              <w:rPr>
                <w:noProof/>
                <w:webHidden/>
              </w:rPr>
              <w:t>69</w:t>
            </w:r>
            <w:r>
              <w:rPr>
                <w:noProof/>
                <w:webHidden/>
              </w:rPr>
              <w:fldChar w:fldCharType="end"/>
            </w:r>
          </w:hyperlink>
        </w:p>
        <w:p w14:paraId="74C9E972" w14:textId="73867D4D"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387" w:history="1">
            <w:r w:rsidRPr="00EE5698">
              <w:rPr>
                <w:rStyle w:val="Hyperlink"/>
                <w:rFonts w:ascii="Times New Roman" w:hAnsi="Times New Roman" w:cs="Times New Roman"/>
                <w:noProof/>
              </w:rPr>
              <w:t>Mob Panic</w:t>
            </w:r>
            <w:r>
              <w:rPr>
                <w:noProof/>
                <w:webHidden/>
              </w:rPr>
              <w:tab/>
            </w:r>
            <w:r>
              <w:rPr>
                <w:noProof/>
                <w:webHidden/>
              </w:rPr>
              <w:fldChar w:fldCharType="begin"/>
            </w:r>
            <w:r>
              <w:rPr>
                <w:noProof/>
                <w:webHidden/>
              </w:rPr>
              <w:instrText xml:space="preserve"> PAGEREF _Toc192624387 \h </w:instrText>
            </w:r>
            <w:r>
              <w:rPr>
                <w:noProof/>
                <w:webHidden/>
              </w:rPr>
            </w:r>
            <w:r>
              <w:rPr>
                <w:noProof/>
                <w:webHidden/>
              </w:rPr>
              <w:fldChar w:fldCharType="separate"/>
            </w:r>
            <w:r>
              <w:rPr>
                <w:noProof/>
                <w:webHidden/>
              </w:rPr>
              <w:t>71</w:t>
            </w:r>
            <w:r>
              <w:rPr>
                <w:noProof/>
                <w:webHidden/>
              </w:rPr>
              <w:fldChar w:fldCharType="end"/>
            </w:r>
          </w:hyperlink>
        </w:p>
        <w:p w14:paraId="010DACD5" w14:textId="6E31DB9A"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88" w:history="1">
            <w:r w:rsidRPr="00EE5698">
              <w:rPr>
                <w:rStyle w:val="Hyperlink"/>
                <w:rFonts w:ascii="Times New Roman" w:hAnsi="Times New Roman"/>
                <w:noProof/>
              </w:rPr>
              <w:t>Bad News Rising</w:t>
            </w:r>
            <w:r>
              <w:rPr>
                <w:noProof/>
                <w:webHidden/>
              </w:rPr>
              <w:tab/>
            </w:r>
            <w:r>
              <w:rPr>
                <w:noProof/>
                <w:webHidden/>
              </w:rPr>
              <w:fldChar w:fldCharType="begin"/>
            </w:r>
            <w:r>
              <w:rPr>
                <w:noProof/>
                <w:webHidden/>
              </w:rPr>
              <w:instrText xml:space="preserve"> PAGEREF _Toc192624388 \h </w:instrText>
            </w:r>
            <w:r>
              <w:rPr>
                <w:noProof/>
                <w:webHidden/>
              </w:rPr>
            </w:r>
            <w:r>
              <w:rPr>
                <w:noProof/>
                <w:webHidden/>
              </w:rPr>
              <w:fldChar w:fldCharType="separate"/>
            </w:r>
            <w:r>
              <w:rPr>
                <w:noProof/>
                <w:webHidden/>
              </w:rPr>
              <w:t>71</w:t>
            </w:r>
            <w:r>
              <w:rPr>
                <w:noProof/>
                <w:webHidden/>
              </w:rPr>
              <w:fldChar w:fldCharType="end"/>
            </w:r>
          </w:hyperlink>
        </w:p>
        <w:p w14:paraId="04AC28F2" w14:textId="1BE81CEC"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389" w:history="1">
            <w:r w:rsidRPr="00EE5698">
              <w:rPr>
                <w:rStyle w:val="Hyperlink"/>
                <w:rFonts w:ascii="Times New Roman" w:hAnsi="Times New Roman" w:cs="Times New Roman"/>
                <w:noProof/>
              </w:rPr>
              <w:t>Repercussions</w:t>
            </w:r>
            <w:r>
              <w:rPr>
                <w:noProof/>
                <w:webHidden/>
              </w:rPr>
              <w:tab/>
            </w:r>
            <w:r>
              <w:rPr>
                <w:noProof/>
                <w:webHidden/>
              </w:rPr>
              <w:fldChar w:fldCharType="begin"/>
            </w:r>
            <w:r>
              <w:rPr>
                <w:noProof/>
                <w:webHidden/>
              </w:rPr>
              <w:instrText xml:space="preserve"> PAGEREF _Toc192624389 \h </w:instrText>
            </w:r>
            <w:r>
              <w:rPr>
                <w:noProof/>
                <w:webHidden/>
              </w:rPr>
            </w:r>
            <w:r>
              <w:rPr>
                <w:noProof/>
                <w:webHidden/>
              </w:rPr>
              <w:fldChar w:fldCharType="separate"/>
            </w:r>
            <w:r>
              <w:rPr>
                <w:noProof/>
                <w:webHidden/>
              </w:rPr>
              <w:t>79</w:t>
            </w:r>
            <w:r>
              <w:rPr>
                <w:noProof/>
                <w:webHidden/>
              </w:rPr>
              <w:fldChar w:fldCharType="end"/>
            </w:r>
          </w:hyperlink>
        </w:p>
        <w:p w14:paraId="5BAB7CEB" w14:textId="6615DBF7"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0" w:history="1">
            <w:r w:rsidRPr="00EE5698">
              <w:rPr>
                <w:rStyle w:val="Hyperlink"/>
                <w:rFonts w:ascii="Times New Roman" w:hAnsi="Times New Roman"/>
                <w:noProof/>
              </w:rPr>
              <w:t>Raid Cleanup</w:t>
            </w:r>
            <w:r>
              <w:rPr>
                <w:noProof/>
                <w:webHidden/>
              </w:rPr>
              <w:tab/>
            </w:r>
            <w:r>
              <w:rPr>
                <w:noProof/>
                <w:webHidden/>
              </w:rPr>
              <w:fldChar w:fldCharType="begin"/>
            </w:r>
            <w:r>
              <w:rPr>
                <w:noProof/>
                <w:webHidden/>
              </w:rPr>
              <w:instrText xml:space="preserve"> PAGEREF _Toc192624390 \h </w:instrText>
            </w:r>
            <w:r>
              <w:rPr>
                <w:noProof/>
                <w:webHidden/>
              </w:rPr>
            </w:r>
            <w:r>
              <w:rPr>
                <w:noProof/>
                <w:webHidden/>
              </w:rPr>
              <w:fldChar w:fldCharType="separate"/>
            </w:r>
            <w:r>
              <w:rPr>
                <w:noProof/>
                <w:webHidden/>
              </w:rPr>
              <w:t>79</w:t>
            </w:r>
            <w:r>
              <w:rPr>
                <w:noProof/>
                <w:webHidden/>
              </w:rPr>
              <w:fldChar w:fldCharType="end"/>
            </w:r>
          </w:hyperlink>
        </w:p>
        <w:p w14:paraId="5CE420C3" w14:textId="4C1B98FC"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1" w:history="1">
            <w:r w:rsidRPr="00EE5698">
              <w:rPr>
                <w:rStyle w:val="Hyperlink"/>
                <w:rFonts w:ascii="Times New Roman" w:hAnsi="Times New Roman"/>
                <w:noProof/>
              </w:rPr>
              <w:t>Grilling</w:t>
            </w:r>
            <w:r>
              <w:rPr>
                <w:noProof/>
                <w:webHidden/>
              </w:rPr>
              <w:tab/>
            </w:r>
            <w:r>
              <w:rPr>
                <w:noProof/>
                <w:webHidden/>
              </w:rPr>
              <w:fldChar w:fldCharType="begin"/>
            </w:r>
            <w:r>
              <w:rPr>
                <w:noProof/>
                <w:webHidden/>
              </w:rPr>
              <w:instrText xml:space="preserve"> PAGEREF _Toc192624391 \h </w:instrText>
            </w:r>
            <w:r>
              <w:rPr>
                <w:noProof/>
                <w:webHidden/>
              </w:rPr>
            </w:r>
            <w:r>
              <w:rPr>
                <w:noProof/>
                <w:webHidden/>
              </w:rPr>
              <w:fldChar w:fldCharType="separate"/>
            </w:r>
            <w:r>
              <w:rPr>
                <w:noProof/>
                <w:webHidden/>
              </w:rPr>
              <w:t>80</w:t>
            </w:r>
            <w:r>
              <w:rPr>
                <w:noProof/>
                <w:webHidden/>
              </w:rPr>
              <w:fldChar w:fldCharType="end"/>
            </w:r>
          </w:hyperlink>
        </w:p>
        <w:p w14:paraId="36C9CE2E" w14:textId="2DDA4259"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392" w:history="1">
            <w:r w:rsidRPr="00EE5698">
              <w:rPr>
                <w:rStyle w:val="Hyperlink"/>
                <w:rFonts w:ascii="Times New Roman" w:hAnsi="Times New Roman" w:cs="Times New Roman"/>
                <w:noProof/>
              </w:rPr>
              <w:t>Getting to Know You</w:t>
            </w:r>
            <w:r>
              <w:rPr>
                <w:noProof/>
                <w:webHidden/>
              </w:rPr>
              <w:tab/>
            </w:r>
            <w:r>
              <w:rPr>
                <w:noProof/>
                <w:webHidden/>
              </w:rPr>
              <w:fldChar w:fldCharType="begin"/>
            </w:r>
            <w:r>
              <w:rPr>
                <w:noProof/>
                <w:webHidden/>
              </w:rPr>
              <w:instrText xml:space="preserve"> PAGEREF _Toc192624392 \h </w:instrText>
            </w:r>
            <w:r>
              <w:rPr>
                <w:noProof/>
                <w:webHidden/>
              </w:rPr>
            </w:r>
            <w:r>
              <w:rPr>
                <w:noProof/>
                <w:webHidden/>
              </w:rPr>
              <w:fldChar w:fldCharType="separate"/>
            </w:r>
            <w:r>
              <w:rPr>
                <w:noProof/>
                <w:webHidden/>
              </w:rPr>
              <w:t>89</w:t>
            </w:r>
            <w:r>
              <w:rPr>
                <w:noProof/>
                <w:webHidden/>
              </w:rPr>
              <w:fldChar w:fldCharType="end"/>
            </w:r>
          </w:hyperlink>
        </w:p>
        <w:p w14:paraId="76F77F6B" w14:textId="5FFDDB08"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3" w:history="1">
            <w:r w:rsidRPr="00EE5698">
              <w:rPr>
                <w:rStyle w:val="Hyperlink"/>
                <w:rFonts w:ascii="Times New Roman" w:hAnsi="Times New Roman"/>
                <w:noProof/>
              </w:rPr>
              <w:t>Late Night Conversations</w:t>
            </w:r>
            <w:r>
              <w:rPr>
                <w:noProof/>
                <w:webHidden/>
              </w:rPr>
              <w:tab/>
            </w:r>
            <w:r>
              <w:rPr>
                <w:noProof/>
                <w:webHidden/>
              </w:rPr>
              <w:fldChar w:fldCharType="begin"/>
            </w:r>
            <w:r>
              <w:rPr>
                <w:noProof/>
                <w:webHidden/>
              </w:rPr>
              <w:instrText xml:space="preserve"> PAGEREF _Toc192624393 \h </w:instrText>
            </w:r>
            <w:r>
              <w:rPr>
                <w:noProof/>
                <w:webHidden/>
              </w:rPr>
            </w:r>
            <w:r>
              <w:rPr>
                <w:noProof/>
                <w:webHidden/>
              </w:rPr>
              <w:fldChar w:fldCharType="separate"/>
            </w:r>
            <w:r>
              <w:rPr>
                <w:noProof/>
                <w:webHidden/>
              </w:rPr>
              <w:t>89</w:t>
            </w:r>
            <w:r>
              <w:rPr>
                <w:noProof/>
                <w:webHidden/>
              </w:rPr>
              <w:fldChar w:fldCharType="end"/>
            </w:r>
          </w:hyperlink>
        </w:p>
        <w:p w14:paraId="0FE01B5E" w14:textId="6A6967EC"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4" w:history="1">
            <w:r w:rsidRPr="00EE5698">
              <w:rPr>
                <w:rStyle w:val="Hyperlink"/>
                <w:rFonts w:ascii="Times New Roman" w:hAnsi="Times New Roman"/>
                <w:noProof/>
              </w:rPr>
              <w:t>Trip to Washington</w:t>
            </w:r>
            <w:r>
              <w:rPr>
                <w:noProof/>
                <w:webHidden/>
              </w:rPr>
              <w:tab/>
            </w:r>
            <w:r>
              <w:rPr>
                <w:noProof/>
                <w:webHidden/>
              </w:rPr>
              <w:fldChar w:fldCharType="begin"/>
            </w:r>
            <w:r>
              <w:rPr>
                <w:noProof/>
                <w:webHidden/>
              </w:rPr>
              <w:instrText xml:space="preserve"> PAGEREF _Toc192624394 \h </w:instrText>
            </w:r>
            <w:r>
              <w:rPr>
                <w:noProof/>
                <w:webHidden/>
              </w:rPr>
            </w:r>
            <w:r>
              <w:rPr>
                <w:noProof/>
                <w:webHidden/>
              </w:rPr>
              <w:fldChar w:fldCharType="separate"/>
            </w:r>
            <w:r>
              <w:rPr>
                <w:noProof/>
                <w:webHidden/>
              </w:rPr>
              <w:t>93</w:t>
            </w:r>
            <w:r>
              <w:rPr>
                <w:noProof/>
                <w:webHidden/>
              </w:rPr>
              <w:fldChar w:fldCharType="end"/>
            </w:r>
          </w:hyperlink>
        </w:p>
        <w:p w14:paraId="2386A36A" w14:textId="39619FA5"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395" w:history="1">
            <w:r w:rsidRPr="00EE5698">
              <w:rPr>
                <w:rStyle w:val="Hyperlink"/>
                <w:rFonts w:ascii="Times New Roman" w:hAnsi="Times New Roman" w:cs="Times New Roman"/>
                <w:noProof/>
              </w:rPr>
              <w:t>The Russians Are Coming</w:t>
            </w:r>
            <w:r>
              <w:rPr>
                <w:noProof/>
                <w:webHidden/>
              </w:rPr>
              <w:tab/>
            </w:r>
            <w:r>
              <w:rPr>
                <w:noProof/>
                <w:webHidden/>
              </w:rPr>
              <w:fldChar w:fldCharType="begin"/>
            </w:r>
            <w:r>
              <w:rPr>
                <w:noProof/>
                <w:webHidden/>
              </w:rPr>
              <w:instrText xml:space="preserve"> PAGEREF _Toc192624395 \h </w:instrText>
            </w:r>
            <w:r>
              <w:rPr>
                <w:noProof/>
                <w:webHidden/>
              </w:rPr>
            </w:r>
            <w:r>
              <w:rPr>
                <w:noProof/>
                <w:webHidden/>
              </w:rPr>
              <w:fldChar w:fldCharType="separate"/>
            </w:r>
            <w:r>
              <w:rPr>
                <w:noProof/>
                <w:webHidden/>
              </w:rPr>
              <w:t>99</w:t>
            </w:r>
            <w:r>
              <w:rPr>
                <w:noProof/>
                <w:webHidden/>
              </w:rPr>
              <w:fldChar w:fldCharType="end"/>
            </w:r>
          </w:hyperlink>
        </w:p>
        <w:p w14:paraId="7F37F12C" w14:textId="14CC2AA6"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6" w:history="1">
            <w:r w:rsidRPr="00EE5698">
              <w:rPr>
                <w:rStyle w:val="Hyperlink"/>
                <w:rFonts w:ascii="Times New Roman" w:hAnsi="Times New Roman"/>
                <w:noProof/>
              </w:rPr>
              <w:t>Shadowy Forms</w:t>
            </w:r>
            <w:r>
              <w:rPr>
                <w:noProof/>
                <w:webHidden/>
              </w:rPr>
              <w:tab/>
            </w:r>
            <w:r>
              <w:rPr>
                <w:noProof/>
                <w:webHidden/>
              </w:rPr>
              <w:fldChar w:fldCharType="begin"/>
            </w:r>
            <w:r>
              <w:rPr>
                <w:noProof/>
                <w:webHidden/>
              </w:rPr>
              <w:instrText xml:space="preserve"> PAGEREF _Toc192624396 \h </w:instrText>
            </w:r>
            <w:r>
              <w:rPr>
                <w:noProof/>
                <w:webHidden/>
              </w:rPr>
            </w:r>
            <w:r>
              <w:rPr>
                <w:noProof/>
                <w:webHidden/>
              </w:rPr>
              <w:fldChar w:fldCharType="separate"/>
            </w:r>
            <w:r>
              <w:rPr>
                <w:noProof/>
                <w:webHidden/>
              </w:rPr>
              <w:t>99</w:t>
            </w:r>
            <w:r>
              <w:rPr>
                <w:noProof/>
                <w:webHidden/>
              </w:rPr>
              <w:fldChar w:fldCharType="end"/>
            </w:r>
          </w:hyperlink>
        </w:p>
        <w:p w14:paraId="202C12C2" w14:textId="6822171F"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7" w:history="1">
            <w:r w:rsidRPr="00EE5698">
              <w:rPr>
                <w:rStyle w:val="Hyperlink"/>
                <w:rFonts w:ascii="Times New Roman" w:hAnsi="Times New Roman"/>
                <w:noProof/>
              </w:rPr>
              <w:t>Merrick’s Last Stand</w:t>
            </w:r>
            <w:r>
              <w:rPr>
                <w:noProof/>
                <w:webHidden/>
              </w:rPr>
              <w:tab/>
            </w:r>
            <w:r>
              <w:rPr>
                <w:noProof/>
                <w:webHidden/>
              </w:rPr>
              <w:fldChar w:fldCharType="begin"/>
            </w:r>
            <w:r>
              <w:rPr>
                <w:noProof/>
                <w:webHidden/>
              </w:rPr>
              <w:instrText xml:space="preserve"> PAGEREF _Toc192624397 \h </w:instrText>
            </w:r>
            <w:r>
              <w:rPr>
                <w:noProof/>
                <w:webHidden/>
              </w:rPr>
            </w:r>
            <w:r>
              <w:rPr>
                <w:noProof/>
                <w:webHidden/>
              </w:rPr>
              <w:fldChar w:fldCharType="separate"/>
            </w:r>
            <w:r>
              <w:rPr>
                <w:noProof/>
                <w:webHidden/>
              </w:rPr>
              <w:t>102</w:t>
            </w:r>
            <w:r>
              <w:rPr>
                <w:noProof/>
                <w:webHidden/>
              </w:rPr>
              <w:fldChar w:fldCharType="end"/>
            </w:r>
          </w:hyperlink>
        </w:p>
        <w:p w14:paraId="55D853FF" w14:textId="4E09EAD0"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8" w:history="1">
            <w:r w:rsidRPr="00EE5698">
              <w:rPr>
                <w:rStyle w:val="Hyperlink"/>
                <w:rFonts w:ascii="Times New Roman" w:hAnsi="Times New Roman"/>
                <w:noProof/>
              </w:rPr>
              <w:t>Gun Battle</w:t>
            </w:r>
            <w:r>
              <w:rPr>
                <w:noProof/>
                <w:webHidden/>
              </w:rPr>
              <w:tab/>
            </w:r>
            <w:r>
              <w:rPr>
                <w:noProof/>
                <w:webHidden/>
              </w:rPr>
              <w:fldChar w:fldCharType="begin"/>
            </w:r>
            <w:r>
              <w:rPr>
                <w:noProof/>
                <w:webHidden/>
              </w:rPr>
              <w:instrText xml:space="preserve"> PAGEREF _Toc192624398 \h </w:instrText>
            </w:r>
            <w:r>
              <w:rPr>
                <w:noProof/>
                <w:webHidden/>
              </w:rPr>
            </w:r>
            <w:r>
              <w:rPr>
                <w:noProof/>
                <w:webHidden/>
              </w:rPr>
              <w:fldChar w:fldCharType="separate"/>
            </w:r>
            <w:r>
              <w:rPr>
                <w:noProof/>
                <w:webHidden/>
              </w:rPr>
              <w:t>111</w:t>
            </w:r>
            <w:r>
              <w:rPr>
                <w:noProof/>
                <w:webHidden/>
              </w:rPr>
              <w:fldChar w:fldCharType="end"/>
            </w:r>
          </w:hyperlink>
        </w:p>
        <w:p w14:paraId="671B4E54" w14:textId="64C4DD4F"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399" w:history="1">
            <w:r w:rsidRPr="00EE5698">
              <w:rPr>
                <w:rStyle w:val="Hyperlink"/>
                <w:rFonts w:ascii="Times New Roman" w:hAnsi="Times New Roman"/>
                <w:noProof/>
              </w:rPr>
              <w:t>911</w:t>
            </w:r>
            <w:r>
              <w:rPr>
                <w:noProof/>
                <w:webHidden/>
              </w:rPr>
              <w:tab/>
            </w:r>
            <w:r>
              <w:rPr>
                <w:noProof/>
                <w:webHidden/>
              </w:rPr>
              <w:fldChar w:fldCharType="begin"/>
            </w:r>
            <w:r>
              <w:rPr>
                <w:noProof/>
                <w:webHidden/>
              </w:rPr>
              <w:instrText xml:space="preserve"> PAGEREF _Toc192624399 \h </w:instrText>
            </w:r>
            <w:r>
              <w:rPr>
                <w:noProof/>
                <w:webHidden/>
              </w:rPr>
            </w:r>
            <w:r>
              <w:rPr>
                <w:noProof/>
                <w:webHidden/>
              </w:rPr>
              <w:fldChar w:fldCharType="separate"/>
            </w:r>
            <w:r>
              <w:rPr>
                <w:noProof/>
                <w:webHidden/>
              </w:rPr>
              <w:t>116</w:t>
            </w:r>
            <w:r>
              <w:rPr>
                <w:noProof/>
                <w:webHidden/>
              </w:rPr>
              <w:fldChar w:fldCharType="end"/>
            </w:r>
          </w:hyperlink>
        </w:p>
        <w:p w14:paraId="1D98CD8D" w14:textId="22CC3A83"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0" w:history="1">
            <w:r w:rsidRPr="00EE5698">
              <w:rPr>
                <w:rStyle w:val="Hyperlink"/>
                <w:rFonts w:ascii="Times New Roman" w:hAnsi="Times New Roman"/>
                <w:noProof/>
              </w:rPr>
              <w:t>The Cavalry Arrives</w:t>
            </w:r>
            <w:r>
              <w:rPr>
                <w:noProof/>
                <w:webHidden/>
              </w:rPr>
              <w:tab/>
            </w:r>
            <w:r>
              <w:rPr>
                <w:noProof/>
                <w:webHidden/>
              </w:rPr>
              <w:fldChar w:fldCharType="begin"/>
            </w:r>
            <w:r>
              <w:rPr>
                <w:noProof/>
                <w:webHidden/>
              </w:rPr>
              <w:instrText xml:space="preserve"> PAGEREF _Toc192624400 \h </w:instrText>
            </w:r>
            <w:r>
              <w:rPr>
                <w:noProof/>
                <w:webHidden/>
              </w:rPr>
            </w:r>
            <w:r>
              <w:rPr>
                <w:noProof/>
                <w:webHidden/>
              </w:rPr>
              <w:fldChar w:fldCharType="separate"/>
            </w:r>
            <w:r>
              <w:rPr>
                <w:noProof/>
                <w:webHidden/>
              </w:rPr>
              <w:t>119</w:t>
            </w:r>
            <w:r>
              <w:rPr>
                <w:noProof/>
                <w:webHidden/>
              </w:rPr>
              <w:fldChar w:fldCharType="end"/>
            </w:r>
          </w:hyperlink>
        </w:p>
        <w:p w14:paraId="0A125652" w14:textId="5A5259EC"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1" w:history="1">
            <w:r w:rsidRPr="00EE5698">
              <w:rPr>
                <w:rStyle w:val="Hyperlink"/>
                <w:rFonts w:ascii="Times New Roman" w:hAnsi="Times New Roman"/>
                <w:noProof/>
              </w:rPr>
              <w:t>Getting Organized</w:t>
            </w:r>
            <w:r>
              <w:rPr>
                <w:noProof/>
                <w:webHidden/>
              </w:rPr>
              <w:tab/>
            </w:r>
            <w:r>
              <w:rPr>
                <w:noProof/>
                <w:webHidden/>
              </w:rPr>
              <w:fldChar w:fldCharType="begin"/>
            </w:r>
            <w:r>
              <w:rPr>
                <w:noProof/>
                <w:webHidden/>
              </w:rPr>
              <w:instrText xml:space="preserve"> PAGEREF _Toc192624401 \h </w:instrText>
            </w:r>
            <w:r>
              <w:rPr>
                <w:noProof/>
                <w:webHidden/>
              </w:rPr>
            </w:r>
            <w:r>
              <w:rPr>
                <w:noProof/>
                <w:webHidden/>
              </w:rPr>
              <w:fldChar w:fldCharType="separate"/>
            </w:r>
            <w:r>
              <w:rPr>
                <w:noProof/>
                <w:webHidden/>
              </w:rPr>
              <w:t>123</w:t>
            </w:r>
            <w:r>
              <w:rPr>
                <w:noProof/>
                <w:webHidden/>
              </w:rPr>
              <w:fldChar w:fldCharType="end"/>
            </w:r>
          </w:hyperlink>
        </w:p>
        <w:p w14:paraId="7C862ED3" w14:textId="3701A0AF"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2" w:history="1">
            <w:r w:rsidRPr="00EE5698">
              <w:rPr>
                <w:rStyle w:val="Hyperlink"/>
                <w:rFonts w:ascii="Times New Roman" w:hAnsi="Times New Roman"/>
                <w:noProof/>
              </w:rPr>
              <w:t>The Sweep</w:t>
            </w:r>
            <w:r>
              <w:rPr>
                <w:noProof/>
                <w:webHidden/>
              </w:rPr>
              <w:tab/>
            </w:r>
            <w:r>
              <w:rPr>
                <w:noProof/>
                <w:webHidden/>
              </w:rPr>
              <w:fldChar w:fldCharType="begin"/>
            </w:r>
            <w:r>
              <w:rPr>
                <w:noProof/>
                <w:webHidden/>
              </w:rPr>
              <w:instrText xml:space="preserve"> PAGEREF _Toc192624402 \h </w:instrText>
            </w:r>
            <w:r>
              <w:rPr>
                <w:noProof/>
                <w:webHidden/>
              </w:rPr>
            </w:r>
            <w:r>
              <w:rPr>
                <w:noProof/>
                <w:webHidden/>
              </w:rPr>
              <w:fldChar w:fldCharType="separate"/>
            </w:r>
            <w:r>
              <w:rPr>
                <w:noProof/>
                <w:webHidden/>
              </w:rPr>
              <w:t>129</w:t>
            </w:r>
            <w:r>
              <w:rPr>
                <w:noProof/>
                <w:webHidden/>
              </w:rPr>
              <w:fldChar w:fldCharType="end"/>
            </w:r>
          </w:hyperlink>
        </w:p>
        <w:p w14:paraId="42BF46D8" w14:textId="3DB1F2FF"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03" w:history="1">
            <w:r w:rsidRPr="00EE5698">
              <w:rPr>
                <w:rStyle w:val="Hyperlink"/>
                <w:rFonts w:ascii="Times New Roman" w:hAnsi="Times New Roman" w:cs="Times New Roman"/>
                <w:noProof/>
              </w:rPr>
              <w:t>Strelkavirus</w:t>
            </w:r>
            <w:r>
              <w:rPr>
                <w:noProof/>
                <w:webHidden/>
              </w:rPr>
              <w:tab/>
            </w:r>
            <w:r>
              <w:rPr>
                <w:noProof/>
                <w:webHidden/>
              </w:rPr>
              <w:fldChar w:fldCharType="begin"/>
            </w:r>
            <w:r>
              <w:rPr>
                <w:noProof/>
                <w:webHidden/>
              </w:rPr>
              <w:instrText xml:space="preserve"> PAGEREF _Toc192624403 \h </w:instrText>
            </w:r>
            <w:r>
              <w:rPr>
                <w:noProof/>
                <w:webHidden/>
              </w:rPr>
            </w:r>
            <w:r>
              <w:rPr>
                <w:noProof/>
                <w:webHidden/>
              </w:rPr>
              <w:fldChar w:fldCharType="separate"/>
            </w:r>
            <w:r>
              <w:rPr>
                <w:noProof/>
                <w:webHidden/>
              </w:rPr>
              <w:t>143</w:t>
            </w:r>
            <w:r>
              <w:rPr>
                <w:noProof/>
                <w:webHidden/>
              </w:rPr>
              <w:fldChar w:fldCharType="end"/>
            </w:r>
          </w:hyperlink>
        </w:p>
        <w:p w14:paraId="3F0D9F6A" w14:textId="742A6137"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4" w:history="1">
            <w:r w:rsidRPr="00EE5698">
              <w:rPr>
                <w:rStyle w:val="Hyperlink"/>
                <w:rFonts w:ascii="Times New Roman" w:hAnsi="Times New Roman"/>
                <w:noProof/>
              </w:rPr>
              <w:t>Doctor Ronis</w:t>
            </w:r>
            <w:r>
              <w:rPr>
                <w:noProof/>
                <w:webHidden/>
              </w:rPr>
              <w:tab/>
            </w:r>
            <w:r>
              <w:rPr>
                <w:noProof/>
                <w:webHidden/>
              </w:rPr>
              <w:fldChar w:fldCharType="begin"/>
            </w:r>
            <w:r>
              <w:rPr>
                <w:noProof/>
                <w:webHidden/>
              </w:rPr>
              <w:instrText xml:space="preserve"> PAGEREF _Toc192624404 \h </w:instrText>
            </w:r>
            <w:r>
              <w:rPr>
                <w:noProof/>
                <w:webHidden/>
              </w:rPr>
            </w:r>
            <w:r>
              <w:rPr>
                <w:noProof/>
                <w:webHidden/>
              </w:rPr>
              <w:fldChar w:fldCharType="separate"/>
            </w:r>
            <w:r>
              <w:rPr>
                <w:noProof/>
                <w:webHidden/>
              </w:rPr>
              <w:t>143</w:t>
            </w:r>
            <w:r>
              <w:rPr>
                <w:noProof/>
                <w:webHidden/>
              </w:rPr>
              <w:fldChar w:fldCharType="end"/>
            </w:r>
          </w:hyperlink>
        </w:p>
        <w:p w14:paraId="08A98246" w14:textId="33BBDEBA"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5" w:history="1">
            <w:r w:rsidRPr="00EE5698">
              <w:rPr>
                <w:rStyle w:val="Hyperlink"/>
                <w:rFonts w:ascii="Times New Roman" w:hAnsi="Times New Roman"/>
                <w:noProof/>
              </w:rPr>
              <w:t>Clean Up</w:t>
            </w:r>
            <w:r>
              <w:rPr>
                <w:noProof/>
                <w:webHidden/>
              </w:rPr>
              <w:tab/>
            </w:r>
            <w:r>
              <w:rPr>
                <w:noProof/>
                <w:webHidden/>
              </w:rPr>
              <w:fldChar w:fldCharType="begin"/>
            </w:r>
            <w:r>
              <w:rPr>
                <w:noProof/>
                <w:webHidden/>
              </w:rPr>
              <w:instrText xml:space="preserve"> PAGEREF _Toc192624405 \h </w:instrText>
            </w:r>
            <w:r>
              <w:rPr>
                <w:noProof/>
                <w:webHidden/>
              </w:rPr>
            </w:r>
            <w:r>
              <w:rPr>
                <w:noProof/>
                <w:webHidden/>
              </w:rPr>
              <w:fldChar w:fldCharType="separate"/>
            </w:r>
            <w:r>
              <w:rPr>
                <w:noProof/>
                <w:webHidden/>
              </w:rPr>
              <w:t>145</w:t>
            </w:r>
            <w:r>
              <w:rPr>
                <w:noProof/>
                <w:webHidden/>
              </w:rPr>
              <w:fldChar w:fldCharType="end"/>
            </w:r>
          </w:hyperlink>
        </w:p>
        <w:p w14:paraId="69F765F5" w14:textId="01D461C0"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6" w:history="1">
            <w:r w:rsidRPr="00EE5698">
              <w:rPr>
                <w:rStyle w:val="Hyperlink"/>
                <w:rFonts w:ascii="Times New Roman" w:hAnsi="Times New Roman"/>
                <w:noProof/>
              </w:rPr>
              <w:t>Reporters</w:t>
            </w:r>
            <w:r>
              <w:rPr>
                <w:noProof/>
                <w:webHidden/>
              </w:rPr>
              <w:tab/>
            </w:r>
            <w:r>
              <w:rPr>
                <w:noProof/>
                <w:webHidden/>
              </w:rPr>
              <w:fldChar w:fldCharType="begin"/>
            </w:r>
            <w:r>
              <w:rPr>
                <w:noProof/>
                <w:webHidden/>
              </w:rPr>
              <w:instrText xml:space="preserve"> PAGEREF _Toc192624406 \h </w:instrText>
            </w:r>
            <w:r>
              <w:rPr>
                <w:noProof/>
                <w:webHidden/>
              </w:rPr>
            </w:r>
            <w:r>
              <w:rPr>
                <w:noProof/>
                <w:webHidden/>
              </w:rPr>
              <w:fldChar w:fldCharType="separate"/>
            </w:r>
            <w:r>
              <w:rPr>
                <w:noProof/>
                <w:webHidden/>
              </w:rPr>
              <w:t>151</w:t>
            </w:r>
            <w:r>
              <w:rPr>
                <w:noProof/>
                <w:webHidden/>
              </w:rPr>
              <w:fldChar w:fldCharType="end"/>
            </w:r>
          </w:hyperlink>
        </w:p>
        <w:p w14:paraId="530F607D" w14:textId="39DB6675"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7" w:history="1">
            <w:r w:rsidRPr="00EE5698">
              <w:rPr>
                <w:rStyle w:val="Hyperlink"/>
                <w:rFonts w:ascii="Times New Roman" w:hAnsi="Times New Roman"/>
                <w:noProof/>
              </w:rPr>
              <w:t>Favorite Alpha Male</w:t>
            </w:r>
            <w:r>
              <w:rPr>
                <w:noProof/>
                <w:webHidden/>
              </w:rPr>
              <w:tab/>
            </w:r>
            <w:r>
              <w:rPr>
                <w:noProof/>
                <w:webHidden/>
              </w:rPr>
              <w:fldChar w:fldCharType="begin"/>
            </w:r>
            <w:r>
              <w:rPr>
                <w:noProof/>
                <w:webHidden/>
              </w:rPr>
              <w:instrText xml:space="preserve"> PAGEREF _Toc192624407 \h </w:instrText>
            </w:r>
            <w:r>
              <w:rPr>
                <w:noProof/>
                <w:webHidden/>
              </w:rPr>
            </w:r>
            <w:r>
              <w:rPr>
                <w:noProof/>
                <w:webHidden/>
              </w:rPr>
              <w:fldChar w:fldCharType="separate"/>
            </w:r>
            <w:r>
              <w:rPr>
                <w:noProof/>
                <w:webHidden/>
              </w:rPr>
              <w:t>152</w:t>
            </w:r>
            <w:r>
              <w:rPr>
                <w:noProof/>
                <w:webHidden/>
              </w:rPr>
              <w:fldChar w:fldCharType="end"/>
            </w:r>
          </w:hyperlink>
        </w:p>
        <w:p w14:paraId="0FF57840" w14:textId="1128514E"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08" w:history="1">
            <w:r w:rsidRPr="00EE5698">
              <w:rPr>
                <w:rStyle w:val="Hyperlink"/>
                <w:rFonts w:ascii="Times New Roman" w:hAnsi="Times New Roman" w:cs="Times New Roman"/>
                <w:noProof/>
              </w:rPr>
              <w:t>The Airstrip</w:t>
            </w:r>
            <w:r>
              <w:rPr>
                <w:noProof/>
                <w:webHidden/>
              </w:rPr>
              <w:tab/>
            </w:r>
            <w:r>
              <w:rPr>
                <w:noProof/>
                <w:webHidden/>
              </w:rPr>
              <w:fldChar w:fldCharType="begin"/>
            </w:r>
            <w:r>
              <w:rPr>
                <w:noProof/>
                <w:webHidden/>
              </w:rPr>
              <w:instrText xml:space="preserve"> PAGEREF _Toc192624408 \h </w:instrText>
            </w:r>
            <w:r>
              <w:rPr>
                <w:noProof/>
                <w:webHidden/>
              </w:rPr>
            </w:r>
            <w:r>
              <w:rPr>
                <w:noProof/>
                <w:webHidden/>
              </w:rPr>
              <w:fldChar w:fldCharType="separate"/>
            </w:r>
            <w:r>
              <w:rPr>
                <w:noProof/>
                <w:webHidden/>
              </w:rPr>
              <w:t>155</w:t>
            </w:r>
            <w:r>
              <w:rPr>
                <w:noProof/>
                <w:webHidden/>
              </w:rPr>
              <w:fldChar w:fldCharType="end"/>
            </w:r>
          </w:hyperlink>
        </w:p>
        <w:p w14:paraId="5712E4BF" w14:textId="1A3BA9C2"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09" w:history="1">
            <w:r w:rsidRPr="00EE5698">
              <w:rPr>
                <w:rStyle w:val="Hyperlink"/>
                <w:rFonts w:ascii="Times New Roman" w:hAnsi="Times New Roman"/>
                <w:noProof/>
              </w:rPr>
              <w:t>Monica Brooks</w:t>
            </w:r>
            <w:r>
              <w:rPr>
                <w:noProof/>
                <w:webHidden/>
              </w:rPr>
              <w:tab/>
            </w:r>
            <w:r>
              <w:rPr>
                <w:noProof/>
                <w:webHidden/>
              </w:rPr>
              <w:fldChar w:fldCharType="begin"/>
            </w:r>
            <w:r>
              <w:rPr>
                <w:noProof/>
                <w:webHidden/>
              </w:rPr>
              <w:instrText xml:space="preserve"> PAGEREF _Toc192624409 \h </w:instrText>
            </w:r>
            <w:r>
              <w:rPr>
                <w:noProof/>
                <w:webHidden/>
              </w:rPr>
            </w:r>
            <w:r>
              <w:rPr>
                <w:noProof/>
                <w:webHidden/>
              </w:rPr>
              <w:fldChar w:fldCharType="separate"/>
            </w:r>
            <w:r>
              <w:rPr>
                <w:noProof/>
                <w:webHidden/>
              </w:rPr>
              <w:t>155</w:t>
            </w:r>
            <w:r>
              <w:rPr>
                <w:noProof/>
                <w:webHidden/>
              </w:rPr>
              <w:fldChar w:fldCharType="end"/>
            </w:r>
          </w:hyperlink>
        </w:p>
        <w:p w14:paraId="0ADE67C1" w14:textId="5C17854A"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0" w:history="1">
            <w:r w:rsidRPr="00EE5698">
              <w:rPr>
                <w:rStyle w:val="Hyperlink"/>
                <w:rFonts w:ascii="Times New Roman" w:hAnsi="Times New Roman"/>
                <w:noProof/>
              </w:rPr>
              <w:t>Dust Off</w:t>
            </w:r>
            <w:r>
              <w:rPr>
                <w:noProof/>
                <w:webHidden/>
              </w:rPr>
              <w:tab/>
            </w:r>
            <w:r>
              <w:rPr>
                <w:noProof/>
                <w:webHidden/>
              </w:rPr>
              <w:fldChar w:fldCharType="begin"/>
            </w:r>
            <w:r>
              <w:rPr>
                <w:noProof/>
                <w:webHidden/>
              </w:rPr>
              <w:instrText xml:space="preserve"> PAGEREF _Toc192624410 \h </w:instrText>
            </w:r>
            <w:r>
              <w:rPr>
                <w:noProof/>
                <w:webHidden/>
              </w:rPr>
            </w:r>
            <w:r>
              <w:rPr>
                <w:noProof/>
                <w:webHidden/>
              </w:rPr>
              <w:fldChar w:fldCharType="separate"/>
            </w:r>
            <w:r>
              <w:rPr>
                <w:noProof/>
                <w:webHidden/>
              </w:rPr>
              <w:t>158</w:t>
            </w:r>
            <w:r>
              <w:rPr>
                <w:noProof/>
                <w:webHidden/>
              </w:rPr>
              <w:fldChar w:fldCharType="end"/>
            </w:r>
          </w:hyperlink>
        </w:p>
        <w:p w14:paraId="113F0DF7" w14:textId="0EE364C2"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1" w:history="1">
            <w:r w:rsidRPr="00EE5698">
              <w:rPr>
                <w:rStyle w:val="Hyperlink"/>
                <w:rFonts w:ascii="Times New Roman" w:hAnsi="Times New Roman"/>
                <w:noProof/>
              </w:rPr>
              <w:t>The Hostage</w:t>
            </w:r>
            <w:r>
              <w:rPr>
                <w:noProof/>
                <w:webHidden/>
              </w:rPr>
              <w:tab/>
            </w:r>
            <w:r>
              <w:rPr>
                <w:noProof/>
                <w:webHidden/>
              </w:rPr>
              <w:fldChar w:fldCharType="begin"/>
            </w:r>
            <w:r>
              <w:rPr>
                <w:noProof/>
                <w:webHidden/>
              </w:rPr>
              <w:instrText xml:space="preserve"> PAGEREF _Toc192624411 \h </w:instrText>
            </w:r>
            <w:r>
              <w:rPr>
                <w:noProof/>
                <w:webHidden/>
              </w:rPr>
            </w:r>
            <w:r>
              <w:rPr>
                <w:noProof/>
                <w:webHidden/>
              </w:rPr>
              <w:fldChar w:fldCharType="separate"/>
            </w:r>
            <w:r>
              <w:rPr>
                <w:noProof/>
                <w:webHidden/>
              </w:rPr>
              <w:t>160</w:t>
            </w:r>
            <w:r>
              <w:rPr>
                <w:noProof/>
                <w:webHidden/>
              </w:rPr>
              <w:fldChar w:fldCharType="end"/>
            </w:r>
          </w:hyperlink>
        </w:p>
        <w:p w14:paraId="3B076EB5" w14:textId="2F2E1F73"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12" w:history="1">
            <w:r w:rsidRPr="00EE5698">
              <w:rPr>
                <w:rStyle w:val="Hyperlink"/>
                <w:rFonts w:ascii="Times New Roman" w:hAnsi="Times New Roman" w:cs="Times New Roman"/>
                <w:noProof/>
              </w:rPr>
              <w:t>The War’s Aftermath</w:t>
            </w:r>
            <w:r>
              <w:rPr>
                <w:noProof/>
                <w:webHidden/>
              </w:rPr>
              <w:tab/>
            </w:r>
            <w:r>
              <w:rPr>
                <w:noProof/>
                <w:webHidden/>
              </w:rPr>
              <w:fldChar w:fldCharType="begin"/>
            </w:r>
            <w:r>
              <w:rPr>
                <w:noProof/>
                <w:webHidden/>
              </w:rPr>
              <w:instrText xml:space="preserve"> PAGEREF _Toc192624412 \h </w:instrText>
            </w:r>
            <w:r>
              <w:rPr>
                <w:noProof/>
                <w:webHidden/>
              </w:rPr>
            </w:r>
            <w:r>
              <w:rPr>
                <w:noProof/>
                <w:webHidden/>
              </w:rPr>
              <w:fldChar w:fldCharType="separate"/>
            </w:r>
            <w:r>
              <w:rPr>
                <w:noProof/>
                <w:webHidden/>
              </w:rPr>
              <w:t>165</w:t>
            </w:r>
            <w:r>
              <w:rPr>
                <w:noProof/>
                <w:webHidden/>
              </w:rPr>
              <w:fldChar w:fldCharType="end"/>
            </w:r>
          </w:hyperlink>
        </w:p>
        <w:p w14:paraId="272EF584" w14:textId="2692B7DF"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3" w:history="1">
            <w:r w:rsidRPr="00EE5698">
              <w:rPr>
                <w:rStyle w:val="Hyperlink"/>
                <w:rFonts w:ascii="Times New Roman" w:hAnsi="Times New Roman"/>
                <w:noProof/>
              </w:rPr>
              <w:t>Help Arrives</w:t>
            </w:r>
            <w:r>
              <w:rPr>
                <w:noProof/>
                <w:webHidden/>
              </w:rPr>
              <w:tab/>
            </w:r>
            <w:r>
              <w:rPr>
                <w:noProof/>
                <w:webHidden/>
              </w:rPr>
              <w:fldChar w:fldCharType="begin"/>
            </w:r>
            <w:r>
              <w:rPr>
                <w:noProof/>
                <w:webHidden/>
              </w:rPr>
              <w:instrText xml:space="preserve"> PAGEREF _Toc192624413 \h </w:instrText>
            </w:r>
            <w:r>
              <w:rPr>
                <w:noProof/>
                <w:webHidden/>
              </w:rPr>
            </w:r>
            <w:r>
              <w:rPr>
                <w:noProof/>
                <w:webHidden/>
              </w:rPr>
              <w:fldChar w:fldCharType="separate"/>
            </w:r>
            <w:r>
              <w:rPr>
                <w:noProof/>
                <w:webHidden/>
              </w:rPr>
              <w:t>165</w:t>
            </w:r>
            <w:r>
              <w:rPr>
                <w:noProof/>
                <w:webHidden/>
              </w:rPr>
              <w:fldChar w:fldCharType="end"/>
            </w:r>
          </w:hyperlink>
        </w:p>
        <w:p w14:paraId="4F8D81AC" w14:textId="061F10C2"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4" w:history="1">
            <w:r w:rsidRPr="00EE5698">
              <w:rPr>
                <w:rStyle w:val="Hyperlink"/>
                <w:rFonts w:ascii="Times New Roman" w:hAnsi="Times New Roman"/>
                <w:noProof/>
              </w:rPr>
              <w:t>The Light of Day</w:t>
            </w:r>
            <w:r>
              <w:rPr>
                <w:noProof/>
                <w:webHidden/>
              </w:rPr>
              <w:tab/>
            </w:r>
            <w:r>
              <w:rPr>
                <w:noProof/>
                <w:webHidden/>
              </w:rPr>
              <w:fldChar w:fldCharType="begin"/>
            </w:r>
            <w:r>
              <w:rPr>
                <w:noProof/>
                <w:webHidden/>
              </w:rPr>
              <w:instrText xml:space="preserve"> PAGEREF _Toc192624414 \h </w:instrText>
            </w:r>
            <w:r>
              <w:rPr>
                <w:noProof/>
                <w:webHidden/>
              </w:rPr>
            </w:r>
            <w:r>
              <w:rPr>
                <w:noProof/>
                <w:webHidden/>
              </w:rPr>
              <w:fldChar w:fldCharType="separate"/>
            </w:r>
            <w:r>
              <w:rPr>
                <w:noProof/>
                <w:webHidden/>
              </w:rPr>
              <w:t>170</w:t>
            </w:r>
            <w:r>
              <w:rPr>
                <w:noProof/>
                <w:webHidden/>
              </w:rPr>
              <w:fldChar w:fldCharType="end"/>
            </w:r>
          </w:hyperlink>
        </w:p>
        <w:p w14:paraId="02B49096" w14:textId="04A3310D"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15" w:history="1">
            <w:r w:rsidRPr="00EE5698">
              <w:rPr>
                <w:rStyle w:val="Hyperlink"/>
                <w:rFonts w:ascii="Times New Roman" w:hAnsi="Times New Roman" w:cs="Times New Roman"/>
                <w:noProof/>
              </w:rPr>
              <w:t>Search Warrant</w:t>
            </w:r>
            <w:r>
              <w:rPr>
                <w:noProof/>
                <w:webHidden/>
              </w:rPr>
              <w:tab/>
            </w:r>
            <w:r>
              <w:rPr>
                <w:noProof/>
                <w:webHidden/>
              </w:rPr>
              <w:fldChar w:fldCharType="begin"/>
            </w:r>
            <w:r>
              <w:rPr>
                <w:noProof/>
                <w:webHidden/>
              </w:rPr>
              <w:instrText xml:space="preserve"> PAGEREF _Toc192624415 \h </w:instrText>
            </w:r>
            <w:r>
              <w:rPr>
                <w:noProof/>
                <w:webHidden/>
              </w:rPr>
            </w:r>
            <w:r>
              <w:rPr>
                <w:noProof/>
                <w:webHidden/>
              </w:rPr>
              <w:fldChar w:fldCharType="separate"/>
            </w:r>
            <w:r>
              <w:rPr>
                <w:noProof/>
                <w:webHidden/>
              </w:rPr>
              <w:t>177</w:t>
            </w:r>
            <w:r>
              <w:rPr>
                <w:noProof/>
                <w:webHidden/>
              </w:rPr>
              <w:fldChar w:fldCharType="end"/>
            </w:r>
          </w:hyperlink>
        </w:p>
        <w:p w14:paraId="641B6996" w14:textId="07F9BAB7"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6" w:history="1">
            <w:r w:rsidRPr="00EE5698">
              <w:rPr>
                <w:rStyle w:val="Hyperlink"/>
                <w:rFonts w:ascii="Times New Roman" w:hAnsi="Times New Roman"/>
                <w:noProof/>
              </w:rPr>
              <w:t>FBI Raid</w:t>
            </w:r>
            <w:r>
              <w:rPr>
                <w:noProof/>
                <w:webHidden/>
              </w:rPr>
              <w:tab/>
            </w:r>
            <w:r>
              <w:rPr>
                <w:noProof/>
                <w:webHidden/>
              </w:rPr>
              <w:fldChar w:fldCharType="begin"/>
            </w:r>
            <w:r>
              <w:rPr>
                <w:noProof/>
                <w:webHidden/>
              </w:rPr>
              <w:instrText xml:space="preserve"> PAGEREF _Toc192624416 \h </w:instrText>
            </w:r>
            <w:r>
              <w:rPr>
                <w:noProof/>
                <w:webHidden/>
              </w:rPr>
            </w:r>
            <w:r>
              <w:rPr>
                <w:noProof/>
                <w:webHidden/>
              </w:rPr>
              <w:fldChar w:fldCharType="separate"/>
            </w:r>
            <w:r>
              <w:rPr>
                <w:noProof/>
                <w:webHidden/>
              </w:rPr>
              <w:t>177</w:t>
            </w:r>
            <w:r>
              <w:rPr>
                <w:noProof/>
                <w:webHidden/>
              </w:rPr>
              <w:fldChar w:fldCharType="end"/>
            </w:r>
          </w:hyperlink>
        </w:p>
        <w:p w14:paraId="0AAE87F3" w14:textId="1937352E"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7" w:history="1">
            <w:r w:rsidRPr="00EE5698">
              <w:rPr>
                <w:rStyle w:val="Hyperlink"/>
                <w:rFonts w:ascii="Times New Roman" w:hAnsi="Times New Roman"/>
                <w:noProof/>
              </w:rPr>
              <w:t>Natalie Makes the National News</w:t>
            </w:r>
            <w:r>
              <w:rPr>
                <w:noProof/>
                <w:webHidden/>
              </w:rPr>
              <w:tab/>
            </w:r>
            <w:r>
              <w:rPr>
                <w:noProof/>
                <w:webHidden/>
              </w:rPr>
              <w:fldChar w:fldCharType="begin"/>
            </w:r>
            <w:r>
              <w:rPr>
                <w:noProof/>
                <w:webHidden/>
              </w:rPr>
              <w:instrText xml:space="preserve"> PAGEREF _Toc192624417 \h </w:instrText>
            </w:r>
            <w:r>
              <w:rPr>
                <w:noProof/>
                <w:webHidden/>
              </w:rPr>
            </w:r>
            <w:r>
              <w:rPr>
                <w:noProof/>
                <w:webHidden/>
              </w:rPr>
              <w:fldChar w:fldCharType="separate"/>
            </w:r>
            <w:r>
              <w:rPr>
                <w:noProof/>
                <w:webHidden/>
              </w:rPr>
              <w:t>183</w:t>
            </w:r>
            <w:r>
              <w:rPr>
                <w:noProof/>
                <w:webHidden/>
              </w:rPr>
              <w:fldChar w:fldCharType="end"/>
            </w:r>
          </w:hyperlink>
        </w:p>
        <w:p w14:paraId="64A22155" w14:textId="3BC2AC4A"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8" w:history="1">
            <w:r w:rsidRPr="00EE5698">
              <w:rPr>
                <w:rStyle w:val="Hyperlink"/>
                <w:rFonts w:ascii="Times New Roman" w:hAnsi="Times New Roman"/>
                <w:noProof/>
              </w:rPr>
              <w:t>Nobody Home</w:t>
            </w:r>
            <w:r>
              <w:rPr>
                <w:noProof/>
                <w:webHidden/>
              </w:rPr>
              <w:tab/>
            </w:r>
            <w:r>
              <w:rPr>
                <w:noProof/>
                <w:webHidden/>
              </w:rPr>
              <w:fldChar w:fldCharType="begin"/>
            </w:r>
            <w:r>
              <w:rPr>
                <w:noProof/>
                <w:webHidden/>
              </w:rPr>
              <w:instrText xml:space="preserve"> PAGEREF _Toc192624418 \h </w:instrText>
            </w:r>
            <w:r>
              <w:rPr>
                <w:noProof/>
                <w:webHidden/>
              </w:rPr>
            </w:r>
            <w:r>
              <w:rPr>
                <w:noProof/>
                <w:webHidden/>
              </w:rPr>
              <w:fldChar w:fldCharType="separate"/>
            </w:r>
            <w:r>
              <w:rPr>
                <w:noProof/>
                <w:webHidden/>
              </w:rPr>
              <w:t>185</w:t>
            </w:r>
            <w:r>
              <w:rPr>
                <w:noProof/>
                <w:webHidden/>
              </w:rPr>
              <w:fldChar w:fldCharType="end"/>
            </w:r>
          </w:hyperlink>
        </w:p>
        <w:p w14:paraId="3AE5B297" w14:textId="00BFB701"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19" w:history="1">
            <w:r w:rsidRPr="00EE5698">
              <w:rPr>
                <w:rStyle w:val="Hyperlink"/>
                <w:rFonts w:ascii="Times New Roman" w:hAnsi="Times New Roman"/>
                <w:noProof/>
              </w:rPr>
              <w:t>Recovery</w:t>
            </w:r>
            <w:r>
              <w:rPr>
                <w:noProof/>
                <w:webHidden/>
              </w:rPr>
              <w:tab/>
            </w:r>
            <w:r>
              <w:rPr>
                <w:noProof/>
                <w:webHidden/>
              </w:rPr>
              <w:fldChar w:fldCharType="begin"/>
            </w:r>
            <w:r>
              <w:rPr>
                <w:noProof/>
                <w:webHidden/>
              </w:rPr>
              <w:instrText xml:space="preserve"> PAGEREF _Toc192624419 \h </w:instrText>
            </w:r>
            <w:r>
              <w:rPr>
                <w:noProof/>
                <w:webHidden/>
              </w:rPr>
            </w:r>
            <w:r>
              <w:rPr>
                <w:noProof/>
                <w:webHidden/>
              </w:rPr>
              <w:fldChar w:fldCharType="separate"/>
            </w:r>
            <w:r>
              <w:rPr>
                <w:noProof/>
                <w:webHidden/>
              </w:rPr>
              <w:t>186</w:t>
            </w:r>
            <w:r>
              <w:rPr>
                <w:noProof/>
                <w:webHidden/>
              </w:rPr>
              <w:fldChar w:fldCharType="end"/>
            </w:r>
          </w:hyperlink>
        </w:p>
        <w:p w14:paraId="1901163C" w14:textId="0D521C5E"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20" w:history="1">
            <w:r w:rsidRPr="00EE5698">
              <w:rPr>
                <w:rStyle w:val="Hyperlink"/>
                <w:rFonts w:ascii="Times New Roman" w:hAnsi="Times New Roman" w:cs="Times New Roman"/>
                <w:noProof/>
              </w:rPr>
              <w:t>Bisha Complains</w:t>
            </w:r>
            <w:r>
              <w:rPr>
                <w:noProof/>
                <w:webHidden/>
              </w:rPr>
              <w:tab/>
            </w:r>
            <w:r>
              <w:rPr>
                <w:noProof/>
                <w:webHidden/>
              </w:rPr>
              <w:fldChar w:fldCharType="begin"/>
            </w:r>
            <w:r>
              <w:rPr>
                <w:noProof/>
                <w:webHidden/>
              </w:rPr>
              <w:instrText xml:space="preserve"> PAGEREF _Toc192624420 \h </w:instrText>
            </w:r>
            <w:r>
              <w:rPr>
                <w:noProof/>
                <w:webHidden/>
              </w:rPr>
            </w:r>
            <w:r>
              <w:rPr>
                <w:noProof/>
                <w:webHidden/>
              </w:rPr>
              <w:fldChar w:fldCharType="separate"/>
            </w:r>
            <w:r>
              <w:rPr>
                <w:noProof/>
                <w:webHidden/>
              </w:rPr>
              <w:t>191</w:t>
            </w:r>
            <w:r>
              <w:rPr>
                <w:noProof/>
                <w:webHidden/>
              </w:rPr>
              <w:fldChar w:fldCharType="end"/>
            </w:r>
          </w:hyperlink>
        </w:p>
        <w:p w14:paraId="59BECB4B" w14:textId="534F0968"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21" w:history="1">
            <w:r w:rsidRPr="00EE5698">
              <w:rPr>
                <w:rStyle w:val="Hyperlink"/>
                <w:rFonts w:ascii="Times New Roman" w:hAnsi="Times New Roman"/>
                <w:noProof/>
              </w:rPr>
              <w:t>Waldorf Astoria</w:t>
            </w:r>
            <w:r>
              <w:rPr>
                <w:noProof/>
                <w:webHidden/>
              </w:rPr>
              <w:tab/>
            </w:r>
            <w:r>
              <w:rPr>
                <w:noProof/>
                <w:webHidden/>
              </w:rPr>
              <w:fldChar w:fldCharType="begin"/>
            </w:r>
            <w:r>
              <w:rPr>
                <w:noProof/>
                <w:webHidden/>
              </w:rPr>
              <w:instrText xml:space="preserve"> PAGEREF _Toc192624421 \h </w:instrText>
            </w:r>
            <w:r>
              <w:rPr>
                <w:noProof/>
                <w:webHidden/>
              </w:rPr>
            </w:r>
            <w:r>
              <w:rPr>
                <w:noProof/>
                <w:webHidden/>
              </w:rPr>
              <w:fldChar w:fldCharType="separate"/>
            </w:r>
            <w:r>
              <w:rPr>
                <w:noProof/>
                <w:webHidden/>
              </w:rPr>
              <w:t>191</w:t>
            </w:r>
            <w:r>
              <w:rPr>
                <w:noProof/>
                <w:webHidden/>
              </w:rPr>
              <w:fldChar w:fldCharType="end"/>
            </w:r>
          </w:hyperlink>
        </w:p>
        <w:p w14:paraId="0789F1BD" w14:textId="6C31EBC2"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22" w:history="1">
            <w:r w:rsidRPr="00EE5698">
              <w:rPr>
                <w:rStyle w:val="Hyperlink"/>
                <w:rFonts w:ascii="Times New Roman" w:hAnsi="Times New Roman"/>
                <w:noProof/>
              </w:rPr>
              <w:t>Anne Responds</w:t>
            </w:r>
            <w:r>
              <w:rPr>
                <w:noProof/>
                <w:webHidden/>
              </w:rPr>
              <w:tab/>
            </w:r>
            <w:r>
              <w:rPr>
                <w:noProof/>
                <w:webHidden/>
              </w:rPr>
              <w:fldChar w:fldCharType="begin"/>
            </w:r>
            <w:r>
              <w:rPr>
                <w:noProof/>
                <w:webHidden/>
              </w:rPr>
              <w:instrText xml:space="preserve"> PAGEREF _Toc192624422 \h </w:instrText>
            </w:r>
            <w:r>
              <w:rPr>
                <w:noProof/>
                <w:webHidden/>
              </w:rPr>
            </w:r>
            <w:r>
              <w:rPr>
                <w:noProof/>
                <w:webHidden/>
              </w:rPr>
              <w:fldChar w:fldCharType="separate"/>
            </w:r>
            <w:r>
              <w:rPr>
                <w:noProof/>
                <w:webHidden/>
              </w:rPr>
              <w:t>198</w:t>
            </w:r>
            <w:r>
              <w:rPr>
                <w:noProof/>
                <w:webHidden/>
              </w:rPr>
              <w:fldChar w:fldCharType="end"/>
            </w:r>
          </w:hyperlink>
        </w:p>
        <w:p w14:paraId="520B8BF1" w14:textId="3F8DDE8C"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23" w:history="1">
            <w:r w:rsidRPr="00EE5698">
              <w:rPr>
                <w:rStyle w:val="Hyperlink"/>
                <w:rFonts w:ascii="Times New Roman" w:hAnsi="Times New Roman"/>
                <w:noProof/>
              </w:rPr>
              <w:t>Aftermath</w:t>
            </w:r>
            <w:r>
              <w:rPr>
                <w:noProof/>
                <w:webHidden/>
              </w:rPr>
              <w:tab/>
            </w:r>
            <w:r>
              <w:rPr>
                <w:noProof/>
                <w:webHidden/>
              </w:rPr>
              <w:fldChar w:fldCharType="begin"/>
            </w:r>
            <w:r>
              <w:rPr>
                <w:noProof/>
                <w:webHidden/>
              </w:rPr>
              <w:instrText xml:space="preserve"> PAGEREF _Toc192624423 \h </w:instrText>
            </w:r>
            <w:r>
              <w:rPr>
                <w:noProof/>
                <w:webHidden/>
              </w:rPr>
            </w:r>
            <w:r>
              <w:rPr>
                <w:noProof/>
                <w:webHidden/>
              </w:rPr>
              <w:fldChar w:fldCharType="separate"/>
            </w:r>
            <w:r>
              <w:rPr>
                <w:noProof/>
                <w:webHidden/>
              </w:rPr>
              <w:t>201</w:t>
            </w:r>
            <w:r>
              <w:rPr>
                <w:noProof/>
                <w:webHidden/>
              </w:rPr>
              <w:fldChar w:fldCharType="end"/>
            </w:r>
          </w:hyperlink>
        </w:p>
        <w:p w14:paraId="200483CE" w14:textId="5EBE9854"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24" w:history="1">
            <w:r w:rsidRPr="00EE5698">
              <w:rPr>
                <w:rStyle w:val="Hyperlink"/>
                <w:rFonts w:ascii="Times New Roman" w:hAnsi="Times New Roman" w:cs="Times New Roman"/>
                <w:noProof/>
              </w:rPr>
              <w:t>The Class Ring</w:t>
            </w:r>
            <w:r>
              <w:rPr>
                <w:noProof/>
                <w:webHidden/>
              </w:rPr>
              <w:tab/>
            </w:r>
            <w:r>
              <w:rPr>
                <w:noProof/>
                <w:webHidden/>
              </w:rPr>
              <w:fldChar w:fldCharType="begin"/>
            </w:r>
            <w:r>
              <w:rPr>
                <w:noProof/>
                <w:webHidden/>
              </w:rPr>
              <w:instrText xml:space="preserve"> PAGEREF _Toc192624424 \h </w:instrText>
            </w:r>
            <w:r>
              <w:rPr>
                <w:noProof/>
                <w:webHidden/>
              </w:rPr>
            </w:r>
            <w:r>
              <w:rPr>
                <w:noProof/>
                <w:webHidden/>
              </w:rPr>
              <w:fldChar w:fldCharType="separate"/>
            </w:r>
            <w:r>
              <w:rPr>
                <w:noProof/>
                <w:webHidden/>
              </w:rPr>
              <w:t>205</w:t>
            </w:r>
            <w:r>
              <w:rPr>
                <w:noProof/>
                <w:webHidden/>
              </w:rPr>
              <w:fldChar w:fldCharType="end"/>
            </w:r>
          </w:hyperlink>
        </w:p>
        <w:p w14:paraId="684134D9" w14:textId="4876CBD2"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25" w:history="1">
            <w:r w:rsidRPr="00EE5698">
              <w:rPr>
                <w:rStyle w:val="Hyperlink"/>
                <w:rFonts w:ascii="Times New Roman" w:hAnsi="Times New Roman"/>
                <w:noProof/>
              </w:rPr>
              <w:t>Getting Back to Normal</w:t>
            </w:r>
            <w:r>
              <w:rPr>
                <w:noProof/>
                <w:webHidden/>
              </w:rPr>
              <w:tab/>
            </w:r>
            <w:r>
              <w:rPr>
                <w:noProof/>
                <w:webHidden/>
              </w:rPr>
              <w:fldChar w:fldCharType="begin"/>
            </w:r>
            <w:r>
              <w:rPr>
                <w:noProof/>
                <w:webHidden/>
              </w:rPr>
              <w:instrText xml:space="preserve"> PAGEREF _Toc192624425 \h </w:instrText>
            </w:r>
            <w:r>
              <w:rPr>
                <w:noProof/>
                <w:webHidden/>
              </w:rPr>
            </w:r>
            <w:r>
              <w:rPr>
                <w:noProof/>
                <w:webHidden/>
              </w:rPr>
              <w:fldChar w:fldCharType="separate"/>
            </w:r>
            <w:r>
              <w:rPr>
                <w:noProof/>
                <w:webHidden/>
              </w:rPr>
              <w:t>205</w:t>
            </w:r>
            <w:r>
              <w:rPr>
                <w:noProof/>
                <w:webHidden/>
              </w:rPr>
              <w:fldChar w:fldCharType="end"/>
            </w:r>
          </w:hyperlink>
        </w:p>
        <w:p w14:paraId="28955FD2" w14:textId="30664A29"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26" w:history="1">
            <w:r w:rsidRPr="00EE5698">
              <w:rPr>
                <w:rStyle w:val="Hyperlink"/>
                <w:rFonts w:ascii="Times New Roman" w:hAnsi="Times New Roman"/>
                <w:noProof/>
              </w:rPr>
              <w:t>Don’t Know When To Quit</w:t>
            </w:r>
            <w:r>
              <w:rPr>
                <w:noProof/>
                <w:webHidden/>
              </w:rPr>
              <w:tab/>
            </w:r>
            <w:r>
              <w:rPr>
                <w:noProof/>
                <w:webHidden/>
              </w:rPr>
              <w:fldChar w:fldCharType="begin"/>
            </w:r>
            <w:r>
              <w:rPr>
                <w:noProof/>
                <w:webHidden/>
              </w:rPr>
              <w:instrText xml:space="preserve"> PAGEREF _Toc192624426 \h </w:instrText>
            </w:r>
            <w:r>
              <w:rPr>
                <w:noProof/>
                <w:webHidden/>
              </w:rPr>
            </w:r>
            <w:r>
              <w:rPr>
                <w:noProof/>
                <w:webHidden/>
              </w:rPr>
              <w:fldChar w:fldCharType="separate"/>
            </w:r>
            <w:r>
              <w:rPr>
                <w:noProof/>
                <w:webHidden/>
              </w:rPr>
              <w:t>211</w:t>
            </w:r>
            <w:r>
              <w:rPr>
                <w:noProof/>
                <w:webHidden/>
              </w:rPr>
              <w:fldChar w:fldCharType="end"/>
            </w:r>
          </w:hyperlink>
        </w:p>
        <w:p w14:paraId="0589BFDA" w14:textId="1E425250"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27" w:history="1">
            <w:r w:rsidRPr="00EE5698">
              <w:rPr>
                <w:rStyle w:val="Hyperlink"/>
                <w:rFonts w:ascii="Times New Roman" w:hAnsi="Times New Roman" w:cs="Times New Roman"/>
                <w:noProof/>
              </w:rPr>
              <w:t>Entertaining Guests</w:t>
            </w:r>
            <w:r>
              <w:rPr>
                <w:noProof/>
                <w:webHidden/>
              </w:rPr>
              <w:tab/>
            </w:r>
            <w:r>
              <w:rPr>
                <w:noProof/>
                <w:webHidden/>
              </w:rPr>
              <w:fldChar w:fldCharType="begin"/>
            </w:r>
            <w:r>
              <w:rPr>
                <w:noProof/>
                <w:webHidden/>
              </w:rPr>
              <w:instrText xml:space="preserve"> PAGEREF _Toc192624427 \h </w:instrText>
            </w:r>
            <w:r>
              <w:rPr>
                <w:noProof/>
                <w:webHidden/>
              </w:rPr>
            </w:r>
            <w:r>
              <w:rPr>
                <w:noProof/>
                <w:webHidden/>
              </w:rPr>
              <w:fldChar w:fldCharType="separate"/>
            </w:r>
            <w:r>
              <w:rPr>
                <w:noProof/>
                <w:webHidden/>
              </w:rPr>
              <w:t>214</w:t>
            </w:r>
            <w:r>
              <w:rPr>
                <w:noProof/>
                <w:webHidden/>
              </w:rPr>
              <w:fldChar w:fldCharType="end"/>
            </w:r>
          </w:hyperlink>
        </w:p>
        <w:p w14:paraId="1091C964" w14:textId="7F7AC141"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28" w:history="1">
            <w:r w:rsidRPr="00EE5698">
              <w:rPr>
                <w:rStyle w:val="Hyperlink"/>
                <w:rFonts w:ascii="Times New Roman" w:hAnsi="Times New Roman"/>
                <w:noProof/>
              </w:rPr>
              <w:t>Dinner with the Merricks</w:t>
            </w:r>
            <w:r>
              <w:rPr>
                <w:noProof/>
                <w:webHidden/>
              </w:rPr>
              <w:tab/>
            </w:r>
            <w:r>
              <w:rPr>
                <w:noProof/>
                <w:webHidden/>
              </w:rPr>
              <w:fldChar w:fldCharType="begin"/>
            </w:r>
            <w:r>
              <w:rPr>
                <w:noProof/>
                <w:webHidden/>
              </w:rPr>
              <w:instrText xml:space="preserve"> PAGEREF _Toc192624428 \h </w:instrText>
            </w:r>
            <w:r>
              <w:rPr>
                <w:noProof/>
                <w:webHidden/>
              </w:rPr>
            </w:r>
            <w:r>
              <w:rPr>
                <w:noProof/>
                <w:webHidden/>
              </w:rPr>
              <w:fldChar w:fldCharType="separate"/>
            </w:r>
            <w:r>
              <w:rPr>
                <w:noProof/>
                <w:webHidden/>
              </w:rPr>
              <w:t>214</w:t>
            </w:r>
            <w:r>
              <w:rPr>
                <w:noProof/>
                <w:webHidden/>
              </w:rPr>
              <w:fldChar w:fldCharType="end"/>
            </w:r>
          </w:hyperlink>
        </w:p>
        <w:p w14:paraId="43E7C7D6" w14:textId="1DE135B2"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29" w:history="1">
            <w:r w:rsidRPr="00EE5698">
              <w:rPr>
                <w:rStyle w:val="Hyperlink"/>
                <w:rFonts w:ascii="Times New Roman" w:hAnsi="Times New Roman"/>
                <w:noProof/>
              </w:rPr>
              <w:t>The Sensei</w:t>
            </w:r>
            <w:r>
              <w:rPr>
                <w:noProof/>
                <w:webHidden/>
              </w:rPr>
              <w:tab/>
            </w:r>
            <w:r>
              <w:rPr>
                <w:noProof/>
                <w:webHidden/>
              </w:rPr>
              <w:fldChar w:fldCharType="begin"/>
            </w:r>
            <w:r>
              <w:rPr>
                <w:noProof/>
                <w:webHidden/>
              </w:rPr>
              <w:instrText xml:space="preserve"> PAGEREF _Toc192624429 \h </w:instrText>
            </w:r>
            <w:r>
              <w:rPr>
                <w:noProof/>
                <w:webHidden/>
              </w:rPr>
            </w:r>
            <w:r>
              <w:rPr>
                <w:noProof/>
                <w:webHidden/>
              </w:rPr>
              <w:fldChar w:fldCharType="separate"/>
            </w:r>
            <w:r>
              <w:rPr>
                <w:noProof/>
                <w:webHidden/>
              </w:rPr>
              <w:t>215</w:t>
            </w:r>
            <w:r>
              <w:rPr>
                <w:noProof/>
                <w:webHidden/>
              </w:rPr>
              <w:fldChar w:fldCharType="end"/>
            </w:r>
          </w:hyperlink>
        </w:p>
        <w:p w14:paraId="2DEA33A9" w14:textId="16C29F10" w:rsidR="005A5FCC" w:rsidRDefault="005A5FCC">
          <w:pPr>
            <w:pStyle w:val="TOC1"/>
            <w:tabs>
              <w:tab w:val="right" w:leader="dot" w:pos="6470"/>
            </w:tabs>
            <w:rPr>
              <w:rFonts w:asciiTheme="minorHAnsi" w:eastAsiaTheme="minorEastAsia" w:hAnsiTheme="minorHAnsi"/>
              <w:noProof/>
              <w:color w:val="auto"/>
              <w:kern w:val="2"/>
              <w:sz w:val="24"/>
              <w:szCs w:val="24"/>
              <w14:ligatures w14:val="standardContextual"/>
            </w:rPr>
          </w:pPr>
          <w:hyperlink w:anchor="_Toc192624430" w:history="1">
            <w:r w:rsidRPr="00EE5698">
              <w:rPr>
                <w:rStyle w:val="Hyperlink"/>
                <w:rFonts w:ascii="Times New Roman" w:hAnsi="Times New Roman" w:cs="Times New Roman"/>
                <w:noProof/>
              </w:rPr>
              <w:t>The Tracking Device</w:t>
            </w:r>
            <w:r>
              <w:rPr>
                <w:noProof/>
                <w:webHidden/>
              </w:rPr>
              <w:tab/>
            </w:r>
            <w:r>
              <w:rPr>
                <w:noProof/>
                <w:webHidden/>
              </w:rPr>
              <w:fldChar w:fldCharType="begin"/>
            </w:r>
            <w:r>
              <w:rPr>
                <w:noProof/>
                <w:webHidden/>
              </w:rPr>
              <w:instrText xml:space="preserve"> PAGEREF _Toc192624430 \h </w:instrText>
            </w:r>
            <w:r>
              <w:rPr>
                <w:noProof/>
                <w:webHidden/>
              </w:rPr>
            </w:r>
            <w:r>
              <w:rPr>
                <w:noProof/>
                <w:webHidden/>
              </w:rPr>
              <w:fldChar w:fldCharType="separate"/>
            </w:r>
            <w:r>
              <w:rPr>
                <w:noProof/>
                <w:webHidden/>
              </w:rPr>
              <w:t>224</w:t>
            </w:r>
            <w:r>
              <w:rPr>
                <w:noProof/>
                <w:webHidden/>
              </w:rPr>
              <w:fldChar w:fldCharType="end"/>
            </w:r>
          </w:hyperlink>
        </w:p>
        <w:p w14:paraId="0CCCA8D9" w14:textId="44538C78" w:rsidR="005A5FCC" w:rsidRDefault="005A5FCC">
          <w:pPr>
            <w:pStyle w:val="TOC2"/>
            <w:tabs>
              <w:tab w:val="right" w:leader="dot" w:pos="6470"/>
            </w:tabs>
            <w:rPr>
              <w:rFonts w:asciiTheme="minorHAnsi" w:eastAsiaTheme="minorEastAsia" w:hAnsiTheme="minorHAnsi"/>
              <w:noProof/>
              <w:color w:val="auto"/>
              <w:kern w:val="2"/>
              <w:sz w:val="24"/>
              <w:szCs w:val="24"/>
              <w14:ligatures w14:val="standardContextual"/>
            </w:rPr>
          </w:pPr>
          <w:hyperlink w:anchor="_Toc192624431" w:history="1">
            <w:r w:rsidRPr="00EE5698">
              <w:rPr>
                <w:rStyle w:val="Hyperlink"/>
                <w:rFonts w:ascii="Times New Roman" w:hAnsi="Times New Roman"/>
                <w:noProof/>
              </w:rPr>
              <w:t>Show and Tell</w:t>
            </w:r>
            <w:r>
              <w:rPr>
                <w:noProof/>
                <w:webHidden/>
              </w:rPr>
              <w:tab/>
            </w:r>
            <w:r>
              <w:rPr>
                <w:noProof/>
                <w:webHidden/>
              </w:rPr>
              <w:fldChar w:fldCharType="begin"/>
            </w:r>
            <w:r>
              <w:rPr>
                <w:noProof/>
                <w:webHidden/>
              </w:rPr>
              <w:instrText xml:space="preserve"> PAGEREF _Toc192624431 \h </w:instrText>
            </w:r>
            <w:r>
              <w:rPr>
                <w:noProof/>
                <w:webHidden/>
              </w:rPr>
            </w:r>
            <w:r>
              <w:rPr>
                <w:noProof/>
                <w:webHidden/>
              </w:rPr>
              <w:fldChar w:fldCharType="separate"/>
            </w:r>
            <w:r>
              <w:rPr>
                <w:noProof/>
                <w:webHidden/>
              </w:rPr>
              <w:t>224</w:t>
            </w:r>
            <w:r>
              <w:rPr>
                <w:noProof/>
                <w:webHidden/>
              </w:rPr>
              <w:fldChar w:fldCharType="end"/>
            </w:r>
          </w:hyperlink>
        </w:p>
        <w:p w14:paraId="089F7837" w14:textId="5440C19E" w:rsidR="005A5FCC" w:rsidRDefault="005A5FCC">
          <w:r>
            <w:rPr>
              <w:b/>
              <w:bCs/>
              <w:noProof/>
            </w:rPr>
            <w:fldChar w:fldCharType="end"/>
          </w:r>
        </w:p>
      </w:sdtContent>
    </w:sdt>
    <w:p w14:paraId="710DAF25" w14:textId="77777777" w:rsidR="00FB697A" w:rsidRPr="004376FE" w:rsidRDefault="00FB697A" w:rsidP="00FB697A">
      <w:pPr>
        <w:pStyle w:val="BodyNormal"/>
      </w:pPr>
    </w:p>
    <w:p w14:paraId="5A36A3F8" w14:textId="43BDEB0F" w:rsidR="00FB697A" w:rsidRDefault="00FB697A" w:rsidP="00FB697A">
      <w:pPr>
        <w:rPr>
          <w:rFonts w:ascii="Times New Roman" w:eastAsiaTheme="majorEastAsia" w:hAnsi="Times New Roman" w:cs="Times New Roman"/>
          <w:spacing w:val="60"/>
          <w:kern w:val="2"/>
          <w:sz w:val="24"/>
          <w:szCs w:val="24"/>
          <w14:ligatures w14:val="standardContextual"/>
        </w:rPr>
      </w:pPr>
      <w:r>
        <w:rPr>
          <w:rFonts w:ascii="Times New Roman" w:hAnsi="Times New Roman" w:cs="Times New Roman"/>
          <w:sz w:val="24"/>
          <w:szCs w:val="24"/>
        </w:rPr>
        <w:br w:type="page"/>
      </w:r>
    </w:p>
    <w:p w14:paraId="5087A9E4" w14:textId="5F0B93EC" w:rsidR="009C4AFF" w:rsidRPr="009C230E" w:rsidRDefault="009C4AFF" w:rsidP="009C4AFF">
      <w:pPr>
        <w:pStyle w:val="ChapterNumber"/>
        <w:rPr>
          <w:rFonts w:ascii="Times New Roman" w:hAnsi="Times New Roman" w:cs="Times New Roman"/>
          <w:sz w:val="24"/>
          <w:szCs w:val="24"/>
        </w:rPr>
      </w:pPr>
      <w:r w:rsidRPr="009C230E">
        <w:rPr>
          <w:rFonts w:ascii="Times New Roman" w:hAnsi="Times New Roman" w:cs="Times New Roman"/>
          <w:sz w:val="24"/>
          <w:szCs w:val="24"/>
        </w:rPr>
        <w:lastRenderedPageBreak/>
        <w:t xml:space="preserve">CHAPTER </w:t>
      </w:r>
      <w:r w:rsidR="0039523A">
        <w:rPr>
          <w:rFonts w:ascii="Times New Roman" w:hAnsi="Times New Roman" w:cs="Times New Roman"/>
          <w:sz w:val="24"/>
          <w:szCs w:val="24"/>
        </w:rPr>
        <w:t>1</w:t>
      </w:r>
    </w:p>
    <w:p w14:paraId="7F8D659E" w14:textId="77777777" w:rsidR="009C4AFF" w:rsidRPr="0039523A" w:rsidRDefault="009C4AFF" w:rsidP="0039523A">
      <w:pPr>
        <w:pStyle w:val="ChapterTitle"/>
      </w:pPr>
      <w:bookmarkStart w:id="2" w:name="_Toc172536940"/>
      <w:bookmarkStart w:id="3" w:name="_Toc192624372"/>
      <w:r w:rsidRPr="0039523A">
        <w:t>Angel’s New Home</w:t>
      </w:r>
      <w:bookmarkEnd w:id="2"/>
      <w:bookmarkEnd w:id="3"/>
    </w:p>
    <w:p w14:paraId="58FD2FC7" w14:textId="46FCACE9" w:rsidR="006D1D9E" w:rsidRPr="0039523A" w:rsidRDefault="006D1D9E" w:rsidP="0039523A">
      <w:pPr>
        <w:pStyle w:val="ASubheadLevel1"/>
      </w:pPr>
      <w:bookmarkStart w:id="4" w:name="_Toc192624373"/>
      <w:bookmarkStart w:id="5" w:name="_Toc172536941"/>
      <w:r w:rsidRPr="0039523A">
        <w:t>Recap</w:t>
      </w:r>
      <w:bookmarkEnd w:id="4"/>
    </w:p>
    <w:p w14:paraId="309FA7D0" w14:textId="77777777" w:rsidR="006D1D9E" w:rsidRPr="009C230E" w:rsidRDefault="006D1D9E" w:rsidP="006D1D9E">
      <w:pPr>
        <w:rPr>
          <w:rFonts w:ascii="Times New Roman" w:hAnsi="Times New Roman" w:cs="Times New Roman"/>
          <w:sz w:val="24"/>
          <w:szCs w:val="24"/>
        </w:rPr>
      </w:pPr>
    </w:p>
    <w:p w14:paraId="40F0FC7A" w14:textId="77777777" w:rsidR="00ED5D62" w:rsidRPr="009C230E" w:rsidRDefault="00ED5D62" w:rsidP="007C72B0">
      <w:pPr>
        <w:pStyle w:val="NormalWeb"/>
        <w:spacing w:before="75" w:beforeAutospacing="0" w:after="75" w:afterAutospacing="0" w:line="360" w:lineRule="auto"/>
        <w:ind w:left="720" w:firstLine="270"/>
        <w:rPr>
          <w:color w:val="242424"/>
          <w:bdr w:val="none" w:sz="0" w:space="0" w:color="auto" w:frame="1"/>
        </w:rPr>
      </w:pPr>
      <w:r w:rsidRPr="009C230E">
        <w:rPr>
          <w:color w:val="242424"/>
          <w:bdr w:val="none" w:sz="0" w:space="0" w:color="auto" w:frame="1"/>
        </w:rPr>
        <w:t xml:space="preserve">Tilson Baggs, a corrupt Chicago Police Commander, arrested Jane Doe 413, also known as the Chicago Angel, </w:t>
      </w:r>
      <w:proofErr w:type="gramStart"/>
      <w:r w:rsidRPr="009C230E">
        <w:rPr>
          <w:color w:val="242424"/>
          <w:bdr w:val="none" w:sz="0" w:space="0" w:color="auto" w:frame="1"/>
        </w:rPr>
        <w:t>in an attempt to</w:t>
      </w:r>
      <w:proofErr w:type="gramEnd"/>
      <w:r w:rsidRPr="009C230E">
        <w:rPr>
          <w:color w:val="242424"/>
          <w:bdr w:val="none" w:sz="0" w:space="0" w:color="auto" w:frame="1"/>
        </w:rPr>
        <w:t xml:space="preserve"> have her assassinated at precinct headquarters. Officer Mac Merrick, the police officer whom Jane loves, asked his father and sister, members of the prestigious law firm Merrick, Dawson, and Brant, to defend Angel in court. They did so spectacularly, getting Baggs arrested for child abuse and having the charges against Jane dropped.</w:t>
      </w:r>
    </w:p>
    <w:p w14:paraId="7812B8A5" w14:textId="77777777" w:rsidR="00ED5D62" w:rsidRPr="009C230E" w:rsidRDefault="00ED5D62" w:rsidP="007C72B0">
      <w:pPr>
        <w:pStyle w:val="NormalWeb"/>
        <w:spacing w:before="75" w:beforeAutospacing="0" w:after="75" w:afterAutospacing="0" w:line="360" w:lineRule="auto"/>
        <w:ind w:left="720" w:firstLine="270"/>
        <w:rPr>
          <w:color w:val="242424"/>
          <w:bdr w:val="none" w:sz="0" w:space="0" w:color="auto" w:frame="1"/>
        </w:rPr>
      </w:pPr>
      <w:r w:rsidRPr="009C230E">
        <w:rPr>
          <w:color w:val="242424"/>
          <w:bdr w:val="none" w:sz="0" w:space="0" w:color="auto" w:frame="1"/>
        </w:rPr>
        <w:t>After the conclusion of the trial, the FBI brought Jane to their Chicago headquarters for an interview. That interview, moderated by FBI cybercrimes expert Dr. Carolina Hendon and watched by the top echelons of the US government, exposed the truth about Jane: her abandonment at birth, the hospital accident that made her mute, and the mistreatment at the state institutions where she grew up.</w:t>
      </w:r>
    </w:p>
    <w:p w14:paraId="01429A77" w14:textId="77777777" w:rsidR="00ED5D62" w:rsidRPr="009C230E" w:rsidRDefault="00ED5D62" w:rsidP="007C72B0">
      <w:pPr>
        <w:pStyle w:val="NormalWeb"/>
        <w:spacing w:before="75" w:beforeAutospacing="0" w:after="75" w:afterAutospacing="0" w:line="360" w:lineRule="auto"/>
        <w:ind w:left="720" w:firstLine="270"/>
        <w:rPr>
          <w:color w:val="242424"/>
          <w:bdr w:val="none" w:sz="0" w:space="0" w:color="auto" w:frame="1"/>
        </w:rPr>
      </w:pPr>
      <w:r w:rsidRPr="009C230E">
        <w:rPr>
          <w:color w:val="242424"/>
          <w:bdr w:val="none" w:sz="0" w:space="0" w:color="auto" w:frame="1"/>
        </w:rPr>
        <w:t xml:space="preserve">Jane recounted how the Albanian Mafia abducted her from her dishwashing shift at an all-night restaurant, </w:t>
      </w:r>
      <w:r w:rsidRPr="009C230E">
        <w:rPr>
          <w:color w:val="242424"/>
          <w:bdr w:val="none" w:sz="0" w:space="0" w:color="auto" w:frame="1"/>
        </w:rPr>
        <w:lastRenderedPageBreak/>
        <w:t>dragging her to a warehouse where nine mobsters assaulted her while another filmed it. After mutilating Jane’s left breast as a warning, the mob dumped her near the restaurant.</w:t>
      </w:r>
    </w:p>
    <w:p w14:paraId="732C78E8" w14:textId="77777777" w:rsidR="00ED5D62" w:rsidRPr="009C230E" w:rsidRDefault="00ED5D62" w:rsidP="007C72B0">
      <w:pPr>
        <w:pStyle w:val="NormalWeb"/>
        <w:spacing w:before="75" w:beforeAutospacing="0" w:after="75" w:afterAutospacing="0" w:line="360" w:lineRule="auto"/>
        <w:ind w:left="720" w:firstLine="270"/>
        <w:rPr>
          <w:color w:val="242424"/>
          <w:bdr w:val="none" w:sz="0" w:space="0" w:color="auto" w:frame="1"/>
        </w:rPr>
      </w:pPr>
      <w:r w:rsidRPr="009C230E">
        <w:rPr>
          <w:color w:val="242424"/>
          <w:bdr w:val="none" w:sz="0" w:space="0" w:color="auto" w:frame="1"/>
        </w:rPr>
        <w:t xml:space="preserve">Jane left the all-night restaurant, sought self-defense lessons, and got a job with a software development firm that was impressed with her 195 IQ and coding abilities. She then discovered that a prestigious Chicago software development firm, Chicago Cyber Engineering, </w:t>
      </w:r>
      <w:proofErr w:type="gramStart"/>
      <w:r w:rsidRPr="009C230E">
        <w:rPr>
          <w:color w:val="242424"/>
          <w:bdr w:val="none" w:sz="0" w:space="0" w:color="auto" w:frame="1"/>
        </w:rPr>
        <w:t>is run</w:t>
      </w:r>
      <w:proofErr w:type="gramEnd"/>
      <w:r w:rsidRPr="009C230E">
        <w:rPr>
          <w:color w:val="242424"/>
          <w:bdr w:val="none" w:sz="0" w:space="0" w:color="auto" w:frame="1"/>
        </w:rPr>
        <w:t xml:space="preserve"> by one of her rapists, Imer Bisha, and a genius computer security expert, Dr. Lewis Morton. This company is now looting </w:t>
      </w:r>
      <w:proofErr w:type="gramStart"/>
      <w:r w:rsidRPr="009C230E">
        <w:rPr>
          <w:color w:val="242424"/>
          <w:bdr w:val="none" w:sz="0" w:space="0" w:color="auto" w:frame="1"/>
        </w:rPr>
        <w:t>some of</w:t>
      </w:r>
      <w:proofErr w:type="gramEnd"/>
      <w:r w:rsidRPr="009C230E">
        <w:rPr>
          <w:color w:val="242424"/>
          <w:bdr w:val="none" w:sz="0" w:space="0" w:color="auto" w:frame="1"/>
        </w:rPr>
        <w:t xml:space="preserve"> the nation’s largest corporations and government agencies by penetrating their AI-protected computer systems.</w:t>
      </w:r>
    </w:p>
    <w:p w14:paraId="0C274689" w14:textId="0BB3BE50" w:rsidR="00ED5D62" w:rsidRPr="009C230E" w:rsidRDefault="00ED5D62" w:rsidP="007C72B0">
      <w:pPr>
        <w:pStyle w:val="NormalWeb"/>
        <w:spacing w:before="75" w:beforeAutospacing="0" w:after="75" w:afterAutospacing="0" w:line="360" w:lineRule="auto"/>
        <w:ind w:left="720" w:firstLine="270"/>
        <w:rPr>
          <w:color w:val="242424"/>
          <w:bdr w:val="none" w:sz="0" w:space="0" w:color="auto" w:frame="1"/>
        </w:rPr>
      </w:pPr>
      <w:r w:rsidRPr="009C230E">
        <w:rPr>
          <w:color w:val="242424"/>
          <w:bdr w:val="none" w:sz="0" w:space="0" w:color="auto" w:frame="1"/>
        </w:rPr>
        <w:t xml:space="preserve">Jane embarked on a one-woman campaign to disrupt Bisha and Morton’s business and expose them to the police and FBI. Based on Jane’s assistance to the FBI, Agent </w:t>
      </w:r>
      <w:r w:rsidR="00D878CA">
        <w:rPr>
          <w:color w:val="242424"/>
          <w:bdr w:val="none" w:sz="0" w:space="0" w:color="auto" w:frame="1"/>
        </w:rPr>
        <w:t xml:space="preserve">Carolina </w:t>
      </w:r>
      <w:r w:rsidRPr="009C230E">
        <w:rPr>
          <w:color w:val="242424"/>
          <w:bdr w:val="none" w:sz="0" w:space="0" w:color="auto" w:frame="1"/>
        </w:rPr>
        <w:t xml:space="preserve">Hendon offered her a pardon and a job at the FBI to </w:t>
      </w:r>
      <w:proofErr w:type="gramStart"/>
      <w:r w:rsidRPr="009C230E">
        <w:rPr>
          <w:color w:val="242424"/>
          <w:bdr w:val="none" w:sz="0" w:space="0" w:color="auto" w:frame="1"/>
        </w:rPr>
        <w:t>get to the bottom of</w:t>
      </w:r>
      <w:proofErr w:type="gramEnd"/>
      <w:r w:rsidRPr="009C230E">
        <w:rPr>
          <w:color w:val="242424"/>
          <w:bdr w:val="none" w:sz="0" w:space="0" w:color="auto" w:frame="1"/>
        </w:rPr>
        <w:t xml:space="preserve"> the Albanian Mafia’s activities and bring them to justice. Dr. Hendon asked Mac Merrick’s family to house Jane in their mansion in Highland Park, guarded by Federal Marshals.</w:t>
      </w:r>
    </w:p>
    <w:p w14:paraId="59C9A426" w14:textId="77777777" w:rsidR="00ED5D62" w:rsidRPr="009C230E" w:rsidRDefault="00ED5D62" w:rsidP="007C72B0">
      <w:pPr>
        <w:pStyle w:val="NormalWeb"/>
        <w:spacing w:before="75" w:beforeAutospacing="0" w:after="75" w:afterAutospacing="0" w:line="360" w:lineRule="auto"/>
        <w:ind w:left="720" w:firstLine="270"/>
        <w:rPr>
          <w:color w:val="242424"/>
          <w:bdr w:val="none" w:sz="0" w:space="0" w:color="auto" w:frame="1"/>
        </w:rPr>
      </w:pPr>
      <w:r w:rsidRPr="009C230E">
        <w:rPr>
          <w:color w:val="242424"/>
          <w:bdr w:val="none" w:sz="0" w:space="0" w:color="auto" w:frame="1"/>
        </w:rPr>
        <w:t>The Merricks used the law firm’s helicopter to fly to their mansion in Highland Park, overlooking Lake Michigan. Barney, the firm’s pilot, touched down on the mansion’s helicopter pad.</w:t>
      </w:r>
    </w:p>
    <w:p w14:paraId="5547CAF0" w14:textId="77777777" w:rsidR="009C230E" w:rsidRPr="009C230E" w:rsidRDefault="009C230E" w:rsidP="007C72B0">
      <w:pPr>
        <w:pStyle w:val="NormalWeb"/>
        <w:spacing w:before="75" w:beforeAutospacing="0" w:after="75" w:afterAutospacing="0" w:line="360" w:lineRule="auto"/>
        <w:ind w:left="720" w:firstLine="270"/>
        <w:rPr>
          <w:color w:val="242424"/>
          <w:bdr w:val="none" w:sz="0" w:space="0" w:color="auto" w:frame="1"/>
        </w:rPr>
      </w:pPr>
    </w:p>
    <w:p w14:paraId="197B3E14" w14:textId="77777777" w:rsidR="00171188" w:rsidRPr="009C230E" w:rsidRDefault="00171188" w:rsidP="00227E5A">
      <w:pPr>
        <w:ind w:left="720" w:firstLine="270"/>
        <w:rPr>
          <w:rFonts w:ascii="Times New Roman" w:hAnsi="Times New Roman" w:cs="Times New Roman"/>
          <w:sz w:val="24"/>
          <w:szCs w:val="24"/>
        </w:rPr>
      </w:pPr>
    </w:p>
    <w:p w14:paraId="7E40E4A1" w14:textId="77777777" w:rsidR="001418B6" w:rsidRPr="002165F5" w:rsidRDefault="001418B6" w:rsidP="002165F5">
      <w:pPr>
        <w:pStyle w:val="ASubheadLevel1"/>
      </w:pPr>
      <w:bookmarkStart w:id="6" w:name="_Toc192624375"/>
      <w:r w:rsidRPr="002165F5">
        <w:t>Meet the Family</w:t>
      </w:r>
      <w:bookmarkEnd w:id="6"/>
    </w:p>
    <w:p w14:paraId="1A8FDED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Barney worked to open the forward hatch, lifting the top until it latched and </w:t>
      </w:r>
      <w:del w:id="7" w:author="Author">
        <w:r w:rsidRPr="009C230E" w:rsidDel="00A25CFE">
          <w:rPr>
            <w:rFonts w:ascii="Times New Roman" w:hAnsi="Times New Roman" w:cs="Times New Roman"/>
            <w:szCs w:val="24"/>
          </w:rPr>
          <w:delText xml:space="preserve">lowered </w:delText>
        </w:r>
      </w:del>
      <w:ins w:id="8" w:author="Author">
        <w:r w:rsidRPr="009C230E">
          <w:rPr>
            <w:rFonts w:ascii="Times New Roman" w:hAnsi="Times New Roman" w:cs="Times New Roman"/>
            <w:szCs w:val="24"/>
          </w:rPr>
          <w:t xml:space="preserve">lowering </w:t>
        </w:r>
      </w:ins>
      <w:r w:rsidRPr="009C230E">
        <w:rPr>
          <w:rFonts w:ascii="Times New Roman" w:hAnsi="Times New Roman" w:cs="Times New Roman"/>
          <w:szCs w:val="24"/>
        </w:rPr>
        <w:t>the bottom until it touched the ground. The pilot bounded down the steps, followed by the four FBI Agents carrying guns, Carolina Hendon, David Hanko, Ryan DiMarco, and Mac.</w:t>
      </w:r>
    </w:p>
    <w:p w14:paraId="1C63A1D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w:t>
      </w:r>
      <w:del w:id="9" w:author="Author">
        <w:r w:rsidRPr="009C230E" w:rsidDel="00A25CFE">
          <w:rPr>
            <w:rFonts w:ascii="Times New Roman" w:hAnsi="Times New Roman" w:cs="Times New Roman"/>
            <w:szCs w:val="24"/>
          </w:rPr>
          <w:delText>pproaching the Sikorsky was Anne Merrick, with her son Ben and his wife, Willie</w:delText>
        </w:r>
      </w:del>
      <w:ins w:id="10" w:author="Author">
        <w:r w:rsidRPr="009C230E">
          <w:rPr>
            <w:rFonts w:ascii="Times New Roman" w:hAnsi="Times New Roman" w:cs="Times New Roman"/>
            <w:szCs w:val="24"/>
          </w:rPr>
          <w:t>nne Merrick, her son Ben</w:t>
        </w:r>
      </w:ins>
      <w:r w:rsidRPr="009C230E">
        <w:rPr>
          <w:rFonts w:ascii="Times New Roman" w:hAnsi="Times New Roman" w:cs="Times New Roman"/>
          <w:szCs w:val="24"/>
        </w:rPr>
        <w:t>,</w:t>
      </w:r>
      <w:ins w:id="11" w:author="Author">
        <w:r w:rsidRPr="009C230E">
          <w:rPr>
            <w:rFonts w:ascii="Times New Roman" w:hAnsi="Times New Roman" w:cs="Times New Roman"/>
            <w:szCs w:val="24"/>
          </w:rPr>
          <w:t xml:space="preserve"> and his wife, Willie, approached the Sikorsky</w:t>
        </w:r>
      </w:ins>
      <w:r w:rsidRPr="009C230E">
        <w:rPr>
          <w:rFonts w:ascii="Times New Roman" w:hAnsi="Times New Roman" w:cs="Times New Roman"/>
          <w:szCs w:val="24"/>
        </w:rPr>
        <w:t xml:space="preserve">. Anne had changed into casual clothes, with a T-shirt </w:t>
      </w:r>
      <w:del w:id="12" w:author="Author">
        <w:r w:rsidRPr="009C230E" w:rsidDel="00A25CFE">
          <w:rPr>
            <w:rFonts w:ascii="Times New Roman" w:hAnsi="Times New Roman" w:cs="Times New Roman"/>
            <w:szCs w:val="24"/>
          </w:rPr>
          <w:delText>that had</w:delText>
        </w:r>
      </w:del>
      <w:ins w:id="13" w:author="Author">
        <w:r w:rsidRPr="009C230E">
          <w:rPr>
            <w:rFonts w:ascii="Times New Roman" w:hAnsi="Times New Roman" w:cs="Times New Roman"/>
            <w:szCs w:val="24"/>
          </w:rPr>
          <w:t>with</w:t>
        </w:r>
      </w:ins>
      <w:r w:rsidRPr="009C230E">
        <w:rPr>
          <w:rFonts w:ascii="Times New Roman" w:hAnsi="Times New Roman" w:cs="Times New Roman"/>
          <w:szCs w:val="24"/>
        </w:rPr>
        <w:t xml:space="preserve"> </w:t>
      </w:r>
      <w:del w:id="14" w:author="Author">
        <w:r w:rsidRPr="009C230E" w:rsidDel="00A25CFE">
          <w:rPr>
            <w:rFonts w:ascii="Times New Roman" w:hAnsi="Times New Roman" w:cs="Times New Roman"/>
            <w:szCs w:val="24"/>
          </w:rPr>
          <w:delText xml:space="preserve">the phrase </w:delText>
        </w:r>
      </w:del>
      <w:r w:rsidRPr="009C230E">
        <w:rPr>
          <w:rFonts w:ascii="Times New Roman" w:hAnsi="Times New Roman" w:cs="Times New Roman"/>
          <w:szCs w:val="24"/>
        </w:rPr>
        <w:t xml:space="preserve">“Uber-Mom” blazed on the front. Ben and Willie still had their lawyer clothes on, although Ben had removed his tie and stuffed it in his jacket pocket. </w:t>
      </w:r>
    </w:p>
    <w:p w14:paraId="354370A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John Merrick descended next and turned to wait for Jane. She appeared in the doorway of the helicopter. Jane graciously took Barney’s hand and stepped to the concrete pad. John stood close to his wife.</w:t>
      </w:r>
    </w:p>
    <w:p w14:paraId="774539B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you know my wife, Anne Ronan Merrick.”</w:t>
      </w:r>
    </w:p>
    <w:p w14:paraId="35C4F2A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stepped </w:t>
      </w:r>
      <w:del w:id="15" w:author="Author">
        <w:r w:rsidRPr="009C230E" w:rsidDel="00A25CFE">
          <w:rPr>
            <w:rFonts w:ascii="Times New Roman" w:hAnsi="Times New Roman" w:cs="Times New Roman"/>
            <w:szCs w:val="24"/>
          </w:rPr>
          <w:delText xml:space="preserve">right </w:delText>
        </w:r>
      </w:del>
      <w:r w:rsidRPr="009C230E">
        <w:rPr>
          <w:rFonts w:ascii="Times New Roman" w:hAnsi="Times New Roman" w:cs="Times New Roman"/>
          <w:szCs w:val="24"/>
        </w:rPr>
        <w:t>up to her, maintaining close eye contact, just as Master Wu had taught her.</w:t>
      </w:r>
    </w:p>
    <w:p w14:paraId="5F9DFF8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welcome to our home, which is now yours. I promise you love, loyalty, and encouragement from this house for the rest of your life.”</w:t>
      </w:r>
    </w:p>
    <w:p w14:paraId="4B61D35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 xml:space="preserve">Jane smiled warmly and placed her palms over her heart. She extended her hands, still clasped together, to Anne, who instinctively put her </w:t>
      </w:r>
      <w:proofErr w:type="gramStart"/>
      <w:r w:rsidRPr="009C230E">
        <w:rPr>
          <w:rFonts w:ascii="Times New Roman" w:hAnsi="Times New Roman" w:cs="Times New Roman"/>
          <w:szCs w:val="24"/>
        </w:rPr>
        <w:t>hands on</w:t>
      </w:r>
      <w:proofErr w:type="gramEnd"/>
      <w:r w:rsidRPr="009C230E">
        <w:rPr>
          <w:rFonts w:ascii="Times New Roman" w:hAnsi="Times New Roman" w:cs="Times New Roman"/>
          <w:szCs w:val="24"/>
        </w:rPr>
        <w:t xml:space="preserve"> Jane’s. Now Anne became emotional, her eyes watering.</w:t>
      </w:r>
    </w:p>
    <w:p w14:paraId="02F5618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may I introduce you to my oldest son, Ben.”</w:t>
      </w:r>
    </w:p>
    <w:p w14:paraId="1AAB8FB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gave the same greeting</w:t>
      </w:r>
      <w:del w:id="16" w:author="Author">
        <w:r w:rsidRPr="009C230E" w:rsidDel="001D4955">
          <w:rPr>
            <w:rFonts w:ascii="Times New Roman" w:hAnsi="Times New Roman" w:cs="Times New Roman"/>
            <w:szCs w:val="24"/>
          </w:rPr>
          <w:delText>, as well as</w:delText>
        </w:r>
      </w:del>
      <w:r w:rsidRPr="009C230E">
        <w:rPr>
          <w:rFonts w:ascii="Times New Roman" w:hAnsi="Times New Roman" w:cs="Times New Roman"/>
          <w:szCs w:val="24"/>
        </w:rPr>
        <w:t xml:space="preserve"> to Ben and Willie. </w:t>
      </w:r>
    </w:p>
    <w:p w14:paraId="42B4921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“Mr. and Mrs. Merrick,” Carolina Hendon said, “We should get everybody inside as quickly as possible. We haven’t set up a drone exclusion zone for this property.”</w:t>
      </w:r>
    </w:p>
    <w:p w14:paraId="2455081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Ronnie led the group to the pool, navigating towards one of the rear entrances. John thanked Barney for his work and asked him to stay </w:t>
      </w:r>
      <w:del w:id="17" w:author="Author">
        <w:r w:rsidRPr="009C230E" w:rsidDel="00A25CFE">
          <w:rPr>
            <w:rFonts w:ascii="Times New Roman" w:hAnsi="Times New Roman" w:cs="Times New Roman"/>
            <w:szCs w:val="24"/>
          </w:rPr>
          <w:delText xml:space="preserve">on </w:delText>
        </w:r>
      </w:del>
      <w:r w:rsidRPr="009C230E">
        <w:rPr>
          <w:rFonts w:ascii="Times New Roman" w:hAnsi="Times New Roman" w:cs="Times New Roman"/>
          <w:szCs w:val="24"/>
        </w:rPr>
        <w:t xml:space="preserve">this evening. The company pilot lived </w:t>
      </w:r>
      <w:del w:id="18" w:author="Author">
        <w:r w:rsidRPr="009C230E" w:rsidDel="00A25CFE">
          <w:rPr>
            <w:rFonts w:ascii="Times New Roman" w:hAnsi="Times New Roman" w:cs="Times New Roman"/>
            <w:szCs w:val="24"/>
          </w:rPr>
          <w:delText xml:space="preserve">in </w:delText>
        </w:r>
      </w:del>
      <w:r w:rsidRPr="009C230E">
        <w:rPr>
          <w:rFonts w:ascii="Times New Roman" w:hAnsi="Times New Roman" w:cs="Times New Roman"/>
          <w:szCs w:val="24"/>
        </w:rPr>
        <w:t>nearby</w:t>
      </w:r>
      <w:ins w:id="19" w:author="Author">
        <w:r w:rsidRPr="009C230E">
          <w:rPr>
            <w:rFonts w:ascii="Times New Roman" w:hAnsi="Times New Roman" w:cs="Times New Roman"/>
            <w:szCs w:val="24"/>
          </w:rPr>
          <w:t xml:space="preserve"> in</w:t>
        </w:r>
      </w:ins>
      <w:r w:rsidRPr="009C230E">
        <w:rPr>
          <w:rFonts w:ascii="Times New Roman" w:hAnsi="Times New Roman" w:cs="Times New Roman"/>
          <w:szCs w:val="24"/>
        </w:rPr>
        <w:t xml:space="preserve"> Bannockburn and called his wife to say he’d be late this evening.</w:t>
      </w:r>
    </w:p>
    <w:p w14:paraId="6D255497" w14:textId="4F0A706B"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As the group walked into the mansion’s Great Room, it was one of those situations where everyone talked, each having an agenda to </w:t>
      </w:r>
      <w:proofErr w:type="spellStart"/>
      <w:r w:rsidR="00D878CA">
        <w:rPr>
          <w:rFonts w:ascii="Times New Roman" w:hAnsi="Times New Roman" w:cs="Times New Roman"/>
          <w:szCs w:val="24"/>
        </w:rPr>
        <w:t>persue</w:t>
      </w:r>
      <w:proofErr w:type="spellEnd"/>
      <w:r w:rsidRPr="009C230E">
        <w:rPr>
          <w:rFonts w:ascii="Times New Roman" w:hAnsi="Times New Roman" w:cs="Times New Roman"/>
          <w:szCs w:val="24"/>
        </w:rPr>
        <w:t>. Special Agent Hanko was trying to assert his leadership, but Anne was having none of it.</w:t>
      </w:r>
    </w:p>
    <w:p w14:paraId="4C2B220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“Excuse me, Mr. FBI man, what is your name?”</w:t>
      </w:r>
    </w:p>
    <w:p w14:paraId="2DC6875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“David Hanko, second-in-command at the Chicago FBI, Ma’am.”</w:t>
      </w:r>
    </w:p>
    <w:p w14:paraId="34440CE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“Very well, Agent Hanko. Right now, I plan to show my new family member her third-floor bedroom and bathroom, where she will </w:t>
      </w:r>
      <w:del w:id="20" w:author="Author">
        <w:r w:rsidRPr="009C230E" w:rsidDel="00C43585">
          <w:rPr>
            <w:rFonts w:ascii="Times New Roman" w:hAnsi="Times New Roman" w:cs="Times New Roman"/>
            <w:szCs w:val="24"/>
          </w:rPr>
          <w:delText xml:space="preserve">take </w:delText>
        </w:r>
      </w:del>
      <w:r w:rsidRPr="009C230E">
        <w:rPr>
          <w:rFonts w:ascii="Times New Roman" w:hAnsi="Times New Roman" w:cs="Times New Roman"/>
          <w:szCs w:val="24"/>
        </w:rPr>
        <w:t xml:space="preserve">shower or bathe, dress, and join us in the kitchen for dinner preparations. You can tour the house, but </w:t>
      </w:r>
      <w:del w:id="21" w:author="Author">
        <w:r w:rsidRPr="009C230E" w:rsidDel="005608C1">
          <w:rPr>
            <w:rFonts w:ascii="Times New Roman" w:hAnsi="Times New Roman" w:cs="Times New Roman"/>
            <w:szCs w:val="24"/>
          </w:rPr>
          <w:delText>is not to</w:delText>
        </w:r>
      </w:del>
      <w:r w:rsidRPr="009C230E">
        <w:rPr>
          <w:rFonts w:ascii="Times New Roman" w:hAnsi="Times New Roman" w:cs="Times New Roman"/>
          <w:szCs w:val="24"/>
        </w:rPr>
        <w:t>we will get Jane settled. Have I made myself clear?”</w:t>
      </w:r>
    </w:p>
    <w:p w14:paraId="31AF8EA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“Perfectly, Mrs. Merrick. We’ll try to be as non-intrusive as possible.”</w:t>
      </w:r>
    </w:p>
    <w:p w14:paraId="370142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your bedroom is on the third floor. It has a spectacular view of the Lake. Follow me; we’ll take the stairs. There is an elevator, though. Agent Hendon, why don’t you come along?”</w:t>
      </w:r>
    </w:p>
    <w:p w14:paraId="465CAB0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Anne kept up a running commentary as they moved throughout the house. She explained that she and John slept on the first floor</w:t>
      </w:r>
      <w:del w:id="22" w:author="Author">
        <w:r w:rsidRPr="009C230E" w:rsidDel="005608C1">
          <w:rPr>
            <w:rFonts w:ascii="Times New Roman" w:hAnsi="Times New Roman" w:cs="Times New Roman"/>
            <w:szCs w:val="24"/>
          </w:rPr>
          <w:delText>,</w:delText>
        </w:r>
      </w:del>
      <w:r w:rsidRPr="009C230E">
        <w:rPr>
          <w:rFonts w:ascii="Times New Roman" w:hAnsi="Times New Roman" w:cs="Times New Roman"/>
          <w:szCs w:val="24"/>
        </w:rPr>
        <w:t xml:space="preserve"> while Mac, Ben, and Ronnie grew up on the second floor. She had picked a third-floor bedroom for Jane because of Lake Michigan's view and the large skylight that gave a stunning view of the night sky.</w:t>
      </w:r>
    </w:p>
    <w:p w14:paraId="6C191370" w14:textId="08AF90AB"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I called Doctor Shelly DiMarco this afternoon, and she helped me guess your sizes. Here are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slacks, a couple of T-shirts, panties, leggings, and slippers for you to </w:t>
      </w:r>
      <w:r w:rsidR="00814CE3" w:rsidRPr="009C230E">
        <w:rPr>
          <w:rFonts w:ascii="Times New Roman" w:hAnsi="Times New Roman" w:cs="Times New Roman"/>
          <w:szCs w:val="24"/>
        </w:rPr>
        <w:t>wear</w:t>
      </w:r>
      <w:r w:rsidRPr="009C230E">
        <w:rPr>
          <w:rFonts w:ascii="Times New Roman" w:hAnsi="Times New Roman" w:cs="Times New Roman"/>
          <w:szCs w:val="24"/>
        </w:rPr>
        <w:t xml:space="preserve"> until we get your clothes moved in. There </w:t>
      </w:r>
      <w:del w:id="23" w:author="Author">
        <w:r w:rsidRPr="009C230E" w:rsidDel="005608C1">
          <w:rPr>
            <w:rFonts w:ascii="Times New Roman" w:hAnsi="Times New Roman" w:cs="Times New Roman"/>
            <w:szCs w:val="24"/>
          </w:rPr>
          <w:delText xml:space="preserve">is </w:delText>
        </w:r>
      </w:del>
      <w:ins w:id="24" w:author="Author">
        <w:r w:rsidRPr="009C230E">
          <w:rPr>
            <w:rFonts w:ascii="Times New Roman" w:hAnsi="Times New Roman" w:cs="Times New Roman"/>
            <w:szCs w:val="24"/>
          </w:rPr>
          <w:t xml:space="preserve">are </w:t>
        </w:r>
      </w:ins>
      <w:r w:rsidRPr="009C230E">
        <w:rPr>
          <w:rFonts w:ascii="Times New Roman" w:hAnsi="Times New Roman" w:cs="Times New Roman"/>
          <w:szCs w:val="24"/>
        </w:rPr>
        <w:t xml:space="preserve">also </w:t>
      </w:r>
      <w:del w:id="25" w:author="Author">
        <w:r w:rsidRPr="009C230E" w:rsidDel="005608C1">
          <w:rPr>
            <w:rFonts w:ascii="Times New Roman" w:hAnsi="Times New Roman" w:cs="Times New Roman"/>
            <w:szCs w:val="24"/>
          </w:rPr>
          <w:delText>pajamas, very lightweight cotton,</w:delText>
        </w:r>
      </w:del>
      <w:ins w:id="26" w:author="Author">
        <w:r w:rsidRPr="009C230E">
          <w:rPr>
            <w:rFonts w:ascii="Times New Roman" w:hAnsi="Times New Roman" w:cs="Times New Roman"/>
            <w:szCs w:val="24"/>
          </w:rPr>
          <w:t>lightweight cotton pajamas</w:t>
        </w:r>
      </w:ins>
      <w:r w:rsidRPr="009C230E">
        <w:rPr>
          <w:rFonts w:ascii="Times New Roman" w:hAnsi="Times New Roman" w:cs="Times New Roman"/>
          <w:szCs w:val="24"/>
        </w:rPr>
        <w:t xml:space="preserve"> on the bed there.”</w:t>
      </w:r>
    </w:p>
    <w:p w14:paraId="190B93DF" w14:textId="77777777" w:rsidR="001418B6" w:rsidRPr="00D878CA" w:rsidRDefault="001418B6" w:rsidP="001418B6">
      <w:pPr>
        <w:pStyle w:val="BodyNormal"/>
        <w:ind w:left="1440" w:right="720" w:firstLine="0"/>
        <w:rPr>
          <w:rFonts w:ascii="Roboto Condensed Medium" w:hAnsi="Roboto Condensed Medium" w:cs="Times New Roman"/>
          <w:szCs w:val="24"/>
          <w:rPrChange w:id="27" w:author="Author">
            <w:rPr/>
          </w:rPrChange>
        </w:rPr>
      </w:pPr>
      <w:r w:rsidRPr="00D878CA">
        <w:rPr>
          <w:rFonts w:ascii="Roboto Condensed Medium" w:hAnsi="Roboto Condensed Medium" w:cs="Times New Roman"/>
          <w:szCs w:val="24"/>
          <w:rPrChange w:id="28" w:author="Author">
            <w:rPr/>
          </w:rPrChange>
        </w:rPr>
        <w:t>“Mrs. DiMarco is one of the good guys, Anne.”</w:t>
      </w:r>
    </w:p>
    <w:p w14:paraId="6C347FF1" w14:textId="100A585D"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“Agreed, Jane. Shelly has a Ph.D. in Psychology and teaches at the University of Chicago. If you’d like to talk to someone about any adjustment issues, I’m sure Shelly would be happy to </w:t>
      </w:r>
      <w:r w:rsidR="00814CE3" w:rsidRPr="009C230E">
        <w:rPr>
          <w:rFonts w:ascii="Times New Roman" w:hAnsi="Times New Roman" w:cs="Times New Roman"/>
          <w:szCs w:val="24"/>
        </w:rPr>
        <w:t>confer</w:t>
      </w:r>
      <w:r w:rsidRPr="009C230E">
        <w:rPr>
          <w:rFonts w:ascii="Times New Roman" w:hAnsi="Times New Roman" w:cs="Times New Roman"/>
          <w:szCs w:val="24"/>
        </w:rPr>
        <w:t xml:space="preserve"> with you. Let’s head to the bathroom, just down the hall.”</w:t>
      </w:r>
    </w:p>
    <w:p w14:paraId="351D27A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Anne gathered a change of clothes and led Jane and Carolina into the bathroom. She demonstrated the </w:t>
      </w:r>
      <w:del w:id="29" w:author="Author">
        <w:r w:rsidRPr="009C230E" w:rsidDel="005608C1">
          <w:rPr>
            <w:rFonts w:ascii="Times New Roman" w:hAnsi="Times New Roman" w:cs="Times New Roman"/>
            <w:szCs w:val="24"/>
          </w:rPr>
          <w:delText>controls for the toilet, walk-in shower, and Jacuzzi-style bathtub</w:delText>
        </w:r>
      </w:del>
      <w:ins w:id="30" w:author="Author">
        <w:r w:rsidRPr="009C230E">
          <w:rPr>
            <w:rFonts w:ascii="Times New Roman" w:hAnsi="Times New Roman" w:cs="Times New Roman"/>
            <w:szCs w:val="24"/>
          </w:rPr>
          <w:t xml:space="preserve">toilet, </w:t>
        </w:r>
        <w:r w:rsidRPr="009C230E">
          <w:rPr>
            <w:rFonts w:ascii="Times New Roman" w:hAnsi="Times New Roman" w:cs="Times New Roman"/>
            <w:szCs w:val="24"/>
          </w:rPr>
          <w:lastRenderedPageBreak/>
          <w:t>walk-in shower, and Jacuzzi-style bathtub controls</w:t>
        </w:r>
      </w:ins>
      <w:r w:rsidRPr="009C230E">
        <w:rPr>
          <w:rFonts w:ascii="Times New Roman" w:hAnsi="Times New Roman" w:cs="Times New Roman"/>
          <w:szCs w:val="24"/>
        </w:rPr>
        <w:t xml:space="preserve">. Jane elected to take a bath, so Anne started the water and </w:t>
      </w:r>
      <w:del w:id="31" w:author="Author">
        <w:r w:rsidRPr="009C230E" w:rsidDel="00C43585">
          <w:rPr>
            <w:rFonts w:ascii="Times New Roman" w:hAnsi="Times New Roman" w:cs="Times New Roman"/>
            <w:szCs w:val="24"/>
          </w:rPr>
          <w:delText>dumped in</w:delText>
        </w:r>
      </w:del>
      <w:ins w:id="32" w:author="Author">
        <w:r w:rsidRPr="009C230E">
          <w:rPr>
            <w:rFonts w:ascii="Times New Roman" w:hAnsi="Times New Roman" w:cs="Times New Roman"/>
            <w:szCs w:val="24"/>
          </w:rPr>
          <w:t>added</w:t>
        </w:r>
      </w:ins>
      <w:r w:rsidRPr="009C230E">
        <w:rPr>
          <w:rFonts w:ascii="Times New Roman" w:hAnsi="Times New Roman" w:cs="Times New Roman"/>
          <w:szCs w:val="24"/>
        </w:rPr>
        <w:t xml:space="preserve">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fancy bath salts.</w:t>
      </w:r>
    </w:p>
    <w:p w14:paraId="3A87091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Anne said, “I know about the scar on your chest. Millie droned us a copy of the security footage of the illegal strip search attempt this morning. There’s a plastic surgeon </w:t>
      </w:r>
      <w:del w:id="33" w:author="Author">
        <w:r w:rsidRPr="009C230E" w:rsidDel="005608C1">
          <w:rPr>
            <w:rFonts w:ascii="Times New Roman" w:hAnsi="Times New Roman" w:cs="Times New Roman"/>
            <w:szCs w:val="24"/>
          </w:rPr>
          <w:delText xml:space="preserve">here </w:delText>
        </w:r>
      </w:del>
      <w:r w:rsidRPr="009C230E">
        <w:rPr>
          <w:rFonts w:ascii="Times New Roman" w:hAnsi="Times New Roman" w:cs="Times New Roman"/>
          <w:szCs w:val="24"/>
        </w:rPr>
        <w:t>in Chicago who is world-renowned for being the best in scar revision. We could set up an appointment to get his evaluation.”</w:t>
      </w:r>
    </w:p>
    <w:p w14:paraId="6975500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grabbed the tablet and started typing.</w:t>
      </w:r>
    </w:p>
    <w:p w14:paraId="548C5371" w14:textId="77777777" w:rsidR="001418B6" w:rsidRPr="00D878CA" w:rsidRDefault="001418B6" w:rsidP="001418B6">
      <w:pPr>
        <w:pStyle w:val="BodyNormal"/>
        <w:ind w:left="1440" w:right="720" w:firstLine="0"/>
        <w:rPr>
          <w:rFonts w:ascii="Roboto Condensed Medium" w:hAnsi="Roboto Condensed Medium" w:cs="Times New Roman"/>
          <w:szCs w:val="24"/>
          <w:rPrChange w:id="34" w:author="Author">
            <w:rPr/>
          </w:rPrChange>
        </w:rPr>
      </w:pPr>
      <w:r w:rsidRPr="00D878CA">
        <w:rPr>
          <w:rFonts w:ascii="Roboto Condensed Medium" w:hAnsi="Roboto Condensed Medium" w:cs="Times New Roman"/>
          <w:szCs w:val="24"/>
          <w:rPrChange w:id="35" w:author="Author">
            <w:rPr/>
          </w:rPrChange>
        </w:rPr>
        <w:t xml:space="preserve">“Anne, I face pity every day of my life when I demonstrate that I’m mute by using this machine to talk. Would not a visit to a specialist </w:t>
      </w:r>
      <w:del w:id="36" w:author="Author">
        <w:r w:rsidRPr="00D878CA" w:rsidDel="00C43585">
          <w:rPr>
            <w:rFonts w:ascii="Roboto Condensed Medium" w:hAnsi="Roboto Condensed Medium" w:cs="Times New Roman"/>
            <w:szCs w:val="24"/>
            <w:rPrChange w:id="37" w:author="Author">
              <w:rPr/>
            </w:rPrChange>
          </w:rPr>
          <w:delText xml:space="preserve">just </w:delText>
        </w:r>
      </w:del>
      <w:r w:rsidRPr="00D878CA">
        <w:rPr>
          <w:rFonts w:ascii="Roboto Condensed Medium" w:hAnsi="Roboto Condensed Medium" w:cs="Times New Roman"/>
          <w:szCs w:val="24"/>
          <w:rPrChange w:id="38" w:author="Author">
            <w:rPr/>
          </w:rPrChange>
        </w:rPr>
        <w:t>make this scar public knowledge, more pity, so to say?”</w:t>
      </w:r>
    </w:p>
    <w:p w14:paraId="2669FEA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“It's not pity at all, Jane. It’s justice. That’s what my whole life is about, getting justice for those denied. Mitigating the scar over your heart is just obtaining justice over those who sought to humiliate and degrade you.”</w:t>
      </w:r>
    </w:p>
    <w:p w14:paraId="4B5B1606" w14:textId="77777777" w:rsidR="001418B6" w:rsidRPr="00D878CA" w:rsidRDefault="001418B6" w:rsidP="001418B6">
      <w:pPr>
        <w:pStyle w:val="BodyNormal"/>
        <w:ind w:left="1440" w:right="720" w:firstLine="0"/>
        <w:rPr>
          <w:rFonts w:ascii="Roboto Condensed Medium" w:hAnsi="Roboto Condensed Medium" w:cs="Times New Roman"/>
          <w:szCs w:val="24"/>
          <w:rPrChange w:id="39" w:author="Author">
            <w:rPr/>
          </w:rPrChange>
        </w:rPr>
      </w:pPr>
      <w:r w:rsidRPr="00D878CA">
        <w:rPr>
          <w:rFonts w:ascii="Roboto Condensed Medium" w:hAnsi="Roboto Condensed Medium" w:cs="Times New Roman"/>
          <w:szCs w:val="24"/>
          <w:rPrChange w:id="40" w:author="Author">
            <w:rPr/>
          </w:rPrChange>
        </w:rPr>
        <w:t xml:space="preserve">“I appreciate your concern for me, Anne. </w:t>
      </w:r>
      <w:proofErr w:type="gramStart"/>
      <w:r w:rsidRPr="00D878CA">
        <w:rPr>
          <w:rFonts w:ascii="Roboto Condensed Medium" w:hAnsi="Roboto Condensed Medium" w:cs="Times New Roman"/>
          <w:szCs w:val="24"/>
          <w:rPrChange w:id="41" w:author="Author">
            <w:rPr/>
          </w:rPrChange>
        </w:rPr>
        <w:t>Maybe it</w:t>
      </w:r>
      <w:proofErr w:type="gramEnd"/>
      <w:r w:rsidRPr="00D878CA">
        <w:rPr>
          <w:rFonts w:ascii="Roboto Condensed Medium" w:hAnsi="Roboto Condensed Medium" w:cs="Times New Roman"/>
          <w:szCs w:val="24"/>
          <w:rPrChange w:id="42" w:author="Author">
            <w:rPr/>
          </w:rPrChange>
        </w:rPr>
        <w:t xml:space="preserve"> doesn’t matter. Everybody in the FBI saw my scar today.”</w:t>
      </w:r>
    </w:p>
    <w:p w14:paraId="0068B75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“And there will be hell to pay, Jane,” Carolina said, “if anyone in that meeting leaks one iota of </w:t>
      </w:r>
      <w:del w:id="43" w:author="Author">
        <w:r w:rsidRPr="009C230E" w:rsidDel="003A6215">
          <w:rPr>
            <w:rFonts w:ascii="Times New Roman" w:hAnsi="Times New Roman" w:cs="Times New Roman"/>
            <w:szCs w:val="24"/>
          </w:rPr>
          <w:delText>what was disclosed</w:delText>
        </w:r>
      </w:del>
      <w:ins w:id="44" w:author="Author">
        <w:r w:rsidRPr="009C230E">
          <w:rPr>
            <w:rFonts w:ascii="Times New Roman" w:hAnsi="Times New Roman" w:cs="Times New Roman"/>
            <w:szCs w:val="24"/>
          </w:rPr>
          <w:t>information</w:t>
        </w:r>
      </w:ins>
      <w:r w:rsidRPr="009C230E">
        <w:rPr>
          <w:rFonts w:ascii="Times New Roman" w:hAnsi="Times New Roman" w:cs="Times New Roman"/>
          <w:szCs w:val="24"/>
        </w:rPr>
        <w:t>. We’ve put the clamps down on everything. Anyway, even if you decide</w:t>
      </w:r>
      <w:del w:id="45" w:author="Author">
        <w:r w:rsidRPr="009C230E" w:rsidDel="005608C1">
          <w:rPr>
            <w:rFonts w:ascii="Times New Roman" w:hAnsi="Times New Roman" w:cs="Times New Roman"/>
            <w:szCs w:val="24"/>
          </w:rPr>
          <w:delText>d</w:delText>
        </w:r>
      </w:del>
      <w:r w:rsidRPr="009C230E">
        <w:rPr>
          <w:rFonts w:ascii="Times New Roman" w:hAnsi="Times New Roman" w:cs="Times New Roman"/>
          <w:szCs w:val="24"/>
        </w:rPr>
        <w:t xml:space="preserve"> to do nothing, you’ll have to beat men away </w:t>
      </w:r>
      <w:r w:rsidRPr="009C230E">
        <w:rPr>
          <w:rFonts w:ascii="Times New Roman" w:hAnsi="Times New Roman" w:cs="Times New Roman"/>
          <w:szCs w:val="24"/>
        </w:rPr>
        <w:lastRenderedPageBreak/>
        <w:t>with a stick. You are super-model beautiful, Jane Doe 413.”</w:t>
      </w:r>
    </w:p>
    <w:p w14:paraId="4C4EC2FF" w14:textId="77777777" w:rsidR="001418B6" w:rsidRPr="009C230E" w:rsidRDefault="001418B6" w:rsidP="001418B6">
      <w:pPr>
        <w:pStyle w:val="BodyNormal"/>
        <w:rPr>
          <w:ins w:id="46" w:author="Author"/>
          <w:rFonts w:ascii="Times New Roman" w:hAnsi="Times New Roman" w:cs="Times New Roman"/>
          <w:szCs w:val="24"/>
        </w:rPr>
      </w:pPr>
      <w:r w:rsidRPr="009C230E">
        <w:rPr>
          <w:rFonts w:ascii="Times New Roman" w:hAnsi="Times New Roman" w:cs="Times New Roman"/>
          <w:szCs w:val="24"/>
        </w:rPr>
        <w:t>Anne Merrick turned off the water.</w:t>
      </w:r>
    </w:p>
    <w:p w14:paraId="049B9F89" w14:textId="77777777" w:rsidR="001418B6" w:rsidRPr="009C230E" w:rsidRDefault="001418B6" w:rsidP="001418B6">
      <w:pPr>
        <w:pStyle w:val="BodyNormal"/>
        <w:rPr>
          <w:rFonts w:ascii="Times New Roman" w:hAnsi="Times New Roman" w:cs="Times New Roman"/>
          <w:szCs w:val="24"/>
        </w:rPr>
      </w:pPr>
      <w:del w:id="47" w:author="Author">
        <w:r w:rsidRPr="009C230E" w:rsidDel="005D32E2">
          <w:rPr>
            <w:rFonts w:ascii="Times New Roman" w:hAnsi="Times New Roman" w:cs="Times New Roman"/>
            <w:szCs w:val="24"/>
          </w:rPr>
          <w:delText xml:space="preserve"> </w:delText>
        </w:r>
      </w:del>
      <w:r w:rsidRPr="009C230E">
        <w:rPr>
          <w:rFonts w:ascii="Times New Roman" w:hAnsi="Times New Roman" w:cs="Times New Roman"/>
          <w:szCs w:val="24"/>
        </w:rPr>
        <w:t xml:space="preserve">“There’s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makeup on the sink over there if you’re interested. Relax, collect your thoughts, and join us downstairs whenever you’re ready.”</w:t>
      </w:r>
    </w:p>
    <w:p w14:paraId="61440609" w14:textId="77777777" w:rsidR="001418B6" w:rsidRPr="009C230E" w:rsidRDefault="001418B6" w:rsidP="001418B6">
      <w:pPr>
        <w:pStyle w:val="BodyNormal"/>
        <w:rPr>
          <w:rFonts w:ascii="Times New Roman" w:hAnsi="Times New Roman" w:cs="Times New Roman"/>
          <w:szCs w:val="24"/>
        </w:rPr>
        <w:sectPr w:rsidR="001418B6" w:rsidRPr="009C230E" w:rsidSect="004E6C42">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Anne and Carolina closed the door to the bathroom as Jane peeled off her clothes and sunk into the warm, aromatic water. She turned on the jets and relaxed for a long time before washing her hair.</w:t>
      </w:r>
    </w:p>
    <w:p w14:paraId="09A87B1D" w14:textId="77777777" w:rsidR="001418B6" w:rsidRPr="002165F5" w:rsidRDefault="001418B6" w:rsidP="002165F5">
      <w:pPr>
        <w:pStyle w:val="ASubheadLevel1"/>
      </w:pPr>
      <w:bookmarkStart w:id="48" w:name="_Toc172536942"/>
      <w:bookmarkStart w:id="49" w:name="_Toc192624376"/>
      <w:r w:rsidRPr="002165F5">
        <w:lastRenderedPageBreak/>
        <w:t>Getting to Know You</w:t>
      </w:r>
      <w:bookmarkEnd w:id="48"/>
      <w:bookmarkEnd w:id="49"/>
    </w:p>
    <w:p w14:paraId="1F87B3F8" w14:textId="77EC9663"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finished applying makeup, something second nature to her since she is adept at disguises for any target locale. Looking one last time in the mirror, she self-congratulated herself, thinking</w:t>
      </w:r>
      <w:ins w:id="50" w:author="Author">
        <w:r w:rsidRPr="009C230E">
          <w:rPr>
            <w:rFonts w:ascii="Times New Roman" w:hAnsi="Times New Roman" w:cs="Times New Roman"/>
            <w:szCs w:val="24"/>
          </w:rPr>
          <w:t>,</w:t>
        </w:r>
      </w:ins>
      <w:del w:id="51" w:author="Author">
        <w:r w:rsidRPr="009C230E" w:rsidDel="00D34EC5">
          <w:rPr>
            <w:rFonts w:ascii="Times New Roman" w:hAnsi="Times New Roman" w:cs="Times New Roman"/>
            <w:szCs w:val="24"/>
          </w:rPr>
          <w:delText>:</w:delText>
        </w:r>
      </w:del>
      <w:r w:rsidRPr="009C230E">
        <w:rPr>
          <w:rFonts w:ascii="Times New Roman" w:hAnsi="Times New Roman" w:cs="Times New Roman"/>
          <w:szCs w:val="24"/>
        </w:rPr>
        <w:t xml:space="preserve"> </w:t>
      </w:r>
      <w:r w:rsidRPr="009C230E">
        <w:rPr>
          <w:rFonts w:ascii="Times New Roman" w:hAnsi="Times New Roman" w:cs="Times New Roman"/>
          <w:i/>
          <w:iCs/>
          <w:szCs w:val="24"/>
        </w:rPr>
        <w:t>You clean up well</w:t>
      </w:r>
      <w:r w:rsidRPr="009C230E">
        <w:rPr>
          <w:rFonts w:ascii="Times New Roman" w:hAnsi="Times New Roman" w:cs="Times New Roman"/>
          <w:szCs w:val="24"/>
        </w:rPr>
        <w:t>. Making her way to the second floor, she encountered Mac, who led her to the lower level</w:t>
      </w:r>
      <w:ins w:id="52" w:author="Author">
        <w:r w:rsidRPr="009C230E">
          <w:rPr>
            <w:rFonts w:ascii="Times New Roman" w:hAnsi="Times New Roman" w:cs="Times New Roman"/>
            <w:szCs w:val="24"/>
          </w:rPr>
          <w:t>,</w:t>
        </w:r>
      </w:ins>
      <w:r w:rsidRPr="009C230E">
        <w:rPr>
          <w:rFonts w:ascii="Times New Roman" w:hAnsi="Times New Roman" w:cs="Times New Roman"/>
          <w:szCs w:val="24"/>
        </w:rPr>
        <w:t xml:space="preserve"> where the FBI was busy. Carolina Hendon and David Hanko briefed her on the </w:t>
      </w:r>
      <w:del w:id="53" w:author="Author">
        <w:r w:rsidRPr="009C230E" w:rsidDel="003A6215">
          <w:rPr>
            <w:rFonts w:ascii="Times New Roman" w:hAnsi="Times New Roman" w:cs="Times New Roman"/>
            <w:szCs w:val="24"/>
          </w:rPr>
          <w:delText>sterilization, already underway,</w:delText>
        </w:r>
      </w:del>
      <w:ins w:id="54" w:author="Author">
        <w:r w:rsidRPr="009C230E">
          <w:rPr>
            <w:rFonts w:ascii="Times New Roman" w:hAnsi="Times New Roman" w:cs="Times New Roman"/>
            <w:szCs w:val="24"/>
          </w:rPr>
          <w:t>already underway sterilization</w:t>
        </w:r>
      </w:ins>
      <w:r w:rsidRPr="009C230E">
        <w:rPr>
          <w:rFonts w:ascii="Times New Roman" w:hAnsi="Times New Roman" w:cs="Times New Roman"/>
          <w:szCs w:val="24"/>
        </w:rPr>
        <w:t xml:space="preserve"> of her apartment in Chinatown and </w:t>
      </w:r>
      <w:del w:id="55" w:author="Author">
        <w:r w:rsidRPr="009C230E" w:rsidDel="00D8325C">
          <w:rPr>
            <w:rFonts w:ascii="Times New Roman" w:hAnsi="Times New Roman" w:cs="Times New Roman"/>
            <w:szCs w:val="24"/>
          </w:rPr>
          <w:delText xml:space="preserve">the two </w:delText>
        </w:r>
      </w:del>
      <w:ins w:id="56" w:author="Author">
        <w:r w:rsidRPr="009C230E">
          <w:rPr>
            <w:rFonts w:ascii="Times New Roman" w:hAnsi="Times New Roman" w:cs="Times New Roman"/>
            <w:szCs w:val="24"/>
          </w:rPr>
          <w:t xml:space="preserve">her </w:t>
        </w:r>
      </w:ins>
      <w:r w:rsidRPr="009C230E">
        <w:rPr>
          <w:rFonts w:ascii="Times New Roman" w:hAnsi="Times New Roman" w:cs="Times New Roman"/>
          <w:szCs w:val="24"/>
        </w:rPr>
        <w:t>safe house</w:t>
      </w:r>
      <w:del w:id="57" w:author="Author">
        <w:r w:rsidRPr="009C230E" w:rsidDel="00D8325C">
          <w:rPr>
            <w:rFonts w:ascii="Times New Roman" w:hAnsi="Times New Roman" w:cs="Times New Roman"/>
            <w:szCs w:val="24"/>
          </w:rPr>
          <w:delText>s</w:delText>
        </w:r>
      </w:del>
      <w:r w:rsidRPr="009C230E">
        <w:rPr>
          <w:rFonts w:ascii="Times New Roman" w:hAnsi="Times New Roman" w:cs="Times New Roman"/>
          <w:szCs w:val="24"/>
        </w:rPr>
        <w:t xml:space="preserve">. </w:t>
      </w:r>
    </w:p>
    <w:p w14:paraId="340FFFE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FBI teams transported </w:t>
      </w:r>
      <w:del w:id="58" w:author="Author">
        <w:r w:rsidRPr="009C230E" w:rsidDel="005D32E2">
          <w:rPr>
            <w:rFonts w:ascii="Times New Roman" w:hAnsi="Times New Roman" w:cs="Times New Roman"/>
            <w:szCs w:val="24"/>
          </w:rPr>
          <w:delText xml:space="preserve">all of </w:delText>
        </w:r>
      </w:del>
      <w:r w:rsidRPr="009C230E">
        <w:rPr>
          <w:rFonts w:ascii="Times New Roman" w:hAnsi="Times New Roman" w:cs="Times New Roman"/>
          <w:szCs w:val="24"/>
        </w:rPr>
        <w:t xml:space="preserve">Jane’s technical equipment in her Chinatown apartment to FBI Headquarters in Chicago. The FBI staff sent the material from the </w:t>
      </w:r>
      <w:del w:id="59" w:author="Author">
        <w:r w:rsidRPr="009C230E" w:rsidDel="00D8325C">
          <w:rPr>
            <w:rFonts w:ascii="Times New Roman" w:hAnsi="Times New Roman" w:cs="Times New Roman"/>
            <w:szCs w:val="24"/>
          </w:rPr>
          <w:delText xml:space="preserve">two </w:delText>
        </w:r>
      </w:del>
      <w:r w:rsidRPr="009C230E">
        <w:rPr>
          <w:rFonts w:ascii="Times New Roman" w:hAnsi="Times New Roman" w:cs="Times New Roman"/>
          <w:szCs w:val="24"/>
        </w:rPr>
        <w:t>safe house</w:t>
      </w:r>
      <w:del w:id="60" w:author="Author">
        <w:r w:rsidRPr="009C230E" w:rsidDel="00D8325C">
          <w:rPr>
            <w:rFonts w:ascii="Times New Roman" w:hAnsi="Times New Roman" w:cs="Times New Roman"/>
            <w:szCs w:val="24"/>
          </w:rPr>
          <w:delText>s</w:delText>
        </w:r>
      </w:del>
      <w:r w:rsidRPr="009C230E">
        <w:rPr>
          <w:rFonts w:ascii="Times New Roman" w:hAnsi="Times New Roman" w:cs="Times New Roman"/>
          <w:szCs w:val="24"/>
        </w:rPr>
        <w:t xml:space="preserve">, mostly a home supercomputer and backup drives to the </w:t>
      </w:r>
      <w:del w:id="61" w:author="Author">
        <w:r w:rsidRPr="009C230E" w:rsidDel="005D32E2">
          <w:rPr>
            <w:rFonts w:ascii="Times New Roman" w:hAnsi="Times New Roman" w:cs="Times New Roman"/>
            <w:szCs w:val="24"/>
          </w:rPr>
          <w:delText xml:space="preserve">FBI and </w:delText>
        </w:r>
      </w:del>
      <w:r w:rsidRPr="009C230E">
        <w:rPr>
          <w:rFonts w:ascii="Times New Roman" w:hAnsi="Times New Roman" w:cs="Times New Roman"/>
          <w:szCs w:val="24"/>
        </w:rPr>
        <w:t xml:space="preserve">CIA in Washington. </w:t>
      </w:r>
    </w:p>
    <w:p w14:paraId="64D9B78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D’Marcus Mason, Special Agent in Charge of the Chicago FBI, negotiated with Natalie Rumsfort on her book about Jane Doe 413. Natalie agreed not to publish until the Albanian mob’s arrest; the FBI promised to bring her along</w:t>
      </w:r>
      <w:del w:id="62" w:author="Author">
        <w:r w:rsidRPr="009C230E" w:rsidDel="003A6215">
          <w:rPr>
            <w:rFonts w:ascii="Times New Roman" w:hAnsi="Times New Roman" w:cs="Times New Roman"/>
            <w:szCs w:val="24"/>
          </w:rPr>
          <w:delText>,</w:delText>
        </w:r>
      </w:del>
      <w:r w:rsidRPr="009C230E">
        <w:rPr>
          <w:rFonts w:ascii="Times New Roman" w:hAnsi="Times New Roman" w:cs="Times New Roman"/>
          <w:szCs w:val="24"/>
        </w:rPr>
        <w:t xml:space="preserve"> exclusively</w:t>
      </w:r>
      <w:del w:id="63" w:author="Author">
        <w:r w:rsidRPr="009C230E" w:rsidDel="003A6215">
          <w:rPr>
            <w:rFonts w:ascii="Times New Roman" w:hAnsi="Times New Roman" w:cs="Times New Roman"/>
            <w:szCs w:val="24"/>
          </w:rPr>
          <w:delText>,</w:delText>
        </w:r>
      </w:del>
      <w:r w:rsidRPr="009C230E">
        <w:rPr>
          <w:rFonts w:ascii="Times New Roman" w:hAnsi="Times New Roman" w:cs="Times New Roman"/>
          <w:szCs w:val="24"/>
        </w:rPr>
        <w:t xml:space="preserve"> on any future busts of the gang that tried to kill her.</w:t>
      </w:r>
    </w:p>
    <w:p w14:paraId="0F61C79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Anne and Willie were busy </w:t>
      </w:r>
      <w:del w:id="64" w:author="Author">
        <w:r w:rsidRPr="009C230E" w:rsidDel="005D32E2">
          <w:rPr>
            <w:rFonts w:ascii="Times New Roman" w:hAnsi="Times New Roman" w:cs="Times New Roman"/>
            <w:szCs w:val="24"/>
          </w:rPr>
          <w:delText>starting dinner preparations</w:delText>
        </w:r>
      </w:del>
      <w:ins w:id="65" w:author="Author">
        <w:r w:rsidRPr="009C230E">
          <w:rPr>
            <w:rFonts w:ascii="Times New Roman" w:hAnsi="Times New Roman" w:cs="Times New Roman"/>
            <w:szCs w:val="24"/>
          </w:rPr>
          <w:t>preparing dinner in the expansive kitchen</w:t>
        </w:r>
      </w:ins>
      <w:r w:rsidRPr="009C230E">
        <w:rPr>
          <w:rFonts w:ascii="Times New Roman" w:hAnsi="Times New Roman" w:cs="Times New Roman"/>
          <w:szCs w:val="24"/>
        </w:rPr>
        <w:t xml:space="preserve"> when Jane appeared</w:t>
      </w:r>
      <w:ins w:id="66" w:author="Author">
        <w:r w:rsidRPr="009C230E">
          <w:rPr>
            <w:rFonts w:ascii="Times New Roman" w:hAnsi="Times New Roman" w:cs="Times New Roman"/>
            <w:szCs w:val="24"/>
          </w:rPr>
          <w:t>,</w:t>
        </w:r>
      </w:ins>
      <w:del w:id="67" w:author="Author">
        <w:r w:rsidRPr="009C230E" w:rsidDel="005D32E2">
          <w:rPr>
            <w:rFonts w:ascii="Times New Roman" w:hAnsi="Times New Roman" w:cs="Times New Roman"/>
            <w:szCs w:val="24"/>
          </w:rPr>
          <w:delText xml:space="preserve"> in the expansive kitchen entrance,</w:delText>
        </w:r>
      </w:del>
      <w:r w:rsidRPr="009C230E">
        <w:rPr>
          <w:rFonts w:ascii="Times New Roman" w:hAnsi="Times New Roman" w:cs="Times New Roman"/>
          <w:szCs w:val="24"/>
        </w:rPr>
        <w:t xml:space="preserve"> carrying a tablet computer.</w:t>
      </w:r>
    </w:p>
    <w:p w14:paraId="35331C7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“Welcome, Jane,” Anne said. “We’re planning an impromptu late dinner: strip steaks</w:t>
      </w:r>
      <w:del w:id="68" w:author="Author">
        <w:r w:rsidRPr="009C230E" w:rsidDel="005D32E2">
          <w:rPr>
            <w:rFonts w:ascii="Times New Roman" w:hAnsi="Times New Roman" w:cs="Times New Roman"/>
            <w:szCs w:val="24"/>
          </w:rPr>
          <w:delText>,</w:delText>
        </w:r>
      </w:del>
      <w:r w:rsidRPr="009C230E">
        <w:rPr>
          <w:rFonts w:ascii="Times New Roman" w:hAnsi="Times New Roman" w:cs="Times New Roman"/>
          <w:szCs w:val="24"/>
        </w:rPr>
        <w:t xml:space="preserve"> and mashed potatoes. </w:t>
      </w:r>
      <w:r w:rsidRPr="009C230E">
        <w:rPr>
          <w:rFonts w:ascii="Times New Roman" w:hAnsi="Times New Roman" w:cs="Times New Roman"/>
          <w:szCs w:val="24"/>
        </w:rPr>
        <w:lastRenderedPageBreak/>
        <w:t>Are you a vegetarian?”</w:t>
      </w:r>
    </w:p>
    <w:p w14:paraId="04D7B995" w14:textId="77777777" w:rsidR="001418B6" w:rsidRPr="00D878CA" w:rsidRDefault="001418B6" w:rsidP="001418B6">
      <w:pPr>
        <w:pStyle w:val="BodyNormal"/>
        <w:ind w:left="1440" w:right="720" w:firstLine="0"/>
        <w:rPr>
          <w:rFonts w:ascii="Roboto Condensed Medium" w:hAnsi="Roboto Condensed Medium" w:cs="Times New Roman"/>
          <w:szCs w:val="24"/>
          <w:rPrChange w:id="69" w:author="Author">
            <w:rPr/>
          </w:rPrChange>
        </w:rPr>
      </w:pPr>
      <w:r w:rsidRPr="00D878CA">
        <w:rPr>
          <w:rFonts w:ascii="Roboto Condensed Medium" w:hAnsi="Roboto Condensed Medium" w:cs="Times New Roman"/>
          <w:szCs w:val="24"/>
          <w:rPrChange w:id="70" w:author="Author">
            <w:rPr/>
          </w:rPrChange>
        </w:rPr>
        <w:t xml:space="preserve">“No, Anne, I’m a carnivore through and through. I keep in shape by limiting myself to one meal </w:t>
      </w:r>
      <w:del w:id="71" w:author="Author">
        <w:r w:rsidRPr="00D878CA" w:rsidDel="003A6215">
          <w:rPr>
            <w:rFonts w:ascii="Roboto Condensed Medium" w:hAnsi="Roboto Condensed Medium" w:cs="Times New Roman"/>
            <w:szCs w:val="24"/>
            <w:rPrChange w:id="72" w:author="Author">
              <w:rPr/>
            </w:rPrChange>
          </w:rPr>
          <w:delText>a da</w:delText>
        </w:r>
      </w:del>
      <w:ins w:id="73" w:author="Author">
        <w:r w:rsidRPr="00D878CA">
          <w:rPr>
            <w:rFonts w:ascii="Roboto Condensed Medium" w:hAnsi="Roboto Condensed Medium" w:cs="Times New Roman"/>
            <w:szCs w:val="24"/>
          </w:rPr>
          <w:t>dail</w:t>
        </w:r>
      </w:ins>
      <w:r w:rsidRPr="00D878CA">
        <w:rPr>
          <w:rFonts w:ascii="Roboto Condensed Medium" w:hAnsi="Roboto Condensed Medium" w:cs="Times New Roman"/>
          <w:szCs w:val="24"/>
          <w:rPrChange w:id="74" w:author="Author">
            <w:rPr/>
          </w:rPrChange>
        </w:rPr>
        <w:t xml:space="preserve">y, with just </w:t>
      </w:r>
      <w:r w:rsidRPr="00D878CA">
        <w:rPr>
          <w:rFonts w:ascii="Roboto Condensed Medium" w:hAnsi="Roboto Condensed Medium" w:cs="Times New Roman"/>
          <w:szCs w:val="24"/>
        </w:rPr>
        <w:t>coffee cake</w:t>
      </w:r>
      <w:r w:rsidRPr="00D878CA">
        <w:rPr>
          <w:rFonts w:ascii="Roboto Condensed Medium" w:hAnsi="Roboto Condensed Medium" w:cs="Times New Roman"/>
          <w:szCs w:val="24"/>
          <w:rPrChange w:id="75" w:author="Author">
            <w:rPr/>
          </w:rPrChange>
        </w:rPr>
        <w:t xml:space="preserve"> for breakfast. Exercise and training are the other half of staying healthy. May I help with dinner?”</w:t>
      </w:r>
    </w:p>
    <w:p w14:paraId="62F72D0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haven’t thought of anything for dessert.”</w:t>
      </w:r>
    </w:p>
    <w:p w14:paraId="3F86F2E1" w14:textId="77777777" w:rsidR="001418B6" w:rsidRPr="00D878CA" w:rsidRDefault="001418B6" w:rsidP="001418B6">
      <w:pPr>
        <w:pStyle w:val="BodyNormal"/>
        <w:ind w:left="1440" w:right="720" w:firstLine="0"/>
        <w:rPr>
          <w:rFonts w:ascii="Roboto Condensed Medium" w:hAnsi="Roboto Condensed Medium" w:cs="Times New Roman"/>
          <w:szCs w:val="24"/>
          <w:rPrChange w:id="76" w:author="Author">
            <w:rPr/>
          </w:rPrChange>
        </w:rPr>
      </w:pPr>
      <w:r w:rsidRPr="00D878CA">
        <w:rPr>
          <w:rFonts w:ascii="Roboto Condensed Medium" w:hAnsi="Roboto Condensed Medium" w:cs="Times New Roman"/>
          <w:szCs w:val="24"/>
          <w:rPrChange w:id="77" w:author="Author">
            <w:rPr/>
          </w:rPrChange>
        </w:rPr>
        <w:t>“I can make a dessert. Do you have any blueberries?”</w:t>
      </w:r>
    </w:p>
    <w:p w14:paraId="3720885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“Yes, we do,” replied Anne. “They were on sale this week, so I stocked up. What are you thinking of making?”</w:t>
      </w:r>
    </w:p>
    <w:p w14:paraId="761A5873" w14:textId="77777777" w:rsidR="001418B6" w:rsidRPr="00D878CA" w:rsidRDefault="001418B6" w:rsidP="001418B6">
      <w:pPr>
        <w:pStyle w:val="BodyNormal"/>
        <w:ind w:left="1440" w:right="720" w:firstLine="0"/>
        <w:rPr>
          <w:rFonts w:ascii="Roboto Condensed Medium" w:hAnsi="Roboto Condensed Medium" w:cs="Times New Roman"/>
          <w:szCs w:val="24"/>
          <w:rPrChange w:id="78" w:author="Author">
            <w:rPr/>
          </w:rPrChange>
        </w:rPr>
      </w:pPr>
      <w:r w:rsidRPr="00D878CA">
        <w:rPr>
          <w:rFonts w:ascii="Roboto Condensed Medium" w:hAnsi="Roboto Condensed Medium" w:cs="Times New Roman"/>
          <w:szCs w:val="24"/>
          <w:rPrChange w:id="79" w:author="Author">
            <w:rPr/>
          </w:rPrChange>
        </w:rPr>
        <w:t xml:space="preserve">“I’ll bake a blueberry crumble cake. It’s sometimes called </w:t>
      </w:r>
      <w:r w:rsidRPr="00D878CA">
        <w:rPr>
          <w:rFonts w:ascii="Roboto Condensed Medium" w:hAnsi="Roboto Condensed Medium" w:cs="Times New Roman"/>
          <w:szCs w:val="24"/>
        </w:rPr>
        <w:t>b</w:t>
      </w:r>
      <w:r w:rsidRPr="00D878CA">
        <w:rPr>
          <w:rFonts w:ascii="Roboto Condensed Medium" w:hAnsi="Roboto Condensed Medium" w:cs="Times New Roman"/>
          <w:szCs w:val="24"/>
          <w:rPrChange w:id="80" w:author="Author">
            <w:rPr/>
          </w:rPrChange>
        </w:rPr>
        <w:t xml:space="preserve">lueberry </w:t>
      </w:r>
      <w:r w:rsidRPr="00D878CA">
        <w:rPr>
          <w:rFonts w:ascii="Roboto Condensed Medium" w:hAnsi="Roboto Condensed Medium" w:cs="Times New Roman"/>
          <w:szCs w:val="24"/>
        </w:rPr>
        <w:t>b</w:t>
      </w:r>
      <w:r w:rsidRPr="00D878CA">
        <w:rPr>
          <w:rFonts w:ascii="Roboto Condensed Medium" w:hAnsi="Roboto Condensed Medium" w:cs="Times New Roman"/>
          <w:szCs w:val="24"/>
          <w:rPrChange w:id="81" w:author="Author">
            <w:rPr/>
          </w:rPrChange>
        </w:rPr>
        <w:t xml:space="preserve">oy </w:t>
      </w:r>
      <w:r w:rsidRPr="00D878CA">
        <w:rPr>
          <w:rFonts w:ascii="Roboto Condensed Medium" w:hAnsi="Roboto Condensed Medium" w:cs="Times New Roman"/>
          <w:szCs w:val="24"/>
        </w:rPr>
        <w:t>b</w:t>
      </w:r>
      <w:r w:rsidRPr="00D878CA">
        <w:rPr>
          <w:rFonts w:ascii="Roboto Condensed Medium" w:hAnsi="Roboto Condensed Medium" w:cs="Times New Roman"/>
          <w:szCs w:val="24"/>
          <w:rPrChange w:id="82" w:author="Author">
            <w:rPr/>
          </w:rPrChange>
        </w:rPr>
        <w:t>ait for its effect on young men.”</w:t>
      </w:r>
    </w:p>
    <w:p w14:paraId="6BC0297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“Sounds good to us,” Willie said. Anne Merrick had a large separate pantry, and soon Jane had all the ingredients in front of her. They watched with fascination as Jane prepared the cake batter and streusel topping entirely from memory, working so efficiently that the 9-inch cake pan was in the oven in fifteen minutes.</w:t>
      </w:r>
    </w:p>
    <w:p w14:paraId="46048809" w14:textId="77777777" w:rsidR="001418B6" w:rsidRPr="00D878CA" w:rsidRDefault="001418B6" w:rsidP="001418B6">
      <w:pPr>
        <w:pStyle w:val="BodyNormal"/>
        <w:ind w:left="1440" w:right="720" w:firstLine="0"/>
        <w:rPr>
          <w:rFonts w:ascii="Roboto Condensed Medium" w:hAnsi="Roboto Condensed Medium" w:cs="Times New Roman"/>
          <w:szCs w:val="24"/>
        </w:rPr>
      </w:pPr>
      <w:r w:rsidRPr="00D878CA">
        <w:rPr>
          <w:rFonts w:ascii="Roboto Condensed Medium" w:hAnsi="Roboto Condensed Medium" w:cs="Times New Roman"/>
          <w:szCs w:val="24"/>
        </w:rPr>
        <w:t>“Figure forty-five minutes to bake, twenty minutes to cool.”</w:t>
      </w:r>
    </w:p>
    <w:p w14:paraId="36E3A33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“Perfect, Jane. Ronnie’s husband, Pete Fieldstone, is just twenty minutes away,” Anne said.</w:t>
      </w:r>
    </w:p>
    <w:p w14:paraId="55F8C4E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Mac ushered Jane into the mansion’s Great Room. Car</w:t>
      </w:r>
      <w:ins w:id="83" w:author="Author">
        <w:r w:rsidRPr="009C230E">
          <w:rPr>
            <w:rFonts w:ascii="Times New Roman" w:hAnsi="Times New Roman" w:cs="Times New Roman"/>
            <w:szCs w:val="24"/>
          </w:rPr>
          <w:t>o</w:t>
        </w:r>
      </w:ins>
      <w:r w:rsidRPr="009C230E">
        <w:rPr>
          <w:rFonts w:ascii="Times New Roman" w:hAnsi="Times New Roman" w:cs="Times New Roman"/>
          <w:szCs w:val="24"/>
        </w:rPr>
        <w:t xml:space="preserve">lina wanted to discuss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issues.</w:t>
      </w:r>
    </w:p>
    <w:p w14:paraId="43A5AE0D" w14:textId="535708A9"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our teams have </w:t>
      </w:r>
      <w:del w:id="84" w:author="Author">
        <w:r w:rsidRPr="009C230E" w:rsidDel="00C43585">
          <w:rPr>
            <w:rFonts w:ascii="Times New Roman" w:hAnsi="Times New Roman" w:cs="Times New Roman"/>
            <w:szCs w:val="24"/>
          </w:rPr>
          <w:delText>completed a detailed search of</w:delText>
        </w:r>
      </w:del>
      <w:ins w:id="85" w:author="Author">
        <w:r w:rsidRPr="009C230E">
          <w:rPr>
            <w:rFonts w:ascii="Times New Roman" w:hAnsi="Times New Roman" w:cs="Times New Roman"/>
            <w:szCs w:val="24"/>
          </w:rPr>
          <w:t>thoroughly searched</w:t>
        </w:r>
      </w:ins>
      <w:r w:rsidRPr="009C230E">
        <w:rPr>
          <w:rFonts w:ascii="Times New Roman" w:hAnsi="Times New Roman" w:cs="Times New Roman"/>
          <w:szCs w:val="24"/>
        </w:rPr>
        <w:t xml:space="preserve"> your Chinatown apartment and </w:t>
      </w:r>
      <w:del w:id="86" w:author="Author">
        <w:r w:rsidRPr="009C230E" w:rsidDel="00D8325C">
          <w:rPr>
            <w:rFonts w:ascii="Times New Roman" w:hAnsi="Times New Roman" w:cs="Times New Roman"/>
            <w:szCs w:val="24"/>
          </w:rPr>
          <w:delText xml:space="preserve">two </w:delText>
        </w:r>
      </w:del>
      <w:r w:rsidRPr="009C230E">
        <w:rPr>
          <w:rFonts w:ascii="Times New Roman" w:hAnsi="Times New Roman" w:cs="Times New Roman"/>
          <w:szCs w:val="24"/>
        </w:rPr>
        <w:t>safe house</w:t>
      </w:r>
      <w:del w:id="87" w:author="Author">
        <w:r w:rsidRPr="009C230E" w:rsidDel="00D8325C">
          <w:rPr>
            <w:rFonts w:ascii="Times New Roman" w:hAnsi="Times New Roman" w:cs="Times New Roman"/>
            <w:szCs w:val="24"/>
          </w:rPr>
          <w:delText>s</w:delText>
        </w:r>
      </w:del>
      <w:r w:rsidRPr="009C230E">
        <w:rPr>
          <w:rFonts w:ascii="Times New Roman" w:hAnsi="Times New Roman" w:cs="Times New Roman"/>
          <w:szCs w:val="24"/>
        </w:rPr>
        <w:t xml:space="preserve">. None of these domiciles </w:t>
      </w:r>
      <w:r w:rsidR="00814CE3" w:rsidRPr="009C230E">
        <w:rPr>
          <w:rFonts w:ascii="Times New Roman" w:hAnsi="Times New Roman" w:cs="Times New Roman"/>
          <w:szCs w:val="24"/>
        </w:rPr>
        <w:t>contain</w:t>
      </w:r>
      <w:r w:rsidRPr="009C230E">
        <w:rPr>
          <w:rFonts w:ascii="Times New Roman" w:hAnsi="Times New Roman" w:cs="Times New Roman"/>
          <w:szCs w:val="24"/>
        </w:rPr>
        <w:t xml:space="preserve"> any weapons unless you want to count a kitchen knife as a weapon. Do you know how to shoot a gun?”</w:t>
      </w:r>
    </w:p>
    <w:p w14:paraId="4612F90C" w14:textId="77777777" w:rsidR="001418B6" w:rsidRPr="00D878CA" w:rsidRDefault="001418B6" w:rsidP="001418B6">
      <w:pPr>
        <w:pStyle w:val="BodyNormal"/>
        <w:ind w:left="1440" w:right="720" w:firstLine="0"/>
        <w:rPr>
          <w:rFonts w:ascii="Roboto Condensed Medium" w:hAnsi="Roboto Condensed Medium" w:cs="Times New Roman"/>
          <w:szCs w:val="24"/>
          <w:rPrChange w:id="88" w:author="Author">
            <w:rPr/>
          </w:rPrChange>
        </w:rPr>
      </w:pPr>
      <w:r w:rsidRPr="00D878CA">
        <w:rPr>
          <w:rFonts w:ascii="Roboto Condensed Medium" w:hAnsi="Roboto Condensed Medium" w:cs="Times New Roman"/>
          <w:szCs w:val="24"/>
          <w:rPrChange w:id="89" w:author="Author">
            <w:rPr/>
          </w:rPrChange>
        </w:rPr>
        <w:t>“Yes, I spent time at a</w:t>
      </w:r>
      <w:r w:rsidRPr="00D878CA">
        <w:rPr>
          <w:rFonts w:ascii="Roboto Condensed Medium" w:hAnsi="Roboto Condensed Medium" w:cs="Times New Roman"/>
          <w:szCs w:val="24"/>
        </w:rPr>
        <w:t>n Indiana</w:t>
      </w:r>
      <w:r w:rsidRPr="00D878CA">
        <w:rPr>
          <w:rFonts w:ascii="Roboto Condensed Medium" w:hAnsi="Roboto Condensed Medium" w:cs="Times New Roman"/>
          <w:szCs w:val="24"/>
          <w:rPrChange w:id="90" w:author="Author">
            <w:rPr/>
          </w:rPrChange>
        </w:rPr>
        <w:t xml:space="preserve"> gun range, practicing with Glock-</w:t>
      </w:r>
      <w:r w:rsidRPr="00D878CA">
        <w:rPr>
          <w:rFonts w:ascii="Roboto Condensed Medium" w:hAnsi="Roboto Condensed Medium" w:cs="Times New Roman"/>
          <w:szCs w:val="24"/>
        </w:rPr>
        <w:t>50</w:t>
      </w:r>
      <w:r w:rsidRPr="00D878CA">
        <w:rPr>
          <w:rFonts w:ascii="Roboto Condensed Medium" w:hAnsi="Roboto Condensed Medium" w:cs="Times New Roman"/>
          <w:szCs w:val="24"/>
          <w:rPrChange w:id="91" w:author="Author">
            <w:rPr/>
          </w:rPrChange>
        </w:rPr>
        <w:t xml:space="preserve">s and AR-15 class assault weapons. I became </w:t>
      </w:r>
      <w:proofErr w:type="gramStart"/>
      <w:r w:rsidRPr="00D878CA">
        <w:rPr>
          <w:rFonts w:ascii="Roboto Condensed Medium" w:hAnsi="Roboto Condensed Medium" w:cs="Times New Roman"/>
          <w:szCs w:val="24"/>
          <w:rPrChange w:id="92" w:author="Author">
            <w:rPr/>
          </w:rPrChange>
        </w:rPr>
        <w:t>reasonably proficient</w:t>
      </w:r>
      <w:proofErr w:type="gramEnd"/>
      <w:r w:rsidRPr="00D878CA">
        <w:rPr>
          <w:rFonts w:ascii="Roboto Condensed Medium" w:hAnsi="Roboto Condensed Medium" w:cs="Times New Roman"/>
          <w:szCs w:val="24"/>
          <w:rPrChange w:id="93" w:author="Author">
            <w:rPr/>
          </w:rPrChange>
        </w:rPr>
        <w:t>, though not as good as you are.</w:t>
      </w:r>
    </w:p>
    <w:p w14:paraId="60E91068" w14:textId="77777777" w:rsidR="001418B6" w:rsidRPr="00D878CA" w:rsidRDefault="001418B6" w:rsidP="001418B6">
      <w:pPr>
        <w:pStyle w:val="BodyNormal"/>
        <w:ind w:left="1440" w:right="720" w:firstLine="0"/>
        <w:rPr>
          <w:rFonts w:ascii="Roboto Condensed Medium" w:hAnsi="Roboto Condensed Medium" w:cs="Times New Roman"/>
          <w:szCs w:val="24"/>
        </w:rPr>
      </w:pPr>
      <w:r w:rsidRPr="00D878CA">
        <w:rPr>
          <w:rFonts w:ascii="Roboto Condensed Medium" w:hAnsi="Roboto Condensed Medium" w:cs="Times New Roman"/>
          <w:szCs w:val="24"/>
          <w:rPrChange w:id="94" w:author="Author">
            <w:rPr/>
          </w:rPrChange>
        </w:rPr>
        <w:t>So, Agent Hendon, is my dildo and Hitachi vibrator now public knowledge at the FBI?”</w:t>
      </w:r>
    </w:p>
    <w:p w14:paraId="682757D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mood in the room changed as everybody felt uncomfortable. Carolina fixed her gaze on Jane.</w:t>
      </w:r>
    </w:p>
    <w:p w14:paraId="4860FEA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 Edgar Hoover has been dead for almost 90 years, Jane. The FBI isn’t interested in such details. </w:t>
      </w:r>
      <w:del w:id="95" w:author="Author">
        <w:r w:rsidRPr="009C230E" w:rsidDel="003A6215">
          <w:rPr>
            <w:rFonts w:ascii="Times New Roman" w:hAnsi="Times New Roman" w:cs="Times New Roman"/>
            <w:szCs w:val="24"/>
          </w:rPr>
          <w:delText>On my list here, those items do not appear</w:delText>
        </w:r>
      </w:del>
      <w:ins w:id="96" w:author="Author">
        <w:r w:rsidRPr="009C230E">
          <w:rPr>
            <w:rFonts w:ascii="Times New Roman" w:hAnsi="Times New Roman" w:cs="Times New Roman"/>
            <w:szCs w:val="24"/>
          </w:rPr>
          <w:t>Those items do not appear on my list here</w:t>
        </w:r>
      </w:ins>
      <w:r w:rsidRPr="009C230E">
        <w:rPr>
          <w:rFonts w:ascii="Times New Roman" w:hAnsi="Times New Roman" w:cs="Times New Roman"/>
          <w:szCs w:val="24"/>
        </w:rPr>
        <w:t>, except as miscellaneous personal effects.”</w:t>
      </w:r>
    </w:p>
    <w:p w14:paraId="4C167E6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 smiled and tried to lighten the mood.</w:t>
      </w:r>
    </w:p>
    <w:p w14:paraId="15FBE33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“If having an occasional wank is grounds for going to Hell, then I suspect that every one of us had better stock up on sunblock.”</w:t>
      </w:r>
    </w:p>
    <w:p w14:paraId="7B47F4B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said, Officer Merrick,” Carolina said with a chuckle. “Jane, I’m leaving via helicopter to Midway airport, where an FBI plane is waiting to take me and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others, plus your computers, to headquarters in </w:t>
      </w:r>
      <w:r w:rsidRPr="009C230E">
        <w:rPr>
          <w:rFonts w:ascii="Times New Roman" w:hAnsi="Times New Roman" w:cs="Times New Roman"/>
          <w:szCs w:val="24"/>
        </w:rPr>
        <w:lastRenderedPageBreak/>
        <w:t xml:space="preserve">Washington. </w:t>
      </w:r>
    </w:p>
    <w:p w14:paraId="128309F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On Monday, we’ll set you </w:t>
      </w:r>
      <w:ins w:id="97" w:author="Author">
        <w:r w:rsidRPr="009C230E">
          <w:rPr>
            <w:rFonts w:ascii="Times New Roman" w:hAnsi="Times New Roman" w:cs="Times New Roman"/>
            <w:szCs w:val="24"/>
          </w:rPr>
          <w:t xml:space="preserve">up </w:t>
        </w:r>
      </w:ins>
      <w:r w:rsidRPr="009C230E">
        <w:rPr>
          <w:rFonts w:ascii="Times New Roman" w:hAnsi="Times New Roman" w:cs="Times New Roman"/>
          <w:szCs w:val="24"/>
        </w:rPr>
        <w:t xml:space="preserve">with an office at </w:t>
      </w:r>
      <w:ins w:id="98" w:author="Author">
        <w:r w:rsidRPr="009C230E">
          <w:rPr>
            <w:rFonts w:ascii="Times New Roman" w:hAnsi="Times New Roman" w:cs="Times New Roman"/>
            <w:szCs w:val="24"/>
          </w:rPr>
          <w:t xml:space="preserve">the </w:t>
        </w:r>
      </w:ins>
      <w:r w:rsidRPr="009C230E">
        <w:rPr>
          <w:rFonts w:ascii="Times New Roman" w:hAnsi="Times New Roman" w:cs="Times New Roman"/>
          <w:szCs w:val="24"/>
        </w:rPr>
        <w:t>FBI</w:t>
      </w:r>
      <w:del w:id="99" w:author="Author">
        <w:r w:rsidRPr="009C230E" w:rsidDel="005D32E2">
          <w:rPr>
            <w:rFonts w:ascii="Times New Roman" w:hAnsi="Times New Roman" w:cs="Times New Roman"/>
            <w:szCs w:val="24"/>
          </w:rPr>
          <w:delText>,</w:delText>
        </w:r>
      </w:del>
      <w:ins w:id="100" w:author="Author">
        <w:r w:rsidRPr="009C230E">
          <w:rPr>
            <w:rFonts w:ascii="Times New Roman" w:hAnsi="Times New Roman" w:cs="Times New Roman"/>
            <w:szCs w:val="24"/>
          </w:rPr>
          <w:t xml:space="preserve"> in</w:t>
        </w:r>
      </w:ins>
      <w:r w:rsidRPr="009C230E">
        <w:rPr>
          <w:rFonts w:ascii="Times New Roman" w:hAnsi="Times New Roman" w:cs="Times New Roman"/>
          <w:szCs w:val="24"/>
        </w:rPr>
        <w:t xml:space="preserve"> Chicago</w:t>
      </w:r>
      <w:del w:id="101" w:author="Author">
        <w:r w:rsidRPr="009C230E" w:rsidDel="005D32E2">
          <w:rPr>
            <w:rFonts w:ascii="Times New Roman" w:hAnsi="Times New Roman" w:cs="Times New Roman"/>
            <w:szCs w:val="24"/>
          </w:rPr>
          <w:delText>,</w:delText>
        </w:r>
      </w:del>
      <w:r w:rsidRPr="009C230E">
        <w:rPr>
          <w:rFonts w:ascii="Times New Roman" w:hAnsi="Times New Roman" w:cs="Times New Roman"/>
          <w:szCs w:val="24"/>
        </w:rPr>
        <w:t xml:space="preserve"> and a home office </w:t>
      </w:r>
      <w:del w:id="102" w:author="Author">
        <w:r w:rsidRPr="009C230E" w:rsidDel="005D32E2">
          <w:rPr>
            <w:rFonts w:ascii="Times New Roman" w:hAnsi="Times New Roman" w:cs="Times New Roman"/>
            <w:szCs w:val="24"/>
          </w:rPr>
          <w:delText xml:space="preserve">here </w:delText>
        </w:r>
      </w:del>
      <w:r w:rsidRPr="009C230E">
        <w:rPr>
          <w:rFonts w:ascii="Times New Roman" w:hAnsi="Times New Roman" w:cs="Times New Roman"/>
          <w:szCs w:val="24"/>
        </w:rPr>
        <w:t xml:space="preserve">with a better personal supercomputer than </w:t>
      </w:r>
      <w:del w:id="103" w:author="Author">
        <w:r w:rsidRPr="009C230E" w:rsidDel="005D32E2">
          <w:rPr>
            <w:rFonts w:ascii="Times New Roman" w:hAnsi="Times New Roman" w:cs="Times New Roman"/>
            <w:szCs w:val="24"/>
          </w:rPr>
          <w:delText>the Dell Galaxy Plus computer system you currently have</w:delText>
        </w:r>
      </w:del>
      <w:ins w:id="104" w:author="Author">
        <w:r w:rsidRPr="009C230E">
          <w:rPr>
            <w:rFonts w:ascii="Times New Roman" w:hAnsi="Times New Roman" w:cs="Times New Roman"/>
            <w:szCs w:val="24"/>
          </w:rPr>
          <w:t>your Dell Galaxy Plus computer system</w:t>
        </w:r>
      </w:ins>
      <w:r w:rsidRPr="009C230E">
        <w:rPr>
          <w:rFonts w:ascii="Times New Roman" w:hAnsi="Times New Roman" w:cs="Times New Roman"/>
          <w:szCs w:val="24"/>
        </w:rPr>
        <w:t xml:space="preserve">. You’ll sometimes work here and sometimes at the FBI office. Mr. Merrick has offered his helicopter </w:t>
      </w:r>
      <w:del w:id="105" w:author="Author">
        <w:r w:rsidRPr="009C230E" w:rsidDel="009617C9">
          <w:rPr>
            <w:rFonts w:ascii="Times New Roman" w:hAnsi="Times New Roman" w:cs="Times New Roman"/>
            <w:szCs w:val="24"/>
          </w:rPr>
          <w:delText>you to us</w:delText>
        </w:r>
      </w:del>
      <w:r w:rsidRPr="009C230E">
        <w:rPr>
          <w:rFonts w:ascii="Times New Roman" w:hAnsi="Times New Roman" w:cs="Times New Roman"/>
          <w:szCs w:val="24"/>
        </w:rPr>
        <w:t xml:space="preserve"> </w:t>
      </w:r>
      <w:del w:id="106" w:author="Author">
        <w:r w:rsidRPr="009C230E" w:rsidDel="003A6215">
          <w:rPr>
            <w:rFonts w:ascii="Times New Roman" w:hAnsi="Times New Roman" w:cs="Times New Roman"/>
            <w:szCs w:val="24"/>
          </w:rPr>
          <w:delText>on those days</w:delText>
        </w:r>
      </w:del>
      <w:ins w:id="107" w:author="Author">
        <w:r w:rsidRPr="009C230E">
          <w:rPr>
            <w:rFonts w:ascii="Times New Roman" w:hAnsi="Times New Roman" w:cs="Times New Roman"/>
            <w:szCs w:val="24"/>
          </w:rPr>
          <w:t>when</w:t>
        </w:r>
      </w:ins>
      <w:r w:rsidRPr="009C230E">
        <w:rPr>
          <w:rFonts w:ascii="Times New Roman" w:hAnsi="Times New Roman" w:cs="Times New Roman"/>
          <w:szCs w:val="24"/>
        </w:rPr>
        <w:t xml:space="preserve"> we need you at the office.”</w:t>
      </w:r>
    </w:p>
    <w:p w14:paraId="4822E0B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Bedlam continued in the first-floor Great Room as </w:t>
      </w:r>
      <w:del w:id="108" w:author="Author">
        <w:r w:rsidRPr="009C230E" w:rsidDel="003A6215">
          <w:rPr>
            <w:rFonts w:ascii="Times New Roman" w:hAnsi="Times New Roman" w:cs="Times New Roman"/>
            <w:szCs w:val="24"/>
          </w:rPr>
          <w:delText xml:space="preserve">six </w:delText>
        </w:r>
      </w:del>
      <w:ins w:id="109" w:author="Author">
        <w:r w:rsidRPr="009C230E">
          <w:rPr>
            <w:rFonts w:ascii="Times New Roman" w:hAnsi="Times New Roman" w:cs="Times New Roman"/>
            <w:szCs w:val="24"/>
          </w:rPr>
          <w:t xml:space="preserve">three </w:t>
        </w:r>
      </w:ins>
      <w:r w:rsidRPr="009C230E">
        <w:rPr>
          <w:rFonts w:ascii="Times New Roman" w:hAnsi="Times New Roman" w:cs="Times New Roman"/>
          <w:szCs w:val="24"/>
        </w:rPr>
        <w:t>Federal Marshalls arrived for sentry duty. Attorney General Landsberg can move mountains when so inclined. Special Agent Carolina Hendon took Jane aside, with the Merricks watching.</w:t>
      </w:r>
    </w:p>
    <w:p w14:paraId="7D14847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listen carefully. I am your boss. You are to follow, of course, any directives of Special Agent-in-Charge Mason. If the FBI staff ask </w:t>
      </w:r>
      <w:ins w:id="110" w:author="Author">
        <w:r w:rsidRPr="009C230E">
          <w:rPr>
            <w:rFonts w:ascii="Times New Roman" w:hAnsi="Times New Roman" w:cs="Times New Roman"/>
            <w:szCs w:val="24"/>
          </w:rPr>
          <w:t xml:space="preserve">you </w:t>
        </w:r>
      </w:ins>
      <w:r w:rsidRPr="009C230E">
        <w:rPr>
          <w:rFonts w:ascii="Times New Roman" w:hAnsi="Times New Roman" w:cs="Times New Roman"/>
          <w:szCs w:val="24"/>
        </w:rPr>
        <w:t>to do anything that makes you uncomfortable, call me, and I will be your adjudicator.</w:t>
      </w:r>
    </w:p>
    <w:p w14:paraId="172B4A0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“Also, Jane, do not engage in any more Ninja stuff. We need that magnificent brain of yours to bring these people down. Let Mac Merrick and Ryan DiMarco do the fieldwork. Here </w:t>
      </w:r>
      <w:del w:id="111" w:author="Author">
        <w:r w:rsidRPr="009C230E" w:rsidDel="005D32E2">
          <w:rPr>
            <w:rFonts w:ascii="Times New Roman" w:hAnsi="Times New Roman" w:cs="Times New Roman"/>
            <w:szCs w:val="24"/>
          </w:rPr>
          <w:delText xml:space="preserve">are </w:delText>
        </w:r>
      </w:del>
      <w:ins w:id="112" w:author="Author">
        <w:r w:rsidRPr="009C230E">
          <w:rPr>
            <w:rFonts w:ascii="Times New Roman" w:hAnsi="Times New Roman" w:cs="Times New Roman"/>
            <w:szCs w:val="24"/>
          </w:rPr>
          <w:t xml:space="preserve">is </w:t>
        </w:r>
      </w:ins>
      <w:r w:rsidRPr="009C230E">
        <w:rPr>
          <w:rFonts w:ascii="Times New Roman" w:hAnsi="Times New Roman" w:cs="Times New Roman"/>
          <w:szCs w:val="24"/>
        </w:rPr>
        <w:t>your FBI Contractor credential and an FBI satellite phone. I’ve already added my cell and home phone to it, so don’t hesitate to call me.</w:t>
      </w:r>
    </w:p>
    <w:p w14:paraId="72C31B2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have </w:t>
      </w:r>
      <w:proofErr w:type="gramStart"/>
      <w:r w:rsidRPr="009C230E">
        <w:rPr>
          <w:rFonts w:ascii="Times New Roman" w:hAnsi="Times New Roman" w:cs="Times New Roman"/>
          <w:szCs w:val="24"/>
        </w:rPr>
        <w:t>much</w:t>
      </w:r>
      <w:proofErr w:type="gramEnd"/>
      <w:r w:rsidRPr="009C230E">
        <w:rPr>
          <w:rFonts w:ascii="Times New Roman" w:hAnsi="Times New Roman" w:cs="Times New Roman"/>
          <w:szCs w:val="24"/>
        </w:rPr>
        <w:t xml:space="preserve"> to learn from each other. Keep an open mind.”</w:t>
      </w:r>
    </w:p>
    <w:p w14:paraId="41F5544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After a quick hug, John Merrick, and Ryan DiMarco </w:t>
      </w:r>
      <w:r w:rsidRPr="009C230E">
        <w:rPr>
          <w:rFonts w:ascii="Times New Roman" w:hAnsi="Times New Roman" w:cs="Times New Roman"/>
          <w:szCs w:val="24"/>
        </w:rPr>
        <w:lastRenderedPageBreak/>
        <w:t>escorted Carolina to the helicopter pad for the short ride to Midway Airport and an FBI jet to Washington, DC.</w:t>
      </w:r>
    </w:p>
    <w:p w14:paraId="7BAEE8C1" w14:textId="77777777" w:rsidR="001418B6" w:rsidRPr="002165F5" w:rsidRDefault="001418B6" w:rsidP="002165F5">
      <w:pPr>
        <w:pStyle w:val="ASubheadLevel1"/>
      </w:pPr>
      <w:del w:id="113" w:author="Author">
        <w:r w:rsidRPr="002165F5" w:rsidDel="00A23F4D">
          <w:delText xml:space="preserve">Family </w:delText>
        </w:r>
      </w:del>
      <w:bookmarkStart w:id="114" w:name="_Toc172536943"/>
      <w:bookmarkStart w:id="115" w:name="_Toc192624377"/>
      <w:r w:rsidRPr="002165F5">
        <w:t>Dinner</w:t>
      </w:r>
      <w:ins w:id="116" w:author="Author">
        <w:r w:rsidRPr="002165F5">
          <w:t xml:space="preserve"> with the Merricks</w:t>
        </w:r>
      </w:ins>
      <w:bookmarkEnd w:id="114"/>
      <w:bookmarkEnd w:id="115"/>
    </w:p>
    <w:p w14:paraId="0024207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 guided Jane into her chair</w:t>
      </w:r>
      <w:del w:id="117" w:author="Author">
        <w:r w:rsidRPr="009C230E" w:rsidDel="005D32E2">
          <w:rPr>
            <w:rFonts w:ascii="Times New Roman" w:hAnsi="Times New Roman" w:cs="Times New Roman"/>
            <w:szCs w:val="24"/>
          </w:rPr>
          <w:delText>,</w:delText>
        </w:r>
      </w:del>
      <w:r w:rsidRPr="009C230E">
        <w:rPr>
          <w:rFonts w:ascii="Times New Roman" w:hAnsi="Times New Roman" w:cs="Times New Roman"/>
          <w:szCs w:val="24"/>
        </w:rPr>
        <w:t xml:space="preserve"> next to his father, who, as the family patriarch, always takes the end seat. His mother, Anne, sat across from Jane. Mac nestled </w:t>
      </w:r>
      <w:del w:id="118" w:author="Author">
        <w:r w:rsidRPr="009C230E" w:rsidDel="003A6215">
          <w:rPr>
            <w:rFonts w:ascii="Times New Roman" w:hAnsi="Times New Roman" w:cs="Times New Roman"/>
            <w:szCs w:val="24"/>
          </w:rPr>
          <w:delText xml:space="preserve">in </w:delText>
        </w:r>
      </w:del>
      <w:r w:rsidRPr="009C230E">
        <w:rPr>
          <w:rFonts w:ascii="Times New Roman" w:hAnsi="Times New Roman" w:cs="Times New Roman"/>
          <w:szCs w:val="24"/>
        </w:rPr>
        <w:t>next to Jane as Veronica and Ben took their places with their spouses.</w:t>
      </w:r>
    </w:p>
    <w:p w14:paraId="04FE1B86" w14:textId="514C3951"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“John, will you say grace?” Anne said. The elder Merricks are Roman Catholic, attending Mass every Sunday. Ronnie always thought </w:t>
      </w:r>
      <w:del w:id="119" w:author="Author">
        <w:r w:rsidRPr="009C230E" w:rsidDel="003A6215">
          <w:rPr>
            <w:rFonts w:ascii="Times New Roman" w:hAnsi="Times New Roman" w:cs="Times New Roman"/>
            <w:szCs w:val="24"/>
          </w:rPr>
          <w:delText xml:space="preserve">that </w:delText>
        </w:r>
      </w:del>
      <w:r w:rsidRPr="009C230E">
        <w:rPr>
          <w:rFonts w:ascii="Times New Roman" w:hAnsi="Times New Roman" w:cs="Times New Roman"/>
          <w:szCs w:val="24"/>
        </w:rPr>
        <w:t xml:space="preserve">their attendance was more politics and networking than a profound expression of faith, so the children tended to be Christmas and Easter Catholics. John asked everyone to clasp </w:t>
      </w:r>
      <w:r w:rsidR="00814CE3" w:rsidRPr="009C230E">
        <w:rPr>
          <w:rFonts w:ascii="Times New Roman" w:hAnsi="Times New Roman" w:cs="Times New Roman"/>
          <w:szCs w:val="24"/>
        </w:rPr>
        <w:t>their hands</w:t>
      </w:r>
      <w:r w:rsidRPr="009C230E">
        <w:rPr>
          <w:rFonts w:ascii="Times New Roman" w:hAnsi="Times New Roman" w:cs="Times New Roman"/>
          <w:szCs w:val="24"/>
        </w:rPr>
        <w:t>, and Jane felt a tingle of electricity as she gripped Mac’s hand.</w:t>
      </w:r>
    </w:p>
    <w:p w14:paraId="23729031" w14:textId="77777777" w:rsidR="001418B6" w:rsidRPr="009C230E" w:rsidRDefault="001418B6" w:rsidP="001418B6">
      <w:pPr>
        <w:pStyle w:val="BodyNormal"/>
        <w:rPr>
          <w:rFonts w:ascii="Times New Roman" w:hAnsi="Times New Roman" w:cs="Times New Roman"/>
          <w:color w:val="222222"/>
          <w:szCs w:val="24"/>
        </w:rPr>
      </w:pPr>
      <w:r w:rsidRPr="009C230E">
        <w:rPr>
          <w:rFonts w:ascii="Times New Roman" w:hAnsi="Times New Roman" w:cs="Times New Roman"/>
          <w:szCs w:val="24"/>
        </w:rPr>
        <w:t>“</w:t>
      </w:r>
      <w:r w:rsidRPr="009C230E">
        <w:rPr>
          <w:rFonts w:ascii="Times New Roman" w:hAnsi="Times New Roman" w:cs="Times New Roman"/>
          <w:color w:val="222222"/>
          <w:szCs w:val="24"/>
        </w:rPr>
        <w:t>Bless us, O Lord,” John intoned, “and these, thy gifts, which we are about to receive from thy bounty, through Christ, our Lord. Amen.</w:t>
      </w:r>
    </w:p>
    <w:p w14:paraId="7D12659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“Before we begin, may I say what an extraordinary moment this is, welcoming Jane as a new </w:t>
      </w:r>
      <w:del w:id="120" w:author="Author">
        <w:r w:rsidRPr="009C230E" w:rsidDel="003A6215">
          <w:rPr>
            <w:rFonts w:ascii="Times New Roman" w:hAnsi="Times New Roman" w:cs="Times New Roman"/>
            <w:szCs w:val="24"/>
          </w:rPr>
          <w:delText>member of our family</w:delText>
        </w:r>
      </w:del>
      <w:ins w:id="121" w:author="Author">
        <w:r w:rsidRPr="009C230E">
          <w:rPr>
            <w:rFonts w:ascii="Times New Roman" w:hAnsi="Times New Roman" w:cs="Times New Roman"/>
            <w:szCs w:val="24"/>
          </w:rPr>
          <w:t>family member</w:t>
        </w:r>
      </w:ins>
      <w:r w:rsidRPr="009C230E">
        <w:rPr>
          <w:rFonts w:ascii="Times New Roman" w:hAnsi="Times New Roman" w:cs="Times New Roman"/>
          <w:szCs w:val="24"/>
        </w:rPr>
        <w:t xml:space="preserve">. Anne and I will regard her as a daughter, and we hope our children will treat her as a beloved sister. </w:t>
      </w:r>
      <w:del w:id="122" w:author="Author">
        <w:r w:rsidRPr="009C230E" w:rsidDel="003A6215">
          <w:rPr>
            <w:rFonts w:ascii="Times New Roman" w:hAnsi="Times New Roman" w:cs="Times New Roman"/>
            <w:szCs w:val="24"/>
          </w:rPr>
          <w:delText>Now l</w:delText>
        </w:r>
      </w:del>
      <w:ins w:id="123" w:author="Author">
        <w:r w:rsidRPr="009C230E">
          <w:rPr>
            <w:rFonts w:ascii="Times New Roman" w:hAnsi="Times New Roman" w:cs="Times New Roman"/>
            <w:szCs w:val="24"/>
          </w:rPr>
          <w:t>L</w:t>
        </w:r>
      </w:ins>
      <w:r w:rsidRPr="009C230E">
        <w:rPr>
          <w:rFonts w:ascii="Times New Roman" w:hAnsi="Times New Roman" w:cs="Times New Roman"/>
          <w:szCs w:val="24"/>
        </w:rPr>
        <w:t>et’s begin this dinner</w:t>
      </w:r>
      <w:del w:id="124" w:author="Author">
        <w:r w:rsidRPr="009C230E" w:rsidDel="003A6215">
          <w:rPr>
            <w:rFonts w:ascii="Times New Roman" w:hAnsi="Times New Roman" w:cs="Times New Roman"/>
            <w:szCs w:val="24"/>
          </w:rPr>
          <w:delText>,</w:delText>
        </w:r>
      </w:del>
      <w:r w:rsidRPr="009C230E">
        <w:rPr>
          <w:rFonts w:ascii="Times New Roman" w:hAnsi="Times New Roman" w:cs="Times New Roman"/>
          <w:szCs w:val="24"/>
        </w:rPr>
        <w:t xml:space="preserve"> for the first time as a nine-person family.”</w:t>
      </w:r>
    </w:p>
    <w:p w14:paraId="45D0A8A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As is typical for a family-style dinner, the Merricks </w:t>
      </w:r>
      <w:r w:rsidRPr="009C230E">
        <w:rPr>
          <w:rFonts w:ascii="Times New Roman" w:hAnsi="Times New Roman" w:cs="Times New Roman"/>
          <w:szCs w:val="24"/>
        </w:rPr>
        <w:lastRenderedPageBreak/>
        <w:t>passed around serving plates and bowls, sometimes awkwardly. Mac and his father almost competed to assist Jane with the plentiful food.</w:t>
      </w:r>
    </w:p>
    <w:p w14:paraId="70E255C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conversation was lively, with Jane merely listening and not volunteering to enter the discussion. The group could hear hammering and </w:t>
      </w:r>
      <w:proofErr w:type="gramStart"/>
      <w:r w:rsidRPr="009C230E">
        <w:rPr>
          <w:rFonts w:ascii="Times New Roman" w:hAnsi="Times New Roman" w:cs="Times New Roman"/>
          <w:szCs w:val="24"/>
        </w:rPr>
        <w:t>sawing</w:t>
      </w:r>
      <w:proofErr w:type="gramEnd"/>
      <w:r w:rsidRPr="009C230E">
        <w:rPr>
          <w:rFonts w:ascii="Times New Roman" w:hAnsi="Times New Roman" w:cs="Times New Roman"/>
          <w:szCs w:val="24"/>
        </w:rPr>
        <w:t xml:space="preserve"> throughout the mansion. John explained that they were using his basement woodshop to reduce the number of entry doors to two. The FBI Agents and Federal Marshals were boarding up all the other doors.</w:t>
      </w:r>
    </w:p>
    <w:p w14:paraId="3602521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Once the family finished the main course, Anne brought out Jane’s blueberry </w:t>
      </w:r>
      <w:proofErr w:type="gramStart"/>
      <w:r w:rsidRPr="009C230E">
        <w:rPr>
          <w:rFonts w:ascii="Times New Roman" w:hAnsi="Times New Roman" w:cs="Times New Roman"/>
          <w:szCs w:val="24"/>
        </w:rPr>
        <w:t>crumble</w:t>
      </w:r>
      <w:proofErr w:type="gramEnd"/>
      <w:r w:rsidRPr="009C230E">
        <w:rPr>
          <w:rFonts w:ascii="Times New Roman" w:hAnsi="Times New Roman" w:cs="Times New Roman"/>
          <w:szCs w:val="24"/>
        </w:rPr>
        <w:t xml:space="preserve"> cake. Everybody got a large serving, and the compliments came like an avalanche in the Alps.</w:t>
      </w:r>
    </w:p>
    <w:p w14:paraId="12152F0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Ben, wanting to start a conversation with Jane, posed a question.</w:t>
      </w:r>
    </w:p>
    <w:p w14:paraId="51B9E91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is this all too overwhelming?”</w:t>
      </w:r>
    </w:p>
    <w:p w14:paraId="6431325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looked at him, her smile not showing any teeth</w:t>
      </w:r>
      <w:del w:id="125" w:author="Author">
        <w:r w:rsidRPr="009C230E" w:rsidDel="003A6215">
          <w:rPr>
            <w:rFonts w:ascii="Times New Roman" w:hAnsi="Times New Roman" w:cs="Times New Roman"/>
            <w:szCs w:val="24"/>
          </w:rPr>
          <w:delText>,</w:delText>
        </w:r>
      </w:del>
      <w:r w:rsidRPr="009C230E">
        <w:rPr>
          <w:rFonts w:ascii="Times New Roman" w:hAnsi="Times New Roman" w:cs="Times New Roman"/>
          <w:szCs w:val="24"/>
        </w:rPr>
        <w:t xml:space="preserve"> but warming nonetheless, positioned her iPad</w:t>
      </w:r>
      <w:ins w:id="126" w:author="Author">
        <w:r w:rsidRPr="009C230E">
          <w:rPr>
            <w:rFonts w:ascii="Times New Roman" w:hAnsi="Times New Roman" w:cs="Times New Roman"/>
            <w:szCs w:val="24"/>
          </w:rPr>
          <w:t>,</w:t>
        </w:r>
      </w:ins>
      <w:r w:rsidRPr="009C230E">
        <w:rPr>
          <w:rFonts w:ascii="Times New Roman" w:hAnsi="Times New Roman" w:cs="Times New Roman"/>
          <w:szCs w:val="24"/>
        </w:rPr>
        <w:t xml:space="preserve"> and started typing.</w:t>
      </w:r>
    </w:p>
    <w:p w14:paraId="4E64F28B" w14:textId="77777777" w:rsidR="001418B6" w:rsidRPr="00D878CA" w:rsidRDefault="001418B6" w:rsidP="001418B6">
      <w:pPr>
        <w:pStyle w:val="BodyNormal"/>
        <w:ind w:left="1440" w:right="720" w:firstLine="0"/>
        <w:rPr>
          <w:rFonts w:ascii="Roboto Condensed Medium" w:hAnsi="Roboto Condensed Medium" w:cs="Times New Roman"/>
          <w:szCs w:val="24"/>
          <w:rPrChange w:id="127" w:author="Author">
            <w:rPr/>
          </w:rPrChange>
        </w:rPr>
      </w:pPr>
      <w:r w:rsidRPr="00D878CA">
        <w:rPr>
          <w:rFonts w:ascii="Roboto Condensed Medium" w:hAnsi="Roboto Condensed Medium" w:cs="Times New Roman"/>
          <w:szCs w:val="24"/>
          <w:rPrChange w:id="128" w:author="Author">
            <w:rPr/>
          </w:rPrChange>
        </w:rPr>
        <w:t xml:space="preserve">“My employer, the Cottrels, </w:t>
      </w:r>
      <w:del w:id="129" w:author="Author">
        <w:r w:rsidRPr="00D878CA" w:rsidDel="003A6215">
          <w:rPr>
            <w:rFonts w:ascii="Roboto Condensed Medium" w:hAnsi="Roboto Condensed Medium" w:cs="Times New Roman"/>
            <w:szCs w:val="24"/>
            <w:rPrChange w:id="130" w:author="Author">
              <w:rPr/>
            </w:rPrChange>
          </w:rPr>
          <w:delText>had me over for dinner many times</w:delText>
        </w:r>
      </w:del>
      <w:ins w:id="131" w:author="Author">
        <w:r w:rsidRPr="00D878CA">
          <w:rPr>
            <w:rFonts w:ascii="Roboto Condensed Medium" w:hAnsi="Roboto Condensed Medium" w:cs="Times New Roman"/>
            <w:szCs w:val="24"/>
            <w:rPrChange w:id="132" w:author="Author">
              <w:rPr/>
            </w:rPrChange>
          </w:rPr>
          <w:t>often had me over for dinner</w:t>
        </w:r>
      </w:ins>
      <w:r w:rsidRPr="00D878CA">
        <w:rPr>
          <w:rFonts w:ascii="Roboto Condensed Medium" w:hAnsi="Roboto Condensed Medium" w:cs="Times New Roman"/>
          <w:szCs w:val="24"/>
          <w:rPrChange w:id="133" w:author="Author">
            <w:rPr/>
          </w:rPrChange>
        </w:rPr>
        <w:t xml:space="preserve">. They live frugally, plowing </w:t>
      </w:r>
      <w:proofErr w:type="gramStart"/>
      <w:r w:rsidRPr="00D878CA">
        <w:rPr>
          <w:rFonts w:ascii="Roboto Condensed Medium" w:hAnsi="Roboto Condensed Medium" w:cs="Times New Roman"/>
          <w:szCs w:val="24"/>
          <w:rPrChange w:id="134" w:author="Author">
            <w:rPr/>
          </w:rPrChange>
        </w:rPr>
        <w:t>most of</w:t>
      </w:r>
      <w:proofErr w:type="gramEnd"/>
      <w:r w:rsidRPr="00D878CA">
        <w:rPr>
          <w:rFonts w:ascii="Roboto Condensed Medium" w:hAnsi="Roboto Condensed Medium" w:cs="Times New Roman"/>
          <w:szCs w:val="24"/>
          <w:rPrChange w:id="135" w:author="Author">
            <w:rPr/>
          </w:rPrChange>
        </w:rPr>
        <w:t xml:space="preserve"> their profits back into their business. Those dinners were just the three of us. Tonight is the first time I’ve sat down with so many.”</w:t>
      </w:r>
    </w:p>
    <w:p w14:paraId="11B9AE8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“I should tell you, Jane,” Anne said, “that the Cottrels called our law office this morning and offered to pay your bail.”</w:t>
      </w:r>
    </w:p>
    <w:p w14:paraId="1B68C6A3" w14:textId="77777777" w:rsidR="001418B6" w:rsidRPr="00D878CA" w:rsidRDefault="001418B6" w:rsidP="001418B6">
      <w:pPr>
        <w:pStyle w:val="BodyNormal"/>
        <w:ind w:left="1440" w:right="720" w:firstLine="0"/>
        <w:rPr>
          <w:rFonts w:ascii="Roboto Condensed Medium" w:hAnsi="Roboto Condensed Medium" w:cs="Times New Roman"/>
          <w:szCs w:val="24"/>
          <w:rPrChange w:id="136" w:author="Author">
            <w:rPr/>
          </w:rPrChange>
        </w:rPr>
      </w:pPr>
      <w:r w:rsidRPr="00D878CA">
        <w:rPr>
          <w:rFonts w:ascii="Roboto Condensed Medium" w:hAnsi="Roboto Condensed Medium" w:cs="Times New Roman"/>
          <w:szCs w:val="24"/>
          <w:rPrChange w:id="137" w:author="Author">
            <w:rPr/>
          </w:rPrChange>
        </w:rPr>
        <w:t xml:space="preserve">“I may be guilty of thinking that I am a voiceless outcast when, in fact, I have </w:t>
      </w:r>
      <w:proofErr w:type="gramStart"/>
      <w:r w:rsidRPr="00D878CA">
        <w:rPr>
          <w:rFonts w:ascii="Roboto Condensed Medium" w:hAnsi="Roboto Condensed Medium" w:cs="Times New Roman"/>
          <w:szCs w:val="24"/>
          <w:rPrChange w:id="138" w:author="Author">
            <w:rPr/>
          </w:rPrChange>
        </w:rPr>
        <w:t>some</w:t>
      </w:r>
      <w:proofErr w:type="gramEnd"/>
      <w:r w:rsidRPr="00D878CA">
        <w:rPr>
          <w:rFonts w:ascii="Roboto Condensed Medium" w:hAnsi="Roboto Condensed Medium" w:cs="Times New Roman"/>
          <w:szCs w:val="24"/>
          <w:rPrChange w:id="139" w:author="Author">
            <w:rPr/>
          </w:rPrChange>
        </w:rPr>
        <w:t xml:space="preserve"> loyal friends. My dinners with Tilly and Colby Cottrel were to discuss software projects since I operated exclusively from home. Still, they treated me with kindness. Mac, are they in danger now?”</w:t>
      </w:r>
    </w:p>
    <w:p w14:paraId="1D99160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FBI dispatched a two-person team this evening to talk to them. The FBI and Chicago police are planning a news conference on Monday to announce that you live here under the protection of the Federal Marshall Service. If you want to socialize with the Cottrels, my mother can arrange a get-together here.”</w:t>
      </w:r>
    </w:p>
    <w:p w14:paraId="14EF214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John Merrick leaned closer to Jane. “Jane, tell us what’s on your mind</w:t>
      </w:r>
      <w:del w:id="140" w:author="Author">
        <w:r w:rsidRPr="009C230E" w:rsidDel="003A6215">
          <w:rPr>
            <w:rFonts w:ascii="Times New Roman" w:hAnsi="Times New Roman" w:cs="Times New Roman"/>
            <w:szCs w:val="24"/>
          </w:rPr>
          <w:delText>,</w:delText>
        </w:r>
      </w:del>
      <w:r w:rsidRPr="009C230E">
        <w:rPr>
          <w:rFonts w:ascii="Times New Roman" w:hAnsi="Times New Roman" w:cs="Times New Roman"/>
          <w:szCs w:val="24"/>
        </w:rPr>
        <w:t xml:space="preserve"> right now, at this instant?” </w:t>
      </w:r>
    </w:p>
    <w:p w14:paraId="34DD4C2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She stared at him for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seconds, collecting her thoughts. Then Jane Doe 413 started typing at a swift pace.</w:t>
      </w:r>
    </w:p>
    <w:p w14:paraId="28BE80EE" w14:textId="77777777" w:rsidR="001418B6" w:rsidRPr="00D4581E" w:rsidRDefault="001418B6" w:rsidP="001418B6">
      <w:pPr>
        <w:pStyle w:val="BodyNormal"/>
        <w:ind w:left="1440" w:right="720" w:firstLine="0"/>
        <w:rPr>
          <w:rFonts w:ascii="Roboto Condensed Medium" w:hAnsi="Roboto Condensed Medium" w:cs="Times New Roman"/>
          <w:szCs w:val="24"/>
          <w:rPrChange w:id="141" w:author="Author">
            <w:rPr/>
          </w:rPrChange>
        </w:rPr>
      </w:pPr>
      <w:r w:rsidRPr="00D4581E">
        <w:rPr>
          <w:rFonts w:ascii="Roboto Condensed Medium" w:hAnsi="Roboto Condensed Medium" w:cs="Times New Roman"/>
          <w:i/>
          <w:iCs/>
          <w:szCs w:val="24"/>
          <w:rPrChange w:id="142" w:author="Author">
            <w:rPr/>
          </w:rPrChange>
        </w:rPr>
        <w:t>“</w:t>
      </w:r>
      <w:r w:rsidRPr="00D4581E">
        <w:rPr>
          <w:rFonts w:ascii="Roboto Condensed Medium" w:hAnsi="Roboto Condensed Medium" w:cs="Times New Roman"/>
          <w:szCs w:val="24"/>
          <w:rPrChange w:id="143" w:author="Author">
            <w:rPr/>
          </w:rPrChange>
        </w:rPr>
        <w:t>I will be honest, and I apologize if what I say makes you uneasy.</w:t>
      </w:r>
    </w:p>
    <w:p w14:paraId="2F64F65D" w14:textId="77777777" w:rsidR="001418B6" w:rsidRPr="00D4581E" w:rsidRDefault="001418B6" w:rsidP="001418B6">
      <w:pPr>
        <w:pStyle w:val="BodyNormal"/>
        <w:ind w:left="1440" w:right="720" w:firstLine="0"/>
        <w:rPr>
          <w:rFonts w:ascii="Roboto Condensed Medium" w:hAnsi="Roboto Condensed Medium" w:cs="Times New Roman"/>
          <w:szCs w:val="24"/>
          <w:rPrChange w:id="144" w:author="Author">
            <w:rPr/>
          </w:rPrChange>
        </w:rPr>
      </w:pPr>
      <w:r w:rsidRPr="00D4581E">
        <w:rPr>
          <w:rFonts w:ascii="Roboto Condensed Medium" w:hAnsi="Roboto Condensed Medium" w:cs="Times New Roman"/>
          <w:szCs w:val="24"/>
          <w:rPrChange w:id="145" w:author="Author">
            <w:rPr/>
          </w:rPrChange>
        </w:rPr>
        <w:t xml:space="preserve">I am uncomfortable with all this wealth. Your home is not the </w:t>
      </w:r>
      <w:del w:id="146" w:author="Author">
        <w:r w:rsidRPr="00D4581E" w:rsidDel="003A6215">
          <w:rPr>
            <w:rFonts w:ascii="Roboto Condensed Medium" w:hAnsi="Roboto Condensed Medium" w:cs="Times New Roman"/>
            <w:szCs w:val="24"/>
            <w:rPrChange w:id="147" w:author="Author">
              <w:rPr/>
            </w:rPrChange>
          </w:rPr>
          <w:delText>most enormous</w:delText>
        </w:r>
      </w:del>
      <w:ins w:id="148" w:author="Author">
        <w:r w:rsidRPr="00D4581E">
          <w:rPr>
            <w:rFonts w:ascii="Roboto Condensed Medium" w:hAnsi="Roboto Condensed Medium" w:cs="Times New Roman"/>
            <w:szCs w:val="24"/>
            <w:rPrChange w:id="149" w:author="Author">
              <w:rPr/>
            </w:rPrChange>
          </w:rPr>
          <w:t>most expensive</w:t>
        </w:r>
      </w:ins>
      <w:r w:rsidRPr="00D4581E">
        <w:rPr>
          <w:rFonts w:ascii="Roboto Condensed Medium" w:hAnsi="Roboto Condensed Medium" w:cs="Times New Roman"/>
          <w:szCs w:val="24"/>
          <w:rPrChange w:id="150" w:author="Author">
            <w:rPr/>
          </w:rPrChange>
        </w:rPr>
        <w:t xml:space="preserve"> mansion in Illinois; </w:t>
      </w:r>
      <w:del w:id="151" w:author="Author">
        <w:r w:rsidRPr="00D4581E" w:rsidDel="003A6215">
          <w:rPr>
            <w:rFonts w:ascii="Roboto Condensed Medium" w:hAnsi="Roboto Condensed Medium" w:cs="Times New Roman"/>
            <w:szCs w:val="24"/>
            <w:rPrChange w:id="152" w:author="Author">
              <w:rPr/>
            </w:rPrChange>
          </w:rPr>
          <w:delText>there are many</w:delText>
        </w:r>
      </w:del>
      <w:proofErr w:type="gramStart"/>
      <w:ins w:id="153" w:author="Author">
        <w:r w:rsidRPr="00D4581E">
          <w:rPr>
            <w:rFonts w:ascii="Roboto Condensed Medium" w:hAnsi="Roboto Condensed Medium" w:cs="Times New Roman"/>
            <w:szCs w:val="24"/>
            <w:rPrChange w:id="154" w:author="Author">
              <w:rPr/>
            </w:rPrChange>
          </w:rPr>
          <w:t>many</w:t>
        </w:r>
        <w:proofErr w:type="gramEnd"/>
        <w:r w:rsidRPr="00D4581E">
          <w:rPr>
            <w:rFonts w:ascii="Roboto Condensed Medium" w:hAnsi="Roboto Condensed Medium" w:cs="Times New Roman"/>
            <w:szCs w:val="24"/>
            <w:rPrChange w:id="155" w:author="Author">
              <w:rPr/>
            </w:rPrChange>
          </w:rPr>
          <w:t xml:space="preserve"> are</w:t>
        </w:r>
      </w:ins>
      <w:r w:rsidRPr="00D4581E">
        <w:rPr>
          <w:rFonts w:ascii="Roboto Condensed Medium" w:hAnsi="Roboto Condensed Medium" w:cs="Times New Roman"/>
          <w:szCs w:val="24"/>
          <w:rPrChange w:id="156" w:author="Author">
            <w:rPr/>
          </w:rPrChange>
        </w:rPr>
        <w:t xml:space="preserve"> far more elaborate. It’s just that our society is a zero-sum game. </w:t>
      </w:r>
      <w:r w:rsidRPr="00D4581E">
        <w:rPr>
          <w:rFonts w:ascii="Roboto Condensed Medium" w:hAnsi="Roboto Condensed Medium" w:cs="Times New Roman"/>
          <w:szCs w:val="24"/>
          <w:rPrChange w:id="157" w:author="Author">
            <w:rPr/>
          </w:rPrChange>
        </w:rPr>
        <w:lastRenderedPageBreak/>
        <w:t xml:space="preserve">Somebody must have </w:t>
      </w:r>
      <w:proofErr w:type="gramStart"/>
      <w:r w:rsidRPr="00D4581E">
        <w:rPr>
          <w:rFonts w:ascii="Roboto Condensed Medium" w:hAnsi="Roboto Condensed Medium" w:cs="Times New Roman"/>
          <w:szCs w:val="24"/>
          <w:rPrChange w:id="158" w:author="Author">
            <w:rPr/>
          </w:rPrChange>
        </w:rPr>
        <w:t>less</w:t>
      </w:r>
      <w:proofErr w:type="gramEnd"/>
      <w:r w:rsidRPr="00D4581E">
        <w:rPr>
          <w:rFonts w:ascii="Roboto Condensed Medium" w:hAnsi="Roboto Condensed Medium" w:cs="Times New Roman"/>
          <w:szCs w:val="24"/>
          <w:rPrChange w:id="159" w:author="Author">
            <w:rPr/>
          </w:rPrChange>
        </w:rPr>
        <w:t xml:space="preserve"> to enable a house like this.</w:t>
      </w:r>
    </w:p>
    <w:p w14:paraId="4F4C27B3" w14:textId="77777777" w:rsidR="001418B6" w:rsidRPr="00D4581E" w:rsidRDefault="001418B6" w:rsidP="001418B6">
      <w:pPr>
        <w:pStyle w:val="BodyNormal"/>
        <w:ind w:left="1440" w:right="720" w:firstLine="0"/>
        <w:rPr>
          <w:rFonts w:ascii="Roboto Condensed Medium" w:hAnsi="Roboto Condensed Medium" w:cs="Times New Roman"/>
          <w:szCs w:val="24"/>
          <w:rPrChange w:id="160" w:author="Author">
            <w:rPr/>
          </w:rPrChange>
        </w:rPr>
      </w:pPr>
      <w:r w:rsidRPr="00D4581E">
        <w:rPr>
          <w:rFonts w:ascii="Roboto Condensed Medium" w:hAnsi="Roboto Condensed Medium" w:cs="Times New Roman"/>
          <w:szCs w:val="24"/>
          <w:rPrChange w:id="161" w:author="Author">
            <w:rPr/>
          </w:rPrChange>
        </w:rPr>
        <w:t xml:space="preserve">I’ve lived in Chinatown for the last four years. Most people live </w:t>
      </w:r>
      <w:proofErr w:type="gramStart"/>
      <w:r w:rsidRPr="00D4581E">
        <w:rPr>
          <w:rFonts w:ascii="Roboto Condensed Medium" w:hAnsi="Roboto Condensed Medium" w:cs="Times New Roman"/>
          <w:szCs w:val="24"/>
          <w:rPrChange w:id="162" w:author="Author">
            <w:rPr/>
          </w:rPrChange>
        </w:rPr>
        <w:t>paycheck</w:t>
      </w:r>
      <w:proofErr w:type="gramEnd"/>
      <w:r w:rsidRPr="00D4581E">
        <w:rPr>
          <w:rFonts w:ascii="Roboto Condensed Medium" w:hAnsi="Roboto Condensed Medium" w:cs="Times New Roman"/>
          <w:szCs w:val="24"/>
          <w:rPrChange w:id="163" w:author="Author">
            <w:rPr/>
          </w:rPrChange>
        </w:rPr>
        <w:t xml:space="preserve">-to-paycheck, always </w:t>
      </w:r>
      <w:proofErr w:type="gramStart"/>
      <w:r w:rsidRPr="00D4581E">
        <w:rPr>
          <w:rFonts w:ascii="Roboto Condensed Medium" w:hAnsi="Roboto Condensed Medium" w:cs="Times New Roman"/>
          <w:szCs w:val="24"/>
          <w:rPrChange w:id="164" w:author="Author">
            <w:rPr/>
          </w:rPrChange>
        </w:rPr>
        <w:t>a few</w:t>
      </w:r>
      <w:proofErr w:type="gramEnd"/>
      <w:r w:rsidRPr="00D4581E">
        <w:rPr>
          <w:rFonts w:ascii="Roboto Condensed Medium" w:hAnsi="Roboto Condensed Medium" w:cs="Times New Roman"/>
          <w:szCs w:val="24"/>
          <w:rPrChange w:id="165" w:author="Author">
            <w:rPr/>
          </w:rPrChange>
        </w:rPr>
        <w:t xml:space="preserve"> dollars away from eviction and homelessness. The gig economy and automation have eliminated </w:t>
      </w:r>
      <w:proofErr w:type="gramStart"/>
      <w:r w:rsidRPr="00D4581E">
        <w:rPr>
          <w:rFonts w:ascii="Roboto Condensed Medium" w:hAnsi="Roboto Condensed Medium" w:cs="Times New Roman"/>
          <w:szCs w:val="24"/>
          <w:rPrChange w:id="166" w:author="Author">
            <w:rPr/>
          </w:rPrChange>
        </w:rPr>
        <w:t>nearly all</w:t>
      </w:r>
      <w:proofErr w:type="gramEnd"/>
      <w:r w:rsidRPr="00D4581E">
        <w:rPr>
          <w:rFonts w:ascii="Roboto Condensed Medium" w:hAnsi="Roboto Condensed Medium" w:cs="Times New Roman"/>
          <w:szCs w:val="24"/>
          <w:rPrChange w:id="167" w:author="Author">
            <w:rPr/>
          </w:rPrChange>
        </w:rPr>
        <w:t xml:space="preserve"> the well-paying factory jobs, driving all those people into fewer and fewer low-paying service jobs. And yet, the number of </w:t>
      </w:r>
      <w:ins w:id="168" w:author="Author">
        <w:r w:rsidRPr="00D4581E">
          <w:rPr>
            <w:rFonts w:ascii="Roboto Condensed Medium" w:hAnsi="Roboto Condensed Medium" w:cs="Times New Roman"/>
            <w:szCs w:val="24"/>
          </w:rPr>
          <w:t xml:space="preserve">millionaires and </w:t>
        </w:r>
      </w:ins>
      <w:r w:rsidRPr="00D4581E">
        <w:rPr>
          <w:rFonts w:ascii="Roboto Condensed Medium" w:hAnsi="Roboto Condensed Medium" w:cs="Times New Roman"/>
          <w:szCs w:val="24"/>
          <w:rPrChange w:id="169" w:author="Author">
            <w:rPr/>
          </w:rPrChange>
        </w:rPr>
        <w:t>billionaires keeps relentlessly increasing.</w:t>
      </w:r>
    </w:p>
    <w:p w14:paraId="379BD6AB" w14:textId="77777777" w:rsidR="001418B6" w:rsidRPr="00D4581E" w:rsidRDefault="001418B6" w:rsidP="001418B6">
      <w:pPr>
        <w:pStyle w:val="BodyNormal"/>
        <w:ind w:left="1440" w:right="720" w:firstLine="0"/>
        <w:rPr>
          <w:rFonts w:ascii="Roboto Condensed Medium" w:hAnsi="Roboto Condensed Medium" w:cs="Times New Roman"/>
          <w:szCs w:val="24"/>
          <w:rPrChange w:id="170" w:author="Author">
            <w:rPr/>
          </w:rPrChange>
        </w:rPr>
      </w:pPr>
      <w:r w:rsidRPr="00D4581E">
        <w:rPr>
          <w:rFonts w:ascii="Roboto Condensed Medium" w:hAnsi="Roboto Condensed Medium" w:cs="Times New Roman"/>
          <w:szCs w:val="24"/>
          <w:rPrChange w:id="171" w:author="Author">
            <w:rPr/>
          </w:rPrChange>
        </w:rPr>
        <w:t xml:space="preserve">When you live </w:t>
      </w:r>
      <w:del w:id="172" w:author="Author">
        <w:r w:rsidRPr="00D4581E" w:rsidDel="003A6215">
          <w:rPr>
            <w:rFonts w:ascii="Roboto Condensed Medium" w:hAnsi="Roboto Condensed Medium" w:cs="Times New Roman"/>
            <w:szCs w:val="24"/>
            <w:rPrChange w:id="173" w:author="Author">
              <w:rPr/>
            </w:rPrChange>
          </w:rPr>
          <w:delText xml:space="preserve">in </w:delText>
        </w:r>
      </w:del>
      <w:ins w:id="174" w:author="Author">
        <w:r w:rsidRPr="00D4581E">
          <w:rPr>
            <w:rFonts w:ascii="Roboto Condensed Medium" w:hAnsi="Roboto Condensed Medium" w:cs="Times New Roman"/>
            <w:szCs w:val="24"/>
            <w:rPrChange w:id="175" w:author="Author">
              <w:rPr/>
            </w:rPrChange>
          </w:rPr>
          <w:t xml:space="preserve">on </w:t>
        </w:r>
      </w:ins>
      <w:proofErr w:type="gramStart"/>
      <w:r w:rsidRPr="00D4581E">
        <w:rPr>
          <w:rFonts w:ascii="Roboto Condensed Medium" w:hAnsi="Roboto Condensed Medium" w:cs="Times New Roman"/>
          <w:szCs w:val="24"/>
          <w:rPrChange w:id="176" w:author="Author">
            <w:rPr/>
          </w:rPrChange>
        </w:rPr>
        <w:t>desolation</w:t>
      </w:r>
      <w:proofErr w:type="gramEnd"/>
      <w:r w:rsidRPr="00D4581E">
        <w:rPr>
          <w:rFonts w:ascii="Roboto Condensed Medium" w:hAnsi="Roboto Condensed Medium" w:cs="Times New Roman"/>
          <w:szCs w:val="24"/>
          <w:rPrChange w:id="177" w:author="Author">
            <w:rPr/>
          </w:rPrChange>
        </w:rPr>
        <w:t xml:space="preserve"> row, you feel their </w:t>
      </w:r>
      <w:del w:id="178" w:author="Author">
        <w:r w:rsidRPr="00D4581E" w:rsidDel="009617C9">
          <w:rPr>
            <w:rFonts w:ascii="Roboto Condensed Medium" w:hAnsi="Roboto Condensed Medium" w:cs="Times New Roman"/>
            <w:szCs w:val="24"/>
            <w:rPrChange w:id="179" w:author="Author">
              <w:rPr/>
            </w:rPrChange>
          </w:rPr>
          <w:delText>sense of hopelessness, their</w:delText>
        </w:r>
      </w:del>
      <w:ins w:id="180" w:author="Author">
        <w:r w:rsidRPr="00D4581E">
          <w:rPr>
            <w:rFonts w:ascii="Roboto Condensed Medium" w:hAnsi="Roboto Condensed Medium" w:cs="Times New Roman"/>
            <w:szCs w:val="24"/>
          </w:rPr>
          <w:t>hopelessness and</w:t>
        </w:r>
      </w:ins>
      <w:r w:rsidRPr="00D4581E">
        <w:rPr>
          <w:rFonts w:ascii="Roboto Condensed Medium" w:hAnsi="Roboto Condensed Medium" w:cs="Times New Roman"/>
          <w:szCs w:val="24"/>
          <w:rPrChange w:id="181" w:author="Author">
            <w:rPr/>
          </w:rPrChange>
        </w:rPr>
        <w:t xml:space="preserve"> misery. Now I find myself dropped into a world that the hoi polloi </w:t>
      </w:r>
      <w:r w:rsidRPr="00D4581E">
        <w:rPr>
          <w:rFonts w:ascii="Roboto Condensed Medium" w:hAnsi="Roboto Condensed Medium" w:cs="Times New Roman"/>
          <w:szCs w:val="24"/>
        </w:rPr>
        <w:t>despises</w:t>
      </w:r>
      <w:r w:rsidRPr="00D4581E">
        <w:rPr>
          <w:rFonts w:ascii="Roboto Condensed Medium" w:hAnsi="Roboto Condensed Medium" w:cs="Times New Roman"/>
          <w:szCs w:val="24"/>
          <w:rPrChange w:id="182" w:author="Author">
            <w:rPr/>
          </w:rPrChange>
        </w:rPr>
        <w:t>, asking myself</w:t>
      </w:r>
      <w:r w:rsidRPr="00D4581E">
        <w:rPr>
          <w:rFonts w:ascii="Roboto Condensed Medium" w:hAnsi="Roboto Condensed Medium" w:cs="Times New Roman"/>
          <w:szCs w:val="24"/>
        </w:rPr>
        <w:t>,</w:t>
      </w:r>
      <w:r w:rsidRPr="00D4581E">
        <w:rPr>
          <w:rFonts w:ascii="Roboto Condensed Medium" w:hAnsi="Roboto Condensed Medium" w:cs="Times New Roman"/>
          <w:szCs w:val="24"/>
          <w:rPrChange w:id="183" w:author="Author">
            <w:rPr/>
          </w:rPrChange>
        </w:rPr>
        <w:t xml:space="preserve"> ‘Do I deserve this.’”</w:t>
      </w:r>
    </w:p>
    <w:p w14:paraId="708733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“In our society, Jane, the desire to become rich is the prime motivator of innovation and progress,” Pete Fieldstone said.</w:t>
      </w:r>
    </w:p>
    <w:p w14:paraId="0DCB51EE" w14:textId="77777777" w:rsidR="001418B6" w:rsidRPr="00D4581E" w:rsidRDefault="001418B6" w:rsidP="001418B6">
      <w:pPr>
        <w:pStyle w:val="BodyNormal"/>
        <w:ind w:left="1440" w:right="720" w:firstLine="0"/>
        <w:rPr>
          <w:rFonts w:ascii="Roboto Condensed Medium" w:hAnsi="Roboto Condensed Medium" w:cs="Times New Roman"/>
          <w:szCs w:val="24"/>
          <w:rPrChange w:id="184" w:author="Author">
            <w:rPr/>
          </w:rPrChange>
        </w:rPr>
      </w:pPr>
      <w:r w:rsidRPr="00D4581E">
        <w:rPr>
          <w:rFonts w:ascii="Roboto Condensed Medium" w:hAnsi="Roboto Condensed Medium" w:cs="Times New Roman"/>
          <w:szCs w:val="24"/>
          <w:rPrChange w:id="185" w:author="Author">
            <w:rPr/>
          </w:rPrChange>
        </w:rPr>
        <w:t xml:space="preserve">“This is true, Pete, but my work ethic is equal to and </w:t>
      </w:r>
      <w:proofErr w:type="gramStart"/>
      <w:r w:rsidRPr="00D4581E">
        <w:rPr>
          <w:rFonts w:ascii="Roboto Condensed Medium" w:hAnsi="Roboto Condensed Medium" w:cs="Times New Roman"/>
          <w:szCs w:val="24"/>
          <w:rPrChange w:id="186" w:author="Author">
            <w:rPr/>
          </w:rPrChange>
        </w:rPr>
        <w:t>probably more</w:t>
      </w:r>
      <w:proofErr w:type="gramEnd"/>
      <w:r w:rsidRPr="00D4581E">
        <w:rPr>
          <w:rFonts w:ascii="Roboto Condensed Medium" w:hAnsi="Roboto Condensed Medium" w:cs="Times New Roman"/>
          <w:szCs w:val="24"/>
          <w:rPrChange w:id="187" w:author="Author">
            <w:rPr/>
          </w:rPrChange>
        </w:rPr>
        <w:t xml:space="preserve"> relentless than anyone in this room. And yet, I never felt the desire to surround myself with riches.</w:t>
      </w:r>
      <w:r w:rsidRPr="00D4581E">
        <w:rPr>
          <w:rFonts w:ascii="Roboto Condensed Medium" w:hAnsi="Roboto Condensed Medium" w:cs="Times New Roman"/>
          <w:szCs w:val="24"/>
        </w:rPr>
        <w:t xml:space="preserve"> No one instilled in me the notion that the purpose of </w:t>
      </w:r>
      <w:proofErr w:type="gramStart"/>
      <w:r w:rsidRPr="00D4581E">
        <w:rPr>
          <w:rFonts w:ascii="Roboto Condensed Medium" w:hAnsi="Roboto Condensed Medium" w:cs="Times New Roman"/>
          <w:szCs w:val="24"/>
        </w:rPr>
        <w:lastRenderedPageBreak/>
        <w:t>hard work</w:t>
      </w:r>
      <w:proofErr w:type="gramEnd"/>
      <w:r w:rsidRPr="00D4581E">
        <w:rPr>
          <w:rFonts w:ascii="Roboto Condensed Medium" w:hAnsi="Roboto Condensed Medium" w:cs="Times New Roman"/>
          <w:szCs w:val="24"/>
        </w:rPr>
        <w:t xml:space="preserve"> was to enrich oneself exclusively.</w:t>
      </w:r>
      <w:r w:rsidRPr="00D4581E">
        <w:rPr>
          <w:rFonts w:ascii="Roboto Condensed Medium" w:hAnsi="Roboto Condensed Medium" w:cs="Times New Roman"/>
          <w:szCs w:val="24"/>
          <w:rPrChange w:id="188" w:author="Author">
            <w:rPr/>
          </w:rPrChange>
        </w:rPr>
        <w:t>”</w:t>
      </w:r>
    </w:p>
    <w:p w14:paraId="4C12DFC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John Merrick listened to these exchanges with utter fascination. </w:t>
      </w:r>
    </w:p>
    <w:p w14:paraId="0B1F46E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agree with </w:t>
      </w:r>
      <w:proofErr w:type="gramStart"/>
      <w:r w:rsidRPr="009C230E">
        <w:rPr>
          <w:rFonts w:ascii="Times New Roman" w:hAnsi="Times New Roman" w:cs="Times New Roman"/>
          <w:szCs w:val="24"/>
        </w:rPr>
        <w:t>much</w:t>
      </w:r>
      <w:proofErr w:type="gramEnd"/>
      <w:r w:rsidRPr="009C230E">
        <w:rPr>
          <w:rFonts w:ascii="Times New Roman" w:hAnsi="Times New Roman" w:cs="Times New Roman"/>
          <w:szCs w:val="24"/>
        </w:rPr>
        <w:t xml:space="preserve"> of what Jane has said. </w:t>
      </w:r>
      <w:del w:id="189" w:author="Author">
        <w:r w:rsidRPr="009C230E" w:rsidDel="003A6215">
          <w:rPr>
            <w:rFonts w:ascii="Times New Roman" w:hAnsi="Times New Roman" w:cs="Times New Roman"/>
            <w:szCs w:val="24"/>
          </w:rPr>
          <w:delText xml:space="preserve">Unchecked </w:delText>
        </w:r>
      </w:del>
      <w:ins w:id="190" w:author="Author">
        <w:r w:rsidRPr="009C230E">
          <w:rPr>
            <w:rFonts w:ascii="Times New Roman" w:hAnsi="Times New Roman" w:cs="Times New Roman"/>
            <w:szCs w:val="24"/>
          </w:rPr>
          <w:t xml:space="preserve">The unchecked </w:t>
        </w:r>
      </w:ins>
      <w:r w:rsidRPr="009C230E">
        <w:rPr>
          <w:rFonts w:ascii="Times New Roman" w:hAnsi="Times New Roman" w:cs="Times New Roman"/>
          <w:szCs w:val="24"/>
        </w:rPr>
        <w:t xml:space="preserve">accumulation of wealth portends the eventual collapse of society. </w:t>
      </w:r>
      <w:del w:id="191" w:author="Author">
        <w:r w:rsidRPr="009C230E" w:rsidDel="003A6215">
          <w:rPr>
            <w:rFonts w:ascii="Times New Roman" w:hAnsi="Times New Roman" w:cs="Times New Roman"/>
            <w:szCs w:val="24"/>
          </w:rPr>
          <w:delText>In the last three centuries, we’ve seen this scenario play out in France and Russia</w:delText>
        </w:r>
      </w:del>
      <w:r w:rsidRPr="009C230E">
        <w:rPr>
          <w:rFonts w:ascii="Times New Roman" w:hAnsi="Times New Roman" w:cs="Times New Roman"/>
          <w:szCs w:val="24"/>
        </w:rPr>
        <w:t>This scenario has played out in France and Russia over</w:t>
      </w:r>
      <w:ins w:id="192" w:author="Author">
        <w:r w:rsidRPr="009C230E">
          <w:rPr>
            <w:rFonts w:ascii="Times New Roman" w:hAnsi="Times New Roman" w:cs="Times New Roman"/>
            <w:szCs w:val="24"/>
          </w:rPr>
          <w:t xml:space="preserve"> the last three centuries</w:t>
        </w:r>
      </w:ins>
      <w:r w:rsidRPr="009C230E">
        <w:rPr>
          <w:rFonts w:ascii="Times New Roman" w:hAnsi="Times New Roman" w:cs="Times New Roman"/>
          <w:szCs w:val="24"/>
        </w:rPr>
        <w:t>.</w:t>
      </w:r>
    </w:p>
    <w:p w14:paraId="49F010E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“She’s also right that, unlike her childhood, Anne and I were from affluent families who taught us that wealth was our destiny. I’m also sure that one of the reasons Anne and I drove so hard to create the most successful law firm in Chicago was the desire to satisfy our parents’ aspirations for us.</w:t>
      </w:r>
    </w:p>
    <w:p w14:paraId="19C5CAA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should tell you, Jane, that our law firm does the most pro bono cases in the United States. Merrick, Dawson, and Brant operate six Chicago Legal Aid law offices in Chinatown, the South Side, and other locations.</w:t>
      </w:r>
    </w:p>
    <w:p w14:paraId="53FC6D3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t>
      </w:r>
      <w:del w:id="193" w:author="Author">
        <w:r w:rsidRPr="009C230E" w:rsidDel="003A6215">
          <w:rPr>
            <w:rFonts w:ascii="Times New Roman" w:hAnsi="Times New Roman" w:cs="Times New Roman"/>
            <w:szCs w:val="24"/>
          </w:rPr>
          <w:delText>In criminal cases, the State provides a Public Defender attorney for indigent suspect</w:delText>
        </w:r>
      </w:del>
      <w:ins w:id="194" w:author="Author">
        <w:r w:rsidRPr="009C230E">
          <w:rPr>
            <w:rFonts w:ascii="Times New Roman" w:hAnsi="Times New Roman" w:cs="Times New Roman"/>
            <w:szCs w:val="24"/>
          </w:rPr>
          <w:t xml:space="preserve">The </w:t>
        </w:r>
      </w:ins>
      <w:r w:rsidRPr="009C230E">
        <w:rPr>
          <w:rFonts w:ascii="Times New Roman" w:hAnsi="Times New Roman" w:cs="Times New Roman"/>
          <w:szCs w:val="24"/>
        </w:rPr>
        <w:t>s</w:t>
      </w:r>
      <w:ins w:id="195" w:author="Author">
        <w:r w:rsidRPr="009C230E">
          <w:rPr>
            <w:rFonts w:ascii="Times New Roman" w:hAnsi="Times New Roman" w:cs="Times New Roman"/>
            <w:szCs w:val="24"/>
          </w:rPr>
          <w:t xml:space="preserve">tate provides a </w:t>
        </w:r>
      </w:ins>
      <w:r w:rsidRPr="009C230E">
        <w:rPr>
          <w:rFonts w:ascii="Times New Roman" w:hAnsi="Times New Roman" w:cs="Times New Roman"/>
          <w:szCs w:val="24"/>
        </w:rPr>
        <w:t>p</w:t>
      </w:r>
      <w:ins w:id="196" w:author="Author">
        <w:r w:rsidRPr="009C230E">
          <w:rPr>
            <w:rFonts w:ascii="Times New Roman" w:hAnsi="Times New Roman" w:cs="Times New Roman"/>
            <w:szCs w:val="24"/>
          </w:rPr>
          <w:t xml:space="preserve">ublic </w:t>
        </w:r>
      </w:ins>
      <w:r w:rsidRPr="009C230E">
        <w:rPr>
          <w:rFonts w:ascii="Times New Roman" w:hAnsi="Times New Roman" w:cs="Times New Roman"/>
          <w:szCs w:val="24"/>
        </w:rPr>
        <w:t>d</w:t>
      </w:r>
      <w:ins w:id="197" w:author="Author">
        <w:r w:rsidRPr="009C230E">
          <w:rPr>
            <w:rFonts w:ascii="Times New Roman" w:hAnsi="Times New Roman" w:cs="Times New Roman"/>
            <w:szCs w:val="24"/>
          </w:rPr>
          <w:t>efender attorney for indigent suspects in criminal case</w:t>
        </w:r>
      </w:ins>
      <w:r w:rsidRPr="009C230E">
        <w:rPr>
          <w:rFonts w:ascii="Times New Roman" w:hAnsi="Times New Roman" w:cs="Times New Roman"/>
          <w:szCs w:val="24"/>
        </w:rPr>
        <w:t>s. Ben’s wife is such a public defender.</w:t>
      </w:r>
    </w:p>
    <w:p w14:paraId="15F6BD3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“For simple civil matters, like evictions, bankruptcies, divorce, </w:t>
      </w:r>
      <w:proofErr w:type="gramStart"/>
      <w:r w:rsidRPr="009C230E">
        <w:rPr>
          <w:rFonts w:ascii="Times New Roman" w:hAnsi="Times New Roman" w:cs="Times New Roman"/>
          <w:szCs w:val="24"/>
        </w:rPr>
        <w:t>and so on</w:t>
      </w:r>
      <w:proofErr w:type="gramEnd"/>
      <w:r w:rsidRPr="009C230E">
        <w:rPr>
          <w:rFonts w:ascii="Times New Roman" w:hAnsi="Times New Roman" w:cs="Times New Roman"/>
          <w:szCs w:val="24"/>
        </w:rPr>
        <w:t xml:space="preserve">, our Legal Aid offices provide competent, free legal services to the poor. I assure you that Anne and I would be </w:t>
      </w:r>
      <w:proofErr w:type="gramStart"/>
      <w:r w:rsidRPr="009C230E">
        <w:rPr>
          <w:rFonts w:ascii="Times New Roman" w:hAnsi="Times New Roman" w:cs="Times New Roman"/>
          <w:szCs w:val="24"/>
        </w:rPr>
        <w:t>a lot</w:t>
      </w:r>
      <w:proofErr w:type="gramEnd"/>
      <w:r w:rsidRPr="009C230E">
        <w:rPr>
          <w:rFonts w:ascii="Times New Roman" w:hAnsi="Times New Roman" w:cs="Times New Roman"/>
          <w:szCs w:val="24"/>
        </w:rPr>
        <w:t xml:space="preserve"> wealthier if we didn’t support these pro bono legal aid services.”</w:t>
      </w:r>
    </w:p>
    <w:p w14:paraId="35C484A0" w14:textId="77777777" w:rsidR="001418B6" w:rsidRPr="009C230E" w:rsidDel="009617C9" w:rsidRDefault="001418B6" w:rsidP="001418B6">
      <w:pPr>
        <w:pStyle w:val="BodyNormal"/>
        <w:rPr>
          <w:del w:id="198" w:author="Author"/>
          <w:rFonts w:ascii="Times New Roman" w:hAnsi="Times New Roman" w:cs="Times New Roman"/>
          <w:szCs w:val="24"/>
        </w:rPr>
      </w:pPr>
      <w:r w:rsidRPr="009C230E">
        <w:rPr>
          <w:rFonts w:ascii="Times New Roman" w:hAnsi="Times New Roman" w:cs="Times New Roman"/>
          <w:szCs w:val="24"/>
        </w:rPr>
        <w:t xml:space="preserve">“If I may add to John’s remarks, Jane,” Anne said, “our liquid assets, money to be specific, </w:t>
      </w:r>
      <w:del w:id="199" w:author="Author">
        <w:r w:rsidRPr="009C230E" w:rsidDel="003A6215">
          <w:rPr>
            <w:rFonts w:ascii="Times New Roman" w:hAnsi="Times New Roman" w:cs="Times New Roman"/>
            <w:szCs w:val="24"/>
          </w:rPr>
          <w:delText xml:space="preserve">is </w:delText>
        </w:r>
      </w:del>
      <w:ins w:id="200" w:author="Author">
        <w:r w:rsidRPr="009C230E">
          <w:rPr>
            <w:rFonts w:ascii="Times New Roman" w:hAnsi="Times New Roman" w:cs="Times New Roman"/>
            <w:szCs w:val="24"/>
          </w:rPr>
          <w:t xml:space="preserve">are </w:t>
        </w:r>
      </w:ins>
      <w:r w:rsidRPr="009C230E">
        <w:rPr>
          <w:rFonts w:ascii="Times New Roman" w:hAnsi="Times New Roman" w:cs="Times New Roman"/>
          <w:szCs w:val="24"/>
        </w:rPr>
        <w:t xml:space="preserve">all in local Chicago </w:t>
      </w:r>
      <w:r w:rsidRPr="009C230E">
        <w:rPr>
          <w:rFonts w:ascii="Times New Roman" w:hAnsi="Times New Roman" w:cs="Times New Roman"/>
          <w:szCs w:val="24"/>
        </w:rPr>
        <w:lastRenderedPageBreak/>
        <w:t>banks. We have no accounts overseas whatsoever. The lion’s share of our liquidity is in real estate, primarily in office buildings here in Chicago. These buildings give hundreds of people gainful employment. We are cautious about donating to politicians, never exceeding the state and federal limits. We never contribute to political action committees.</w:t>
      </w:r>
      <w:ins w:id="201" w:author="Author">
        <w:r w:rsidRPr="009C230E">
          <w:rPr>
            <w:rFonts w:ascii="Times New Roman" w:hAnsi="Times New Roman" w:cs="Times New Roman"/>
            <w:szCs w:val="24"/>
          </w:rPr>
          <w:t xml:space="preserve"> </w:t>
        </w:r>
      </w:ins>
    </w:p>
    <w:p w14:paraId="4F20ABB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John and I </w:t>
      </w:r>
      <w:del w:id="202" w:author="Author">
        <w:r w:rsidRPr="009C230E" w:rsidDel="005D32E2">
          <w:rPr>
            <w:rFonts w:ascii="Times New Roman" w:hAnsi="Times New Roman" w:cs="Times New Roman"/>
            <w:szCs w:val="24"/>
          </w:rPr>
          <w:delText xml:space="preserve">contribute </w:delText>
        </w:r>
      </w:del>
      <w:ins w:id="203" w:author="Author">
        <w:r w:rsidRPr="009C230E">
          <w:rPr>
            <w:rFonts w:ascii="Times New Roman" w:hAnsi="Times New Roman" w:cs="Times New Roman"/>
            <w:szCs w:val="24"/>
          </w:rPr>
          <w:t xml:space="preserve">donate </w:t>
        </w:r>
      </w:ins>
      <w:r w:rsidRPr="009C230E">
        <w:rPr>
          <w:rFonts w:ascii="Times New Roman" w:hAnsi="Times New Roman" w:cs="Times New Roman"/>
          <w:szCs w:val="24"/>
        </w:rPr>
        <w:t xml:space="preserve">a small fortune to charity. We hope </w:t>
      </w:r>
      <w:del w:id="204" w:author="Author">
        <w:r w:rsidRPr="009C230E" w:rsidDel="003A6215">
          <w:rPr>
            <w:rFonts w:ascii="Times New Roman" w:hAnsi="Times New Roman" w:cs="Times New Roman"/>
            <w:szCs w:val="24"/>
          </w:rPr>
          <w:delText xml:space="preserve">that </w:delText>
        </w:r>
      </w:del>
      <w:r w:rsidRPr="009C230E">
        <w:rPr>
          <w:rFonts w:ascii="Times New Roman" w:hAnsi="Times New Roman" w:cs="Times New Roman"/>
          <w:szCs w:val="24"/>
        </w:rPr>
        <w:t xml:space="preserve">you will someday suggest worthy projects </w:t>
      </w:r>
      <w:del w:id="205" w:author="Author">
        <w:r w:rsidRPr="009C230E" w:rsidDel="003A6215">
          <w:rPr>
            <w:rFonts w:ascii="Times New Roman" w:hAnsi="Times New Roman" w:cs="Times New Roman"/>
            <w:szCs w:val="24"/>
          </w:rPr>
          <w:delText>with whom to share our weal</w:delText>
        </w:r>
      </w:del>
      <w:ins w:id="206" w:author="Author">
        <w:r w:rsidRPr="009C230E">
          <w:rPr>
            <w:rFonts w:ascii="Times New Roman" w:hAnsi="Times New Roman" w:cs="Times New Roman"/>
            <w:szCs w:val="24"/>
          </w:rPr>
          <w:t>to share our wealth</w:t>
        </w:r>
        <w:del w:id="207" w:author="Author">
          <w:r w:rsidRPr="009C230E" w:rsidDel="005D32E2">
            <w:rPr>
              <w:rFonts w:ascii="Times New Roman" w:hAnsi="Times New Roman" w:cs="Times New Roman"/>
              <w:szCs w:val="24"/>
            </w:rPr>
            <w:delText xml:space="preserve"> wi</w:delText>
          </w:r>
        </w:del>
      </w:ins>
      <w:del w:id="208" w:author="Author">
        <w:r w:rsidRPr="009C230E" w:rsidDel="005D32E2">
          <w:rPr>
            <w:rFonts w:ascii="Times New Roman" w:hAnsi="Times New Roman" w:cs="Times New Roman"/>
            <w:szCs w:val="24"/>
          </w:rPr>
          <w:delText>th</w:delText>
        </w:r>
      </w:del>
      <w:r w:rsidRPr="009C230E">
        <w:rPr>
          <w:rFonts w:ascii="Times New Roman" w:hAnsi="Times New Roman" w:cs="Times New Roman"/>
          <w:szCs w:val="24"/>
        </w:rPr>
        <w:t xml:space="preserve">.”  </w:t>
      </w:r>
    </w:p>
    <w:p w14:paraId="3368712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Veronica decided to take center stage. With a slightly impish expression, she queried.</w:t>
      </w:r>
    </w:p>
    <w:p w14:paraId="48C9F80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do you love my brother?”</w:t>
      </w:r>
    </w:p>
    <w:p w14:paraId="073CFEF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Everyone at the table froze; it was instantaneous. Pete Fieldstone, Ronnie’s husband, muttered under his breath, “Oh my God.” </w:t>
      </w:r>
    </w:p>
    <w:p w14:paraId="4A0EC63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flashed a mischievous smile and then started typing.</w:t>
      </w:r>
    </w:p>
    <w:p w14:paraId="33D7F0F2" w14:textId="77777777" w:rsidR="001418B6" w:rsidRPr="00D4581E" w:rsidRDefault="001418B6" w:rsidP="001418B6">
      <w:pPr>
        <w:pStyle w:val="BodyNormal"/>
        <w:tabs>
          <w:tab w:val="left" w:pos="1440"/>
        </w:tabs>
        <w:ind w:left="1440" w:right="720" w:firstLine="0"/>
        <w:rPr>
          <w:rFonts w:ascii="Roboto Condensed Medium" w:hAnsi="Roboto Condensed Medium" w:cs="Times New Roman"/>
          <w:szCs w:val="24"/>
          <w:rPrChange w:id="209" w:author="Author">
            <w:rPr/>
          </w:rPrChange>
        </w:rPr>
      </w:pPr>
      <w:r w:rsidRPr="00D4581E">
        <w:rPr>
          <w:rFonts w:ascii="Roboto Condensed Medium" w:hAnsi="Roboto Condensed Medium" w:cs="Times New Roman"/>
          <w:szCs w:val="24"/>
          <w:rPrChange w:id="210" w:author="Author">
            <w:rPr/>
          </w:rPrChange>
        </w:rPr>
        <w:t>“Your brother Ben is married to a lovely wife. I would never interfere with their marital relationship.”</w:t>
      </w:r>
    </w:p>
    <w:p w14:paraId="7E43452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the Angel </w:t>
      </w:r>
      <w:proofErr w:type="gramStart"/>
      <w:r w:rsidRPr="009C230E">
        <w:rPr>
          <w:rFonts w:ascii="Times New Roman" w:hAnsi="Times New Roman" w:cs="Times New Roman"/>
          <w:szCs w:val="24"/>
        </w:rPr>
        <w:t>one-upped</w:t>
      </w:r>
      <w:proofErr w:type="gramEnd"/>
      <w:r w:rsidRPr="009C230E">
        <w:rPr>
          <w:rFonts w:ascii="Times New Roman" w:hAnsi="Times New Roman" w:cs="Times New Roman"/>
          <w:szCs w:val="24"/>
        </w:rPr>
        <w:t xml:space="preserve"> Veronica, causing Pete to laugh heartily. </w:t>
      </w:r>
    </w:p>
    <w:p w14:paraId="75C025A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you know that I meant Mac.”</w:t>
      </w:r>
    </w:p>
    <w:p w14:paraId="45B489CA" w14:textId="77777777" w:rsidR="00D4581E" w:rsidRDefault="001418B6" w:rsidP="00D4581E">
      <w:pPr>
        <w:pStyle w:val="BodyNormal"/>
        <w:rPr>
          <w:rFonts w:ascii="Times New Roman" w:hAnsi="Times New Roman" w:cs="Times New Roman"/>
          <w:szCs w:val="24"/>
        </w:rPr>
      </w:pPr>
      <w:r w:rsidRPr="009C230E">
        <w:rPr>
          <w:rFonts w:ascii="Times New Roman" w:hAnsi="Times New Roman" w:cs="Times New Roman"/>
          <w:szCs w:val="24"/>
        </w:rPr>
        <w:t xml:space="preserve">Jane looked around the table, glancing at all seven family members awaiting her reply. </w:t>
      </w:r>
      <w:del w:id="211" w:author="Author">
        <w:r w:rsidRPr="009C230E" w:rsidDel="00DA6903">
          <w:rPr>
            <w:rFonts w:ascii="Times New Roman" w:hAnsi="Times New Roman" w:cs="Times New Roman"/>
            <w:szCs w:val="24"/>
          </w:rPr>
          <w:delText>Mac looked like he was a defendant waiting for the jury’s decision, with some trepidat</w:delText>
        </w:r>
      </w:del>
      <w:ins w:id="212" w:author="Author">
        <w:r w:rsidRPr="009C230E">
          <w:rPr>
            <w:rFonts w:ascii="Times New Roman" w:hAnsi="Times New Roman" w:cs="Times New Roman"/>
            <w:szCs w:val="24"/>
          </w:rPr>
          <w:t xml:space="preserve">With some trepidation, Mac looked like he was a defendant waiting for the jury’s </w:t>
        </w:r>
        <w:r w:rsidRPr="009C230E">
          <w:rPr>
            <w:rFonts w:ascii="Times New Roman" w:hAnsi="Times New Roman" w:cs="Times New Roman"/>
            <w:szCs w:val="24"/>
          </w:rPr>
          <w:lastRenderedPageBreak/>
          <w:t>decis</w:t>
        </w:r>
      </w:ins>
      <w:r w:rsidRPr="009C230E">
        <w:rPr>
          <w:rFonts w:ascii="Times New Roman" w:hAnsi="Times New Roman" w:cs="Times New Roman"/>
          <w:szCs w:val="24"/>
        </w:rPr>
        <w:t>ion</w:t>
      </w:r>
      <w:proofErr w:type="gramStart"/>
      <w:r w:rsidRPr="009C230E">
        <w:rPr>
          <w:rFonts w:ascii="Times New Roman" w:hAnsi="Times New Roman" w:cs="Times New Roman"/>
          <w:szCs w:val="24"/>
        </w:rPr>
        <w:t xml:space="preserve">. </w:t>
      </w:r>
      <w:r w:rsidR="00D4581E">
        <w:rPr>
          <w:rFonts w:ascii="Times New Roman" w:hAnsi="Times New Roman" w:cs="Times New Roman"/>
          <w:szCs w:val="24"/>
        </w:rPr>
        <w:t xml:space="preserve"> </w:t>
      </w:r>
      <w:proofErr w:type="gramEnd"/>
    </w:p>
    <w:p w14:paraId="090A6100" w14:textId="40DEFD9F" w:rsidR="001418B6" w:rsidRPr="00D4581E" w:rsidRDefault="001418B6" w:rsidP="00D4581E">
      <w:pPr>
        <w:pStyle w:val="BodyNormal"/>
        <w:ind w:left="1440" w:right="720" w:firstLine="0"/>
        <w:rPr>
          <w:rFonts w:ascii="Roboto Condensed Medium" w:hAnsi="Roboto Condensed Medium" w:cs="Times New Roman"/>
          <w:szCs w:val="24"/>
          <w:rPrChange w:id="213" w:author="Author">
            <w:rPr/>
          </w:rPrChange>
        </w:rPr>
      </w:pPr>
      <w:r w:rsidRPr="00D4581E">
        <w:rPr>
          <w:rFonts w:ascii="Roboto Condensed Medium" w:hAnsi="Roboto Condensed Medium" w:cs="Times New Roman"/>
          <w:szCs w:val="24"/>
          <w:rPrChange w:id="214" w:author="Author">
            <w:rPr/>
          </w:rPrChange>
        </w:rPr>
        <w:t xml:space="preserve">“If I am to join this family, </w:t>
      </w:r>
      <w:del w:id="215" w:author="Author">
        <w:r w:rsidRPr="00D4581E" w:rsidDel="00DA6903">
          <w:rPr>
            <w:rFonts w:ascii="Roboto Condensed Medium" w:hAnsi="Roboto Condensed Medium" w:cs="Times New Roman"/>
            <w:szCs w:val="24"/>
            <w:rPrChange w:id="216" w:author="Author">
              <w:rPr/>
            </w:rPrChange>
          </w:rPr>
          <w:delText xml:space="preserve">then </w:delText>
        </w:r>
      </w:del>
      <w:r w:rsidRPr="00D4581E">
        <w:rPr>
          <w:rFonts w:ascii="Roboto Condensed Medium" w:hAnsi="Roboto Condensed Medium" w:cs="Times New Roman"/>
          <w:szCs w:val="24"/>
          <w:rPrChange w:id="217" w:author="Author">
            <w:rPr/>
          </w:rPrChange>
        </w:rPr>
        <w:t xml:space="preserve">you must accept that I wear my heart on my sleeve. I will never hide how I feel about things. Also, Master Wu taught me </w:t>
      </w:r>
      <w:ins w:id="218" w:author="Author">
        <w:r w:rsidRPr="00D4581E">
          <w:rPr>
            <w:rFonts w:ascii="Roboto Condensed Medium" w:hAnsi="Roboto Condensed Medium" w:cs="Times New Roman"/>
            <w:szCs w:val="24"/>
            <w:rPrChange w:id="219" w:author="Author">
              <w:rPr/>
            </w:rPrChange>
          </w:rPr>
          <w:t>never to</w:t>
        </w:r>
      </w:ins>
      <w:del w:id="220" w:author="Author">
        <w:r w:rsidRPr="00D4581E" w:rsidDel="00DA6903">
          <w:rPr>
            <w:rFonts w:ascii="Roboto Condensed Medium" w:hAnsi="Roboto Condensed Medium" w:cs="Times New Roman"/>
            <w:szCs w:val="24"/>
            <w:rPrChange w:id="221" w:author="Author">
              <w:rPr/>
            </w:rPrChange>
          </w:rPr>
          <w:delText>to never</w:delText>
        </w:r>
      </w:del>
      <w:ins w:id="222" w:author="Author">
        <w:r w:rsidRPr="00D4581E">
          <w:rPr>
            <w:rFonts w:ascii="Roboto Condensed Medium" w:hAnsi="Roboto Condensed Medium" w:cs="Times New Roman"/>
            <w:szCs w:val="24"/>
            <w:rPrChange w:id="223" w:author="Author">
              <w:rPr/>
            </w:rPrChange>
          </w:rPr>
          <w:t xml:space="preserve"> </w:t>
        </w:r>
      </w:ins>
      <w:del w:id="224" w:author="Author">
        <w:r w:rsidRPr="00D4581E" w:rsidDel="00DA6903">
          <w:rPr>
            <w:rFonts w:ascii="Roboto Condensed Medium" w:hAnsi="Roboto Condensed Medium" w:cs="Times New Roman"/>
            <w:szCs w:val="24"/>
            <w:rPrChange w:id="225" w:author="Author">
              <w:rPr/>
            </w:rPrChange>
          </w:rPr>
          <w:delText xml:space="preserve">, ever </w:delText>
        </w:r>
      </w:del>
      <w:r w:rsidRPr="00D4581E">
        <w:rPr>
          <w:rFonts w:ascii="Roboto Condensed Medium" w:hAnsi="Roboto Condensed Medium" w:cs="Times New Roman"/>
          <w:szCs w:val="24"/>
          <w:rPrChange w:id="226" w:author="Author">
            <w:rPr/>
          </w:rPrChange>
        </w:rPr>
        <w:t>engage in subterfuge. So, I will answer your question</w:t>
      </w:r>
      <w:del w:id="227" w:author="Author">
        <w:r w:rsidRPr="00D4581E" w:rsidDel="00A23F4D">
          <w:rPr>
            <w:rFonts w:ascii="Roboto Condensed Medium" w:hAnsi="Roboto Condensed Medium" w:cs="Times New Roman"/>
            <w:szCs w:val="24"/>
            <w:rPrChange w:id="228" w:author="Author">
              <w:rPr/>
            </w:rPrChange>
          </w:rPr>
          <w:delText>,</w:delText>
        </w:r>
      </w:del>
      <w:r w:rsidRPr="00D4581E">
        <w:rPr>
          <w:rFonts w:ascii="Roboto Condensed Medium" w:hAnsi="Roboto Condensed Medium" w:cs="Times New Roman"/>
          <w:szCs w:val="24"/>
          <w:rPrChange w:id="229" w:author="Author">
            <w:rPr/>
          </w:rPrChange>
        </w:rPr>
        <w:t xml:space="preserve"> truthfully, Ronnie.</w:t>
      </w:r>
    </w:p>
    <w:p w14:paraId="6E37FA97" w14:textId="77777777" w:rsidR="001418B6" w:rsidRPr="00D4581E" w:rsidRDefault="001418B6" w:rsidP="001418B6">
      <w:pPr>
        <w:pStyle w:val="BodyNormal"/>
        <w:ind w:left="1440" w:right="720" w:firstLine="0"/>
        <w:rPr>
          <w:rFonts w:ascii="Roboto Condensed Medium" w:hAnsi="Roboto Condensed Medium" w:cs="Times New Roman"/>
          <w:szCs w:val="24"/>
          <w:rPrChange w:id="230" w:author="Author">
            <w:rPr/>
          </w:rPrChange>
        </w:rPr>
      </w:pPr>
      <w:r w:rsidRPr="00D4581E">
        <w:rPr>
          <w:rFonts w:ascii="Roboto Condensed Medium" w:hAnsi="Roboto Condensed Medium" w:cs="Times New Roman"/>
          <w:szCs w:val="24"/>
          <w:rPrChange w:id="231" w:author="Author">
            <w:rPr/>
          </w:rPrChange>
        </w:rPr>
        <w:t>I do love your brother</w:t>
      </w:r>
      <w:r w:rsidRPr="00D4581E">
        <w:rPr>
          <w:rFonts w:ascii="Roboto Condensed Medium" w:hAnsi="Roboto Condensed Medium" w:cs="Times New Roman"/>
          <w:szCs w:val="24"/>
        </w:rPr>
        <w:t>,</w:t>
      </w:r>
      <w:r w:rsidRPr="00D4581E">
        <w:rPr>
          <w:rFonts w:ascii="Roboto Condensed Medium" w:hAnsi="Roboto Condensed Medium" w:cs="Times New Roman"/>
          <w:szCs w:val="24"/>
          <w:rPrChange w:id="232" w:author="Author">
            <w:rPr/>
          </w:rPrChange>
        </w:rPr>
        <w:t xml:space="preserve"> Mac.</w:t>
      </w:r>
    </w:p>
    <w:p w14:paraId="74955888" w14:textId="77777777" w:rsidR="001418B6" w:rsidRPr="00D4581E" w:rsidRDefault="001418B6" w:rsidP="001418B6">
      <w:pPr>
        <w:pStyle w:val="BodyNormal"/>
        <w:ind w:left="1440" w:right="720" w:firstLine="0"/>
        <w:rPr>
          <w:rFonts w:ascii="Roboto Condensed Medium" w:hAnsi="Roboto Condensed Medium" w:cs="Times New Roman"/>
          <w:szCs w:val="24"/>
          <w:rPrChange w:id="233" w:author="Author">
            <w:rPr/>
          </w:rPrChange>
        </w:rPr>
      </w:pPr>
      <w:r w:rsidRPr="00D4581E">
        <w:rPr>
          <w:rFonts w:ascii="Roboto Condensed Medium" w:hAnsi="Roboto Condensed Medium" w:cs="Times New Roman"/>
          <w:szCs w:val="24"/>
          <w:rPrChange w:id="234" w:author="Author">
            <w:rPr/>
          </w:rPrChange>
        </w:rPr>
        <w:t xml:space="preserve">In truth, I haven’t spent that </w:t>
      </w:r>
      <w:proofErr w:type="gramStart"/>
      <w:r w:rsidRPr="00D4581E">
        <w:rPr>
          <w:rFonts w:ascii="Roboto Condensed Medium" w:hAnsi="Roboto Condensed Medium" w:cs="Times New Roman"/>
          <w:szCs w:val="24"/>
          <w:rPrChange w:id="235" w:author="Author">
            <w:rPr/>
          </w:rPrChange>
        </w:rPr>
        <w:t>much</w:t>
      </w:r>
      <w:proofErr w:type="gramEnd"/>
      <w:r w:rsidRPr="00D4581E">
        <w:rPr>
          <w:rFonts w:ascii="Roboto Condensed Medium" w:hAnsi="Roboto Condensed Medium" w:cs="Times New Roman"/>
          <w:szCs w:val="24"/>
          <w:rPrChange w:id="236" w:author="Author">
            <w:rPr/>
          </w:rPrChange>
        </w:rPr>
        <w:t xml:space="preserve"> time with Mac: an encounter in Grant Park, a nighttime adventure near a mob drug lab.</w:t>
      </w:r>
    </w:p>
    <w:p w14:paraId="207245FB" w14:textId="77777777" w:rsidR="001418B6" w:rsidRPr="00D4581E" w:rsidRDefault="001418B6" w:rsidP="001418B6">
      <w:pPr>
        <w:pStyle w:val="BodyNormal"/>
        <w:ind w:left="1440" w:right="720" w:firstLine="0"/>
        <w:rPr>
          <w:rFonts w:ascii="Roboto Condensed Medium" w:hAnsi="Roboto Condensed Medium" w:cs="Times New Roman"/>
          <w:szCs w:val="24"/>
          <w:rPrChange w:id="237" w:author="Author">
            <w:rPr/>
          </w:rPrChange>
        </w:rPr>
      </w:pPr>
      <w:r w:rsidRPr="00D4581E">
        <w:rPr>
          <w:rFonts w:ascii="Roboto Condensed Medium" w:hAnsi="Roboto Condensed Medium" w:cs="Times New Roman"/>
          <w:szCs w:val="24"/>
          <w:rPrChange w:id="238" w:author="Author">
            <w:rPr/>
          </w:rPrChange>
        </w:rPr>
        <w:t xml:space="preserve">It’s no secret tonight that I’m a rape survivor, </w:t>
      </w:r>
      <w:r w:rsidRPr="00D4581E">
        <w:rPr>
          <w:rFonts w:ascii="Roboto Condensed Medium" w:hAnsi="Roboto Condensed Medium" w:cs="Times New Roman"/>
          <w:szCs w:val="24"/>
        </w:rPr>
        <w:t>once</w:t>
      </w:r>
      <w:r w:rsidRPr="00D4581E">
        <w:rPr>
          <w:rFonts w:ascii="Roboto Condensed Medium" w:hAnsi="Roboto Condensed Medium" w:cs="Times New Roman"/>
          <w:szCs w:val="24"/>
          <w:rPrChange w:id="239" w:author="Author">
            <w:rPr/>
          </w:rPrChange>
        </w:rPr>
        <w:t xml:space="preserve"> in a State Institution, and a kidnapping-gangbang involving eleven members of the Albanian mob. I try to block these horrors from my mind, never to relive them.</w:t>
      </w:r>
      <w:ins w:id="240" w:author="Author">
        <w:r w:rsidRPr="00D4581E">
          <w:rPr>
            <w:rFonts w:ascii="Roboto Condensed Medium" w:hAnsi="Roboto Condensed Medium" w:cs="Times New Roman"/>
            <w:szCs w:val="24"/>
          </w:rPr>
          <w:t xml:space="preserve"> But I </w:t>
        </w:r>
      </w:ins>
      <w:r w:rsidRPr="00D4581E">
        <w:rPr>
          <w:rFonts w:ascii="Roboto Condensed Medium" w:hAnsi="Roboto Condensed Medium" w:cs="Times New Roman"/>
          <w:szCs w:val="24"/>
        </w:rPr>
        <w:t>remember the perverse pleasure, the hate-filled delight those criminals enjoyed from my suffering, pain, and</w:t>
      </w:r>
      <w:ins w:id="241" w:author="Author">
        <w:r w:rsidRPr="00D4581E">
          <w:rPr>
            <w:rFonts w:ascii="Roboto Condensed Medium" w:hAnsi="Roboto Condensed Medium" w:cs="Times New Roman"/>
            <w:szCs w:val="24"/>
            <w:rPrChange w:id="242" w:author="Author">
              <w:rPr/>
            </w:rPrChange>
          </w:rPr>
          <w:t xml:space="preserve"> overwhelming fear that they would</w:t>
        </w:r>
      </w:ins>
      <w:r w:rsidRPr="00D4581E">
        <w:rPr>
          <w:rFonts w:ascii="Roboto Condensed Medium" w:hAnsi="Roboto Condensed Medium" w:cs="Times New Roman"/>
          <w:szCs w:val="24"/>
          <w:rPrChange w:id="243" w:author="Author">
            <w:rPr/>
          </w:rPrChange>
        </w:rPr>
        <w:t xml:space="preserve"> kill me. The point is this</w:t>
      </w:r>
      <w:r w:rsidRPr="00D4581E">
        <w:rPr>
          <w:rFonts w:ascii="Roboto Condensed Medium" w:hAnsi="Roboto Condensed Medium" w:cs="Times New Roman"/>
          <w:szCs w:val="24"/>
        </w:rPr>
        <w:t>:</w:t>
      </w:r>
      <w:r w:rsidRPr="00D4581E">
        <w:rPr>
          <w:rFonts w:ascii="Roboto Condensed Medium" w:hAnsi="Roboto Condensed Medium" w:cs="Times New Roman"/>
          <w:szCs w:val="24"/>
          <w:rPrChange w:id="244" w:author="Author">
            <w:rPr/>
          </w:rPrChange>
        </w:rPr>
        <w:t xml:space="preserve"> I’ve experienced the worst in humanity.</w:t>
      </w:r>
    </w:p>
    <w:p w14:paraId="5AF3694D" w14:textId="77777777" w:rsidR="001418B6" w:rsidRPr="00D4581E" w:rsidRDefault="001418B6" w:rsidP="001418B6">
      <w:pPr>
        <w:pStyle w:val="BodyNormal"/>
        <w:ind w:left="1440" w:right="720" w:firstLine="0"/>
        <w:rPr>
          <w:ins w:id="245" w:author="Author"/>
          <w:rFonts w:ascii="Roboto Condensed Medium" w:hAnsi="Roboto Condensed Medium" w:cs="Times New Roman"/>
          <w:szCs w:val="24"/>
        </w:rPr>
      </w:pPr>
      <w:r w:rsidRPr="00D4581E">
        <w:rPr>
          <w:rFonts w:ascii="Roboto Condensed Medium" w:hAnsi="Roboto Condensed Medium" w:cs="Times New Roman"/>
          <w:szCs w:val="24"/>
        </w:rPr>
        <w:t>The TV character Veronica Mars</w:t>
      </w:r>
      <w:r w:rsidRPr="00D4581E">
        <w:rPr>
          <w:rFonts w:ascii="Roboto Condensed Medium" w:hAnsi="Roboto Condensed Medium" w:cs="Times New Roman"/>
          <w:szCs w:val="24"/>
          <w:rPrChange w:id="246" w:author="Author">
            <w:rPr/>
          </w:rPrChange>
        </w:rPr>
        <w:t xml:space="preserve"> once said: ‘I’m all grown up now; I can spot a bastard at fifty feet.’ Ronnie, I’m the opposite of that. I can sense who is intrinsically kind, loving, and of good character by observing their </w:t>
      </w:r>
      <w:r w:rsidRPr="00D4581E">
        <w:rPr>
          <w:rFonts w:ascii="Roboto Condensed Medium" w:hAnsi="Roboto Condensed Medium" w:cs="Times New Roman"/>
          <w:szCs w:val="24"/>
          <w:rPrChange w:id="247" w:author="Author">
            <w:rPr/>
          </w:rPrChange>
        </w:rPr>
        <w:lastRenderedPageBreak/>
        <w:t>facial expression, the look in their eyes, the sound of their voice, and, of course, their deeds.</w:t>
      </w:r>
    </w:p>
    <w:p w14:paraId="471B94E0" w14:textId="77777777" w:rsidR="001418B6" w:rsidRPr="00D4581E" w:rsidRDefault="001418B6" w:rsidP="001418B6">
      <w:pPr>
        <w:pStyle w:val="BodyNormal"/>
        <w:ind w:left="1440" w:right="720" w:firstLine="0"/>
        <w:rPr>
          <w:rFonts w:ascii="Roboto Condensed Medium" w:hAnsi="Roboto Condensed Medium" w:cs="Times New Roman"/>
          <w:szCs w:val="24"/>
          <w:rPrChange w:id="248" w:author="Author">
            <w:rPr/>
          </w:rPrChange>
        </w:rPr>
      </w:pPr>
      <w:ins w:id="249" w:author="Author">
        <w:r w:rsidRPr="00D4581E">
          <w:rPr>
            <w:rFonts w:ascii="Roboto Condensed Medium" w:hAnsi="Roboto Condensed Medium" w:cs="Times New Roman"/>
            <w:szCs w:val="24"/>
          </w:rPr>
          <w:t xml:space="preserve">I first encountered </w:t>
        </w:r>
        <w:proofErr w:type="gramStart"/>
        <w:r w:rsidRPr="00D4581E">
          <w:rPr>
            <w:rFonts w:ascii="Roboto Condensed Medium" w:hAnsi="Roboto Condensed Medium" w:cs="Times New Roman"/>
            <w:szCs w:val="24"/>
          </w:rPr>
          <w:t>Mac</w:t>
        </w:r>
        <w:proofErr w:type="gramEnd"/>
        <w:r w:rsidRPr="00D4581E">
          <w:rPr>
            <w:rFonts w:ascii="Roboto Condensed Medium" w:hAnsi="Roboto Condensed Medium" w:cs="Times New Roman"/>
            <w:szCs w:val="24"/>
          </w:rPr>
          <w:t xml:space="preserve"> two years ago in Grant Park. I watched him save the life of a man who collapsed due to cardiac arrest. Mac applied CPR for over twenty minutes until the Paramedics arrived. Knowing that I couldn’t speak to him, I stayed near the back of the crowd of spectators. </w:t>
        </w:r>
        <w:proofErr w:type="gramStart"/>
        <w:r w:rsidRPr="00D4581E">
          <w:rPr>
            <w:rFonts w:ascii="Roboto Condensed Medium" w:hAnsi="Roboto Condensed Medium" w:cs="Times New Roman"/>
            <w:szCs w:val="24"/>
          </w:rPr>
          <w:t>Needless to say, I</w:t>
        </w:r>
        <w:proofErr w:type="gramEnd"/>
        <w:r w:rsidRPr="00D4581E">
          <w:rPr>
            <w:rFonts w:ascii="Roboto Condensed Medium" w:hAnsi="Roboto Condensed Medium" w:cs="Times New Roman"/>
            <w:szCs w:val="24"/>
          </w:rPr>
          <w:t xml:space="preserve"> was smitten. </w:t>
        </w:r>
        <w:del w:id="250" w:author="Author">
          <w:r w:rsidRPr="00D4581E" w:rsidDel="003301DA">
            <w:rPr>
              <w:rFonts w:ascii="Roboto Condensed Medium" w:hAnsi="Roboto Condensed Medium" w:cs="Times New Roman"/>
              <w:szCs w:val="24"/>
            </w:rPr>
            <w:delText xml:space="preserve">I learned about him using the Internet and looking at the Chicago Police computer systems. </w:delText>
          </w:r>
        </w:del>
        <w:r w:rsidRPr="00D4581E">
          <w:rPr>
            <w:rFonts w:ascii="Roboto Condensed Medium" w:hAnsi="Roboto Condensed Medium" w:cs="Times New Roman"/>
            <w:szCs w:val="24"/>
          </w:rPr>
          <w:t>Uncovering</w:t>
        </w:r>
        <w:del w:id="251" w:author="Author">
          <w:r w:rsidRPr="00D4581E" w:rsidDel="003301DA">
            <w:rPr>
              <w:rFonts w:ascii="Roboto Condensed Medium" w:hAnsi="Roboto Condensed Medium" w:cs="Times New Roman"/>
              <w:szCs w:val="24"/>
            </w:rPr>
            <w:delText>When I saw</w:delText>
          </w:r>
        </w:del>
        <w:r w:rsidRPr="00D4581E">
          <w:rPr>
            <w:rFonts w:ascii="Roboto Condensed Medium" w:hAnsi="Roboto Condensed Medium" w:cs="Times New Roman"/>
            <w:szCs w:val="24"/>
          </w:rPr>
          <w:t xml:space="preserve"> the Mafia Shqiptare's </w:t>
        </w:r>
        <w:r w:rsidRPr="00D4581E">
          <w:rPr>
            <w:rFonts w:ascii="Roboto Condensed Medium" w:hAnsi="Roboto Condensed Medium" w:cs="Times New Roman"/>
            <w:szCs w:val="24"/>
            <w:rPrChange w:id="252" w:author="Author">
              <w:rPr/>
            </w:rPrChange>
          </w:rPr>
          <w:t>plan to kill him, I had to act.</w:t>
        </w:r>
        <w:del w:id="253" w:author="Author">
          <w:r w:rsidRPr="00D4581E" w:rsidDel="003301DA">
            <w:rPr>
              <w:rFonts w:ascii="Roboto Condensed Medium" w:hAnsi="Roboto Condensed Medium" w:cs="Times New Roman"/>
              <w:szCs w:val="24"/>
            </w:rPr>
            <w:delText xml:space="preserve">Schiptare </w:delText>
          </w:r>
        </w:del>
      </w:ins>
      <w:del w:id="254" w:author="Author">
        <w:r w:rsidRPr="00D4581E" w:rsidDel="003301DA">
          <w:rPr>
            <w:rFonts w:ascii="Roboto Condensed Medium" w:hAnsi="Roboto Condensed Medium" w:cs="Times New Roman"/>
            <w:szCs w:val="24"/>
            <w:rPrChange w:id="255" w:author="Author">
              <w:rPr/>
            </w:rPrChange>
          </w:rPr>
          <w:delText xml:space="preserve"> </w:delText>
        </w:r>
      </w:del>
    </w:p>
    <w:p w14:paraId="082B306B" w14:textId="79545491" w:rsidR="001418B6" w:rsidRPr="00D4581E" w:rsidRDefault="001418B6" w:rsidP="001418B6">
      <w:pPr>
        <w:pStyle w:val="BodyNormal"/>
        <w:ind w:left="1440" w:right="720" w:firstLine="0"/>
        <w:rPr>
          <w:rFonts w:ascii="Roboto Condensed Medium" w:hAnsi="Roboto Condensed Medium" w:cs="Times New Roman"/>
          <w:szCs w:val="24"/>
          <w:rPrChange w:id="256" w:author="Author">
            <w:rPr/>
          </w:rPrChange>
        </w:rPr>
      </w:pPr>
      <w:r w:rsidRPr="00D4581E">
        <w:rPr>
          <w:rFonts w:ascii="Roboto Condensed Medium" w:hAnsi="Roboto Condensed Medium" w:cs="Times New Roman"/>
          <w:szCs w:val="24"/>
          <w:rPrChange w:id="257" w:author="Author">
            <w:rPr/>
          </w:rPrChange>
        </w:rPr>
        <w:t xml:space="preserve">I observed your brother at the worst moment of his life when a mob assassin </w:t>
      </w:r>
      <w:r w:rsidRPr="00D4581E">
        <w:rPr>
          <w:rFonts w:ascii="Roboto Condensed Medium" w:hAnsi="Roboto Condensed Medium" w:cs="Times New Roman"/>
          <w:szCs w:val="24"/>
        </w:rPr>
        <w:t xml:space="preserve">pointed a gun at his forehead, </w:t>
      </w:r>
      <w:r w:rsidR="003961E7" w:rsidRPr="00D4581E">
        <w:rPr>
          <w:rFonts w:ascii="Roboto Condensed Medium" w:hAnsi="Roboto Condensed Medium" w:cs="Times New Roman"/>
          <w:szCs w:val="24"/>
        </w:rPr>
        <w:t>intending to</w:t>
      </w:r>
      <w:r w:rsidRPr="00D4581E">
        <w:rPr>
          <w:rFonts w:ascii="Roboto Condensed Medium" w:hAnsi="Roboto Condensed Medium" w:cs="Times New Roman"/>
          <w:szCs w:val="24"/>
          <w:rPrChange w:id="258" w:author="Author">
            <w:rPr/>
          </w:rPrChange>
        </w:rPr>
        <w:t xml:space="preserve"> kill him. Your brother looked at that monster</w:t>
      </w:r>
      <w:del w:id="259" w:author="Author">
        <w:r w:rsidRPr="00D4581E" w:rsidDel="00A23F4D">
          <w:rPr>
            <w:rFonts w:ascii="Roboto Condensed Medium" w:hAnsi="Roboto Condensed Medium" w:cs="Times New Roman"/>
            <w:szCs w:val="24"/>
            <w:rPrChange w:id="260" w:author="Author">
              <w:rPr/>
            </w:rPrChange>
          </w:rPr>
          <w:delText>,</w:delText>
        </w:r>
      </w:del>
      <w:r w:rsidRPr="00D4581E">
        <w:rPr>
          <w:rFonts w:ascii="Roboto Condensed Medium" w:hAnsi="Roboto Condensed Medium" w:cs="Times New Roman"/>
          <w:szCs w:val="24"/>
          <w:rPrChange w:id="261" w:author="Author">
            <w:rPr/>
          </w:rPrChange>
        </w:rPr>
        <w:t xml:space="preserve"> in his eyes</w:t>
      </w:r>
      <w:del w:id="262" w:author="Author">
        <w:r w:rsidRPr="00D4581E" w:rsidDel="00A23F4D">
          <w:rPr>
            <w:rFonts w:ascii="Roboto Condensed Medium" w:hAnsi="Roboto Condensed Medium" w:cs="Times New Roman"/>
            <w:szCs w:val="24"/>
            <w:rPrChange w:id="263" w:author="Author">
              <w:rPr/>
            </w:rPrChange>
          </w:rPr>
          <w:delText>,</w:delText>
        </w:r>
      </w:del>
      <w:r w:rsidRPr="00D4581E">
        <w:rPr>
          <w:rFonts w:ascii="Roboto Condensed Medium" w:hAnsi="Roboto Condensed Medium" w:cs="Times New Roman"/>
          <w:szCs w:val="24"/>
          <w:rPrChange w:id="264" w:author="Author">
            <w:rPr/>
          </w:rPrChange>
        </w:rPr>
        <w:t xml:space="preserve"> and said t</w:t>
      </w:r>
      <w:del w:id="265" w:author="Author">
        <w:r w:rsidRPr="00D4581E" w:rsidDel="00DA6903">
          <w:rPr>
            <w:rFonts w:ascii="Roboto Condensed Medium" w:hAnsi="Roboto Condensed Medium" w:cs="Times New Roman"/>
            <w:szCs w:val="24"/>
            <w:rPrChange w:id="266" w:author="Author">
              <w:rPr/>
            </w:rPrChange>
          </w:rPr>
          <w:delText>o him that while his life might end right here, right now</w:delText>
        </w:r>
      </w:del>
      <w:ins w:id="267" w:author="Author">
        <w:r w:rsidRPr="00D4581E">
          <w:rPr>
            <w:rFonts w:ascii="Roboto Condensed Medium" w:hAnsi="Roboto Condensed Medium" w:cs="Times New Roman"/>
            <w:szCs w:val="24"/>
            <w:rPrChange w:id="268" w:author="Author">
              <w:rPr/>
            </w:rPrChange>
          </w:rPr>
          <w:t>hat while his life might end right here</w:t>
        </w:r>
      </w:ins>
      <w:r w:rsidRPr="00D4581E">
        <w:rPr>
          <w:rFonts w:ascii="Roboto Condensed Medium" w:hAnsi="Roboto Condensed Medium" w:cs="Times New Roman"/>
          <w:szCs w:val="24"/>
          <w:rPrChange w:id="269" w:author="Author">
            <w:rPr/>
          </w:rPrChange>
        </w:rPr>
        <w:t>, at least he lived it saving people’s lives while his killer poisoned children with their drugs. In the face of death, he stood for something good.</w:t>
      </w:r>
    </w:p>
    <w:p w14:paraId="7BED2094" w14:textId="77777777" w:rsidR="001418B6" w:rsidRPr="00D4581E" w:rsidRDefault="001418B6" w:rsidP="001418B6">
      <w:pPr>
        <w:pStyle w:val="BodyNormal"/>
        <w:ind w:left="1440" w:right="720" w:firstLine="0"/>
        <w:rPr>
          <w:rFonts w:ascii="Roboto Condensed Medium" w:hAnsi="Roboto Condensed Medium" w:cs="Times New Roman"/>
          <w:szCs w:val="24"/>
          <w:rPrChange w:id="270" w:author="Author">
            <w:rPr/>
          </w:rPrChange>
        </w:rPr>
      </w:pPr>
      <w:r w:rsidRPr="00D4581E">
        <w:rPr>
          <w:rFonts w:ascii="Roboto Condensed Medium" w:hAnsi="Roboto Condensed Medium" w:cs="Times New Roman"/>
          <w:szCs w:val="24"/>
          <w:rPrChange w:id="271" w:author="Author">
            <w:rPr/>
          </w:rPrChange>
        </w:rPr>
        <w:t>I managed to thwart Mac’s murder</w:t>
      </w:r>
      <w:del w:id="272" w:author="Author">
        <w:r w:rsidRPr="00D4581E" w:rsidDel="00DA6903">
          <w:rPr>
            <w:rFonts w:ascii="Roboto Condensed Medium" w:hAnsi="Roboto Condensed Medium" w:cs="Times New Roman"/>
            <w:szCs w:val="24"/>
            <w:rPrChange w:id="273" w:author="Author">
              <w:rPr/>
            </w:rPrChange>
          </w:rPr>
          <w:delText>, but I</w:delText>
        </w:r>
      </w:del>
      <w:ins w:id="274" w:author="Author">
        <w:r w:rsidRPr="00D4581E">
          <w:rPr>
            <w:rFonts w:ascii="Roboto Condensed Medium" w:hAnsi="Roboto Condensed Medium" w:cs="Times New Roman"/>
            <w:szCs w:val="24"/>
            <w:rPrChange w:id="275" w:author="Author">
              <w:rPr/>
            </w:rPrChange>
          </w:rPr>
          <w:t xml:space="preserve"> but</w:t>
        </w:r>
      </w:ins>
      <w:r w:rsidRPr="00D4581E">
        <w:rPr>
          <w:rFonts w:ascii="Roboto Condensed Medium" w:hAnsi="Roboto Condensed Medium" w:cs="Times New Roman"/>
          <w:szCs w:val="24"/>
          <w:rPrChange w:id="276" w:author="Author">
            <w:rPr/>
          </w:rPrChange>
        </w:rPr>
        <w:t xml:space="preserve"> ran away without identifying myself. On my return to Chinatown, I thought about this courageous man, the values he lived by, and </w:t>
      </w:r>
      <w:r w:rsidRPr="00D4581E">
        <w:rPr>
          <w:rFonts w:ascii="Roboto Condensed Medium" w:hAnsi="Roboto Condensed Medium" w:cs="Times New Roman"/>
          <w:szCs w:val="24"/>
          <w:rPrChange w:id="277" w:author="Author">
            <w:rPr/>
          </w:rPrChange>
        </w:rPr>
        <w:lastRenderedPageBreak/>
        <w:t>the parents who gave him those principles</w:t>
      </w:r>
      <w:del w:id="278" w:author="Author">
        <w:r w:rsidRPr="00D4581E" w:rsidDel="00A23F4D">
          <w:rPr>
            <w:rFonts w:ascii="Roboto Condensed Medium" w:hAnsi="Roboto Condensed Medium" w:cs="Times New Roman"/>
            <w:szCs w:val="24"/>
            <w:rPrChange w:id="279" w:author="Author">
              <w:rPr/>
            </w:rPrChange>
          </w:rPr>
          <w:delText>, who</w:delText>
        </w:r>
      </w:del>
      <w:ins w:id="280" w:author="Author">
        <w:r w:rsidRPr="00D4581E">
          <w:rPr>
            <w:rFonts w:ascii="Roboto Condensed Medium" w:hAnsi="Roboto Condensed Medium" w:cs="Times New Roman"/>
            <w:szCs w:val="24"/>
          </w:rPr>
          <w:t xml:space="preserve"> and</w:t>
        </w:r>
      </w:ins>
      <w:r w:rsidRPr="00D4581E">
        <w:rPr>
          <w:rFonts w:ascii="Roboto Condensed Medium" w:hAnsi="Roboto Condensed Medium" w:cs="Times New Roman"/>
          <w:szCs w:val="24"/>
          <w:rPrChange w:id="281" w:author="Author">
            <w:rPr/>
          </w:rPrChange>
        </w:rPr>
        <w:t xml:space="preserve"> nurtured him to be the best of humanity. Remember, I, myself, had no parents.</w:t>
      </w:r>
    </w:p>
    <w:p w14:paraId="5307D84F" w14:textId="77777777" w:rsidR="001418B6" w:rsidRPr="00D4581E" w:rsidRDefault="001418B6" w:rsidP="001418B6">
      <w:pPr>
        <w:pStyle w:val="BodyNormal"/>
        <w:ind w:left="1440" w:right="720" w:firstLine="0"/>
        <w:rPr>
          <w:rFonts w:ascii="Roboto Condensed Medium" w:hAnsi="Roboto Condensed Medium" w:cs="Times New Roman"/>
          <w:szCs w:val="24"/>
          <w:rPrChange w:id="282" w:author="Author">
            <w:rPr/>
          </w:rPrChange>
        </w:rPr>
      </w:pPr>
      <w:del w:id="283" w:author="Author">
        <w:r w:rsidRPr="00D4581E" w:rsidDel="003301DA">
          <w:rPr>
            <w:rFonts w:ascii="Roboto Condensed Medium" w:hAnsi="Roboto Condensed Medium" w:cs="Times New Roman"/>
            <w:szCs w:val="24"/>
            <w:rPrChange w:id="284" w:author="Author">
              <w:rPr/>
            </w:rPrChange>
          </w:rPr>
          <w:delText xml:space="preserve">I studied everything I could find about Officer Mackenzie Merrick. </w:delText>
        </w:r>
      </w:del>
      <w:r w:rsidRPr="00D4581E">
        <w:rPr>
          <w:rFonts w:ascii="Roboto Condensed Medium" w:hAnsi="Roboto Condensed Medium" w:cs="Times New Roman"/>
          <w:szCs w:val="24"/>
          <w:rPrChange w:id="285" w:author="Author">
            <w:rPr/>
          </w:rPrChange>
        </w:rPr>
        <w:t xml:space="preserve">I discovered </w:t>
      </w:r>
      <w:del w:id="286" w:author="Author">
        <w:r w:rsidRPr="00D4581E" w:rsidDel="00696239">
          <w:rPr>
            <w:rFonts w:ascii="Roboto Condensed Medium" w:hAnsi="Roboto Condensed Medium" w:cs="Times New Roman"/>
            <w:szCs w:val="24"/>
            <w:rPrChange w:id="287" w:author="Author">
              <w:rPr/>
            </w:rPrChange>
          </w:rPr>
          <w:delText>that he was from a family of over-achievers, yet he was the son who diverted from the expected path of going to</w:delText>
        </w:r>
      </w:del>
      <w:ins w:id="288" w:author="Author">
        <w:r w:rsidRPr="00D4581E">
          <w:rPr>
            <w:rFonts w:ascii="Roboto Condensed Medium" w:hAnsi="Roboto Condensed Medium" w:cs="Times New Roman"/>
            <w:szCs w:val="24"/>
          </w:rPr>
          <w:t xml:space="preserve"> Officer Mackenzie Merrick</w:t>
        </w:r>
        <w:r w:rsidRPr="00D4581E" w:rsidDel="003301DA">
          <w:rPr>
            <w:rFonts w:ascii="Roboto Condensed Medium" w:hAnsi="Roboto Condensed Medium" w:cs="Times New Roman"/>
            <w:szCs w:val="24"/>
          </w:rPr>
          <w:t xml:space="preserve"> </w:t>
        </w:r>
        <w:del w:id="289" w:author="Author">
          <w:r w:rsidRPr="00D4581E" w:rsidDel="003301DA">
            <w:rPr>
              <w:rFonts w:ascii="Roboto Condensed Medium" w:hAnsi="Roboto Condensed Medium" w:cs="Times New Roman"/>
              <w:szCs w:val="24"/>
              <w:rPrChange w:id="290" w:author="Author">
                <w:rPr/>
              </w:rPrChange>
            </w:rPr>
            <w:delText xml:space="preserve">he </w:delText>
          </w:r>
        </w:del>
        <w:r w:rsidRPr="00D4581E">
          <w:rPr>
            <w:rFonts w:ascii="Roboto Condensed Medium" w:hAnsi="Roboto Condensed Medium" w:cs="Times New Roman"/>
            <w:szCs w:val="24"/>
            <w:rPrChange w:id="291" w:author="Author">
              <w:rPr/>
            </w:rPrChange>
          </w:rPr>
          <w:t>was from a family of over-achievers, yet he was the son who diverted from the expected path of</w:t>
        </w:r>
      </w:ins>
      <w:r w:rsidRPr="00D4581E">
        <w:rPr>
          <w:rFonts w:ascii="Roboto Condensed Medium" w:hAnsi="Roboto Condensed Medium" w:cs="Times New Roman"/>
          <w:szCs w:val="24"/>
          <w:rPrChange w:id="292" w:author="Author">
            <w:rPr/>
          </w:rPrChange>
        </w:rPr>
        <w:t xml:space="preserve"> law school and </w:t>
      </w:r>
      <w:del w:id="293" w:author="Author">
        <w:r w:rsidRPr="00D4581E" w:rsidDel="00696239">
          <w:rPr>
            <w:rFonts w:ascii="Roboto Condensed Medium" w:hAnsi="Roboto Condensed Medium" w:cs="Times New Roman"/>
            <w:szCs w:val="24"/>
            <w:rPrChange w:id="294" w:author="Author">
              <w:rPr/>
            </w:rPrChange>
          </w:rPr>
          <w:delText xml:space="preserve">joining </w:delText>
        </w:r>
      </w:del>
      <w:ins w:id="295" w:author="Author">
        <w:r w:rsidRPr="00D4581E">
          <w:rPr>
            <w:rFonts w:ascii="Roboto Condensed Medium" w:hAnsi="Roboto Condensed Medium" w:cs="Times New Roman"/>
            <w:szCs w:val="24"/>
            <w:rPrChange w:id="296" w:author="Author">
              <w:rPr/>
            </w:rPrChange>
          </w:rPr>
          <w:t>join</w:t>
        </w:r>
        <w:del w:id="297" w:author="Author">
          <w:r w:rsidRPr="00D4581E" w:rsidDel="00EC7F54">
            <w:rPr>
              <w:rFonts w:ascii="Roboto Condensed Medium" w:hAnsi="Roboto Condensed Medium" w:cs="Times New Roman"/>
              <w:szCs w:val="24"/>
              <w:rPrChange w:id="298" w:author="Author">
                <w:rPr/>
              </w:rPrChange>
            </w:rPr>
            <w:delText>ed</w:delText>
          </w:r>
        </w:del>
        <w:r w:rsidRPr="00D4581E">
          <w:rPr>
            <w:rFonts w:ascii="Roboto Condensed Medium" w:hAnsi="Roboto Condensed Medium" w:cs="Times New Roman"/>
            <w:szCs w:val="24"/>
          </w:rPr>
          <w:t>ing</w:t>
        </w:r>
        <w:r w:rsidRPr="00D4581E">
          <w:rPr>
            <w:rFonts w:ascii="Roboto Condensed Medium" w:hAnsi="Roboto Condensed Medium" w:cs="Times New Roman"/>
            <w:szCs w:val="24"/>
            <w:rPrChange w:id="299" w:author="Author">
              <w:rPr/>
            </w:rPrChange>
          </w:rPr>
          <w:t xml:space="preserve"> </w:t>
        </w:r>
      </w:ins>
      <w:r w:rsidRPr="00D4581E">
        <w:rPr>
          <w:rFonts w:ascii="Roboto Condensed Medium" w:hAnsi="Roboto Condensed Medium" w:cs="Times New Roman"/>
          <w:szCs w:val="24"/>
          <w:rPrChange w:id="300" w:author="Author">
            <w:rPr/>
          </w:rPrChange>
        </w:rPr>
        <w:t xml:space="preserve">the law firm. I pondered if his becoming </w:t>
      </w:r>
      <w:proofErr w:type="gramStart"/>
      <w:r w:rsidRPr="00D4581E">
        <w:rPr>
          <w:rFonts w:ascii="Roboto Condensed Medium" w:hAnsi="Roboto Condensed Medium" w:cs="Times New Roman"/>
          <w:szCs w:val="24"/>
          <w:rPrChange w:id="301" w:author="Author">
            <w:rPr/>
          </w:rPrChange>
        </w:rPr>
        <w:t>a policeman</w:t>
      </w:r>
      <w:proofErr w:type="gramEnd"/>
      <w:r w:rsidRPr="00D4581E">
        <w:rPr>
          <w:rFonts w:ascii="Roboto Condensed Medium" w:hAnsi="Roboto Condensed Medium" w:cs="Times New Roman"/>
          <w:szCs w:val="24"/>
          <w:rPrChange w:id="302" w:author="Author">
            <w:rPr/>
          </w:rPrChange>
        </w:rPr>
        <w:t xml:space="preserve"> </w:t>
      </w:r>
      <w:del w:id="303" w:author="Author">
        <w:r w:rsidRPr="00D4581E" w:rsidDel="00696239">
          <w:rPr>
            <w:rFonts w:ascii="Roboto Condensed Medium" w:hAnsi="Roboto Condensed Medium" w:cs="Times New Roman"/>
            <w:szCs w:val="24"/>
            <w:rPrChange w:id="304" w:author="Author">
              <w:rPr/>
            </w:rPrChange>
          </w:rPr>
          <w:delText>was a disappointment to</w:delText>
        </w:r>
      </w:del>
      <w:ins w:id="305" w:author="Author">
        <w:r w:rsidRPr="00D4581E">
          <w:rPr>
            <w:rFonts w:ascii="Roboto Condensed Medium" w:hAnsi="Roboto Condensed Medium" w:cs="Times New Roman"/>
            <w:szCs w:val="24"/>
            <w:rPrChange w:id="306" w:author="Author">
              <w:rPr/>
            </w:rPrChange>
          </w:rPr>
          <w:t>disappointed</w:t>
        </w:r>
      </w:ins>
      <w:r w:rsidRPr="00D4581E">
        <w:rPr>
          <w:rFonts w:ascii="Roboto Condensed Medium" w:hAnsi="Roboto Condensed Medium" w:cs="Times New Roman"/>
          <w:szCs w:val="24"/>
          <w:rPrChange w:id="307" w:author="Author">
            <w:rPr/>
          </w:rPrChange>
        </w:rPr>
        <w:t xml:space="preserve"> his parents and siblings. I wondered if his parents appreciated his strength of character, his courage when facing a violent end to his life, </w:t>
      </w:r>
      <w:ins w:id="308" w:author="Author">
        <w:r w:rsidRPr="00D4581E">
          <w:rPr>
            <w:rFonts w:ascii="Roboto Condensed Medium" w:hAnsi="Roboto Condensed Medium" w:cs="Times New Roman"/>
            <w:szCs w:val="24"/>
            <w:rPrChange w:id="309" w:author="Author">
              <w:rPr/>
            </w:rPrChange>
          </w:rPr>
          <w:t xml:space="preserve">and </w:t>
        </w:r>
      </w:ins>
      <w:r w:rsidRPr="00D4581E">
        <w:rPr>
          <w:rFonts w:ascii="Roboto Condensed Medium" w:hAnsi="Roboto Condensed Medium" w:cs="Times New Roman"/>
          <w:szCs w:val="24"/>
          <w:rPrChange w:id="310" w:author="Author">
            <w:rPr/>
          </w:rPrChange>
        </w:rPr>
        <w:t>the warmth in his eyes when I first met him face-to-face.</w:t>
      </w:r>
    </w:p>
    <w:p w14:paraId="6F0222FE" w14:textId="77777777" w:rsidR="001418B6" w:rsidRPr="00D4581E" w:rsidRDefault="001418B6" w:rsidP="001418B6">
      <w:pPr>
        <w:pStyle w:val="BodyNormal"/>
        <w:ind w:left="1440" w:right="720" w:firstLine="0"/>
        <w:rPr>
          <w:rFonts w:ascii="Roboto Condensed Medium" w:hAnsi="Roboto Condensed Medium" w:cs="Times New Roman"/>
          <w:szCs w:val="24"/>
          <w:rPrChange w:id="311" w:author="Author">
            <w:rPr/>
          </w:rPrChange>
        </w:rPr>
      </w:pPr>
      <w:r w:rsidRPr="00D4581E">
        <w:rPr>
          <w:rFonts w:ascii="Roboto Condensed Medium" w:hAnsi="Roboto Condensed Medium" w:cs="Times New Roman"/>
          <w:szCs w:val="24"/>
          <w:rPrChange w:id="312" w:author="Author">
            <w:rPr/>
          </w:rPrChange>
        </w:rPr>
        <w:t xml:space="preserve">In my apartment in Chinatown, I discovered </w:t>
      </w:r>
      <w:del w:id="313" w:author="Author">
        <w:r w:rsidRPr="00D4581E" w:rsidDel="00696239">
          <w:rPr>
            <w:rFonts w:ascii="Roboto Condensed Medium" w:hAnsi="Roboto Condensed Medium" w:cs="Times New Roman"/>
            <w:szCs w:val="24"/>
            <w:rPrChange w:id="314" w:author="Author">
              <w:rPr/>
            </w:rPrChange>
          </w:rPr>
          <w:delText xml:space="preserve">that </w:delText>
        </w:r>
      </w:del>
      <w:r w:rsidRPr="00D4581E">
        <w:rPr>
          <w:rFonts w:ascii="Roboto Condensed Medium" w:hAnsi="Roboto Condensed Medium" w:cs="Times New Roman"/>
          <w:szCs w:val="24"/>
          <w:rPrChange w:id="315" w:author="Author">
            <w:rPr/>
          </w:rPrChange>
        </w:rPr>
        <w:t xml:space="preserve">I had finally encountered the good man </w:t>
      </w:r>
      <w:del w:id="316" w:author="Author">
        <w:r w:rsidRPr="00D4581E" w:rsidDel="00696239">
          <w:rPr>
            <w:rFonts w:ascii="Roboto Condensed Medium" w:hAnsi="Roboto Condensed Medium" w:cs="Times New Roman"/>
            <w:szCs w:val="24"/>
            <w:rPrChange w:id="317" w:author="Author">
              <w:rPr/>
            </w:rPrChange>
          </w:rPr>
          <w:delText>that I had longed for in my life</w:delText>
        </w:r>
      </w:del>
      <w:ins w:id="318" w:author="Author">
        <w:r w:rsidRPr="00D4581E">
          <w:rPr>
            <w:rFonts w:ascii="Roboto Condensed Medium" w:hAnsi="Roboto Condensed Medium" w:cs="Times New Roman"/>
            <w:szCs w:val="24"/>
            <w:rPrChange w:id="319" w:author="Author">
              <w:rPr/>
            </w:rPrChange>
          </w:rPr>
          <w:t>of my dreams</w:t>
        </w:r>
      </w:ins>
      <w:r w:rsidRPr="00D4581E">
        <w:rPr>
          <w:rFonts w:ascii="Roboto Condensed Medium" w:hAnsi="Roboto Condensed Medium" w:cs="Times New Roman"/>
          <w:szCs w:val="24"/>
          <w:rPrChange w:id="320" w:author="Author">
            <w:rPr/>
          </w:rPrChange>
        </w:rPr>
        <w:t>. I realized that I loved him. I can’t explain it; it just happens.</w:t>
      </w:r>
    </w:p>
    <w:p w14:paraId="40055160" w14:textId="77777777" w:rsidR="001418B6" w:rsidRPr="00D4581E" w:rsidRDefault="001418B6" w:rsidP="001418B6">
      <w:pPr>
        <w:pStyle w:val="BodyNormal"/>
        <w:ind w:left="1440" w:right="720" w:firstLine="0"/>
        <w:rPr>
          <w:rFonts w:ascii="Roboto Condensed Medium" w:hAnsi="Roboto Condensed Medium" w:cs="Times New Roman"/>
          <w:szCs w:val="24"/>
          <w:rPrChange w:id="321" w:author="Author">
            <w:rPr/>
          </w:rPrChange>
        </w:rPr>
      </w:pPr>
      <w:r w:rsidRPr="00D4581E">
        <w:rPr>
          <w:rFonts w:ascii="Roboto Condensed Medium" w:hAnsi="Roboto Condensed Medium" w:cs="Times New Roman"/>
          <w:szCs w:val="24"/>
          <w:rPrChange w:id="322" w:author="Author">
            <w:rPr/>
          </w:rPrChange>
        </w:rPr>
        <w:t xml:space="preserve">Falling in love means you devote yourself to that person, so I intervened when the mob attempted to kill his family. If Albanian </w:t>
      </w:r>
      <w:proofErr w:type="gramStart"/>
      <w:r w:rsidRPr="00D4581E">
        <w:rPr>
          <w:rFonts w:ascii="Roboto Condensed Medium" w:hAnsi="Roboto Condensed Medium" w:cs="Times New Roman"/>
          <w:szCs w:val="24"/>
          <w:rPrChange w:id="323" w:author="Author">
            <w:rPr/>
          </w:rPrChange>
        </w:rPr>
        <w:t>thugs</w:t>
      </w:r>
      <w:proofErr w:type="gramEnd"/>
      <w:r w:rsidRPr="00D4581E">
        <w:rPr>
          <w:rFonts w:ascii="Roboto Condensed Medium" w:hAnsi="Roboto Condensed Medium" w:cs="Times New Roman"/>
          <w:szCs w:val="24"/>
          <w:rPrChange w:id="324" w:author="Author">
            <w:rPr/>
          </w:rPrChange>
        </w:rPr>
        <w:t xml:space="preserve"> threaten this family again, I will fight for you without fail.</w:t>
      </w:r>
    </w:p>
    <w:p w14:paraId="270FA751" w14:textId="77777777" w:rsidR="001418B6" w:rsidRPr="00D4581E" w:rsidRDefault="001418B6" w:rsidP="001418B6">
      <w:pPr>
        <w:pStyle w:val="BodyNormal"/>
        <w:ind w:left="1440" w:right="720" w:firstLine="0"/>
        <w:rPr>
          <w:rFonts w:ascii="Roboto Condensed Medium" w:hAnsi="Roboto Condensed Medium" w:cs="Times New Roman"/>
          <w:szCs w:val="24"/>
          <w:rPrChange w:id="325" w:author="Author">
            <w:rPr/>
          </w:rPrChange>
        </w:rPr>
      </w:pPr>
      <w:r w:rsidRPr="00D4581E">
        <w:rPr>
          <w:rFonts w:ascii="Roboto Condensed Medium" w:hAnsi="Roboto Condensed Medium" w:cs="Times New Roman"/>
          <w:szCs w:val="24"/>
          <w:rPrChange w:id="326" w:author="Author">
            <w:rPr/>
          </w:rPrChange>
        </w:rPr>
        <w:t>Mac has told me that he loves me. I’ve never been in love before, but I adore how it feels.</w:t>
      </w:r>
    </w:p>
    <w:p w14:paraId="1E92A74B" w14:textId="77777777" w:rsidR="001418B6" w:rsidRPr="00D4581E" w:rsidRDefault="001418B6" w:rsidP="001418B6">
      <w:pPr>
        <w:pStyle w:val="BodyNormal"/>
        <w:ind w:left="1440" w:right="720" w:firstLine="0"/>
        <w:rPr>
          <w:rFonts w:ascii="Roboto Condensed Medium" w:hAnsi="Roboto Condensed Medium" w:cs="Times New Roman"/>
          <w:szCs w:val="24"/>
          <w:rPrChange w:id="327" w:author="Author">
            <w:rPr/>
          </w:rPrChange>
        </w:rPr>
      </w:pPr>
      <w:r w:rsidRPr="00D4581E">
        <w:rPr>
          <w:rFonts w:ascii="Roboto Condensed Medium" w:hAnsi="Roboto Condensed Medium" w:cs="Times New Roman"/>
          <w:szCs w:val="24"/>
          <w:rPrChange w:id="328" w:author="Author">
            <w:rPr/>
          </w:rPrChange>
        </w:rPr>
        <w:t xml:space="preserve">Sadly, I also know my limitations as a </w:t>
      </w:r>
      <w:r w:rsidRPr="00D4581E">
        <w:rPr>
          <w:rFonts w:ascii="Roboto Condensed Medium" w:hAnsi="Roboto Condensed Medium" w:cs="Times New Roman"/>
          <w:szCs w:val="24"/>
          <w:rPrChange w:id="329" w:author="Author">
            <w:rPr/>
          </w:rPrChange>
        </w:rPr>
        <w:lastRenderedPageBreak/>
        <w:t>woman. I have been, all my life, a voiceless outcast. I can’t whisper in Mac’s ear that I love him; I can only type it into this damn tablet with a robot voice. As Mac gets to know me, will I be the woman he wants</w:t>
      </w:r>
      <w:r w:rsidRPr="00D4581E">
        <w:rPr>
          <w:rFonts w:ascii="Roboto Condensed Medium" w:hAnsi="Roboto Condensed Medium" w:cs="Times New Roman"/>
          <w:szCs w:val="24"/>
        </w:rPr>
        <w:t xml:space="preserve"> and</w:t>
      </w:r>
      <w:r w:rsidRPr="00D4581E">
        <w:rPr>
          <w:rFonts w:ascii="Roboto Condensed Medium" w:hAnsi="Roboto Condensed Medium" w:cs="Times New Roman"/>
          <w:szCs w:val="24"/>
          <w:rPrChange w:id="330" w:author="Author">
            <w:rPr/>
          </w:rPrChange>
        </w:rPr>
        <w:t xml:space="preserve"> needs?</w:t>
      </w:r>
    </w:p>
    <w:p w14:paraId="7B28AC0E" w14:textId="77777777" w:rsidR="001418B6" w:rsidRPr="00D4581E" w:rsidRDefault="001418B6" w:rsidP="001418B6">
      <w:pPr>
        <w:pStyle w:val="BodyNormal"/>
        <w:ind w:left="1440" w:right="720" w:firstLine="0"/>
        <w:rPr>
          <w:rFonts w:ascii="Roboto Condensed Medium" w:hAnsi="Roboto Condensed Medium" w:cs="Times New Roman"/>
          <w:szCs w:val="24"/>
          <w:rPrChange w:id="331" w:author="Author">
            <w:rPr/>
          </w:rPrChange>
        </w:rPr>
      </w:pPr>
      <w:r w:rsidRPr="00D4581E">
        <w:rPr>
          <w:rFonts w:ascii="Roboto Condensed Medium" w:hAnsi="Roboto Condensed Medium" w:cs="Times New Roman"/>
          <w:szCs w:val="24"/>
          <w:rPrChange w:id="332" w:author="Author">
            <w:rPr/>
          </w:rPrChange>
        </w:rPr>
        <w:t xml:space="preserve">If it turns out that my shortcomings as a woman are more than Mac can deal with, I’ll not be resentful or angry. </w:t>
      </w:r>
      <w:del w:id="333" w:author="Author">
        <w:r w:rsidRPr="00D4581E" w:rsidDel="00974CC9">
          <w:rPr>
            <w:rFonts w:ascii="Roboto Condensed Medium" w:hAnsi="Roboto Condensed Medium" w:cs="Times New Roman"/>
            <w:szCs w:val="24"/>
            <w:rPrChange w:id="334" w:author="Author">
              <w:rPr/>
            </w:rPrChange>
          </w:rPr>
          <w:delText>For i</w:delText>
        </w:r>
      </w:del>
      <w:ins w:id="335" w:author="Author">
        <w:r w:rsidRPr="00D4581E">
          <w:rPr>
            <w:rFonts w:ascii="Roboto Condensed Medium" w:hAnsi="Roboto Condensed Medium" w:cs="Times New Roman"/>
            <w:szCs w:val="24"/>
            <w:rPrChange w:id="336" w:author="Author">
              <w:rPr/>
            </w:rPrChange>
          </w:rPr>
          <w:t>I</w:t>
        </w:r>
      </w:ins>
      <w:r w:rsidRPr="00D4581E">
        <w:rPr>
          <w:rFonts w:ascii="Roboto Condensed Medium" w:hAnsi="Roboto Condensed Medium" w:cs="Times New Roman"/>
          <w:szCs w:val="24"/>
          <w:rPrChange w:id="337" w:author="Author">
            <w:rPr/>
          </w:rPrChange>
        </w:rPr>
        <w:t xml:space="preserve">f I truly love your brother, </w:t>
      </w:r>
      <w:del w:id="338" w:author="Author">
        <w:r w:rsidRPr="00D4581E" w:rsidDel="009617C9">
          <w:rPr>
            <w:rFonts w:ascii="Roboto Condensed Medium" w:hAnsi="Roboto Condensed Medium" w:cs="Times New Roman"/>
            <w:szCs w:val="24"/>
            <w:rPrChange w:id="339" w:author="Author">
              <w:rPr/>
            </w:rPrChange>
          </w:rPr>
          <w:delText>by being in this family, at least I can have Mac in my life</w:delText>
        </w:r>
      </w:del>
      <w:ins w:id="340" w:author="Author">
        <w:r w:rsidRPr="00D4581E">
          <w:rPr>
            <w:rFonts w:ascii="Roboto Condensed Medium" w:hAnsi="Roboto Condensed Medium" w:cs="Times New Roman"/>
            <w:szCs w:val="24"/>
          </w:rPr>
          <w:t>I can have Mac in my life by being in this family</w:t>
        </w:r>
      </w:ins>
      <w:r w:rsidRPr="00D4581E">
        <w:rPr>
          <w:rFonts w:ascii="Roboto Condensed Medium" w:hAnsi="Roboto Condensed Medium" w:cs="Times New Roman"/>
          <w:szCs w:val="24"/>
          <w:rPrChange w:id="341" w:author="Author">
            <w:rPr/>
          </w:rPrChange>
        </w:rPr>
        <w:t>, even if it’s just me secreting myself somewhere in the background.</w:t>
      </w:r>
    </w:p>
    <w:p w14:paraId="625D7DAF" w14:textId="77777777" w:rsidR="001418B6" w:rsidRPr="00D4581E" w:rsidRDefault="001418B6" w:rsidP="001418B6">
      <w:pPr>
        <w:pStyle w:val="BodyNormal"/>
        <w:ind w:left="1440" w:right="720" w:firstLine="0"/>
        <w:rPr>
          <w:rFonts w:ascii="Roboto Condensed Medium" w:hAnsi="Roboto Condensed Medium" w:cs="Times New Roman"/>
          <w:szCs w:val="24"/>
          <w:rPrChange w:id="342" w:author="Author">
            <w:rPr/>
          </w:rPrChange>
        </w:rPr>
      </w:pPr>
      <w:r w:rsidRPr="00D4581E">
        <w:rPr>
          <w:rFonts w:ascii="Roboto Condensed Medium" w:hAnsi="Roboto Condensed Medium" w:cs="Times New Roman"/>
          <w:szCs w:val="24"/>
          <w:rPrChange w:id="343" w:author="Author">
            <w:rPr/>
          </w:rPrChange>
        </w:rPr>
        <w:t>Forgive me for taking so long to answer your question.”</w:t>
      </w:r>
    </w:p>
    <w:p w14:paraId="37AB924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   </w:t>
      </w:r>
    </w:p>
    <w:p w14:paraId="4C181A6B" w14:textId="77777777" w:rsidR="001418B6" w:rsidRPr="009C230E" w:rsidRDefault="001418B6" w:rsidP="001418B6">
      <w:pPr>
        <w:pStyle w:val="BodyNormal"/>
        <w:rPr>
          <w:rFonts w:ascii="Times New Roman" w:hAnsi="Times New Roman" w:cs="Times New Roman"/>
          <w:szCs w:val="24"/>
        </w:rPr>
      </w:pPr>
      <w:del w:id="344" w:author="Author">
        <w:r w:rsidRPr="009C230E" w:rsidDel="00974CC9">
          <w:rPr>
            <w:rFonts w:ascii="Times New Roman" w:hAnsi="Times New Roman" w:cs="Times New Roman"/>
            <w:szCs w:val="24"/>
          </w:rPr>
          <w:delText>Ronnie, overcome with emotion, a tear dribbling down the base of her nose</w:delText>
        </w:r>
      </w:del>
      <w:ins w:id="345" w:author="Author">
        <w:r w:rsidRPr="009C230E">
          <w:rPr>
            <w:rFonts w:ascii="Times New Roman" w:hAnsi="Times New Roman" w:cs="Times New Roman"/>
            <w:szCs w:val="24"/>
          </w:rPr>
          <w:t>A tear dribbling down the base of her nose, Ronnie, overcome with emotion</w:t>
        </w:r>
      </w:ins>
      <w:r w:rsidRPr="009C230E">
        <w:rPr>
          <w:rFonts w:ascii="Times New Roman" w:hAnsi="Times New Roman" w:cs="Times New Roman"/>
          <w:szCs w:val="24"/>
        </w:rPr>
        <w:t>, broke the stunned silence.</w:t>
      </w:r>
    </w:p>
    <w:p w14:paraId="53BA462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“That was beautiful, Jane.”</w:t>
      </w:r>
    </w:p>
    <w:p w14:paraId="2C22F4E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my son is worthy of your love,” said Anne Merrick.</w:t>
      </w:r>
    </w:p>
    <w:p w14:paraId="54192EF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John Merrick scooted his chair toward Jane. He leaned forward and locked his gaze on Jane’s face.</w:t>
      </w:r>
    </w:p>
    <w:p w14:paraId="652C4BD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Anne is correct; Mac is worthy of your love. And you, my dear, are a very perceptive woman. It’s true</w:t>
      </w:r>
      <w:del w:id="346" w:author="Author">
        <w:r w:rsidRPr="009C230E" w:rsidDel="00974CC9">
          <w:rPr>
            <w:rFonts w:ascii="Times New Roman" w:hAnsi="Times New Roman" w:cs="Times New Roman"/>
            <w:szCs w:val="24"/>
          </w:rPr>
          <w:delText>;</w:delText>
        </w:r>
      </w:del>
      <w:ins w:id="347" w:author="Author">
        <w:r w:rsidRPr="009C230E">
          <w:rPr>
            <w:rFonts w:ascii="Times New Roman" w:hAnsi="Times New Roman" w:cs="Times New Roman"/>
            <w:szCs w:val="24"/>
          </w:rPr>
          <w:t>.</w:t>
        </w:r>
      </w:ins>
      <w:r w:rsidRPr="009C230E">
        <w:rPr>
          <w:rFonts w:ascii="Times New Roman" w:hAnsi="Times New Roman" w:cs="Times New Roman"/>
          <w:szCs w:val="24"/>
        </w:rPr>
        <w:t xml:space="preserve"> I </w:t>
      </w:r>
      <w:del w:id="348" w:author="Author">
        <w:r w:rsidRPr="009C230E" w:rsidDel="00974CC9">
          <w:rPr>
            <w:rFonts w:ascii="Times New Roman" w:hAnsi="Times New Roman" w:cs="Times New Roman"/>
            <w:szCs w:val="24"/>
          </w:rPr>
          <w:delText>did, at one time, hope</w:delText>
        </w:r>
      </w:del>
      <w:ins w:id="349" w:author="Author">
        <w:r w:rsidRPr="009C230E">
          <w:rPr>
            <w:rFonts w:ascii="Times New Roman" w:hAnsi="Times New Roman" w:cs="Times New Roman"/>
            <w:szCs w:val="24"/>
          </w:rPr>
          <w:t>once hoped</w:t>
        </w:r>
      </w:ins>
      <w:r w:rsidRPr="009C230E">
        <w:rPr>
          <w:rFonts w:ascii="Times New Roman" w:hAnsi="Times New Roman" w:cs="Times New Roman"/>
          <w:szCs w:val="24"/>
        </w:rPr>
        <w:t xml:space="preserve"> all three children would </w:t>
      </w:r>
      <w:proofErr w:type="gramStart"/>
      <w:r w:rsidRPr="009C230E">
        <w:rPr>
          <w:rFonts w:ascii="Times New Roman" w:hAnsi="Times New Roman" w:cs="Times New Roman"/>
          <w:szCs w:val="24"/>
        </w:rPr>
        <w:t>follow in my footsteps</w:t>
      </w:r>
      <w:proofErr w:type="gramEnd"/>
      <w:r w:rsidRPr="009C230E">
        <w:rPr>
          <w:rFonts w:ascii="Times New Roman" w:hAnsi="Times New Roman" w:cs="Times New Roman"/>
          <w:szCs w:val="24"/>
        </w:rPr>
        <w:t xml:space="preserve"> and </w:t>
      </w:r>
      <w:r w:rsidRPr="009C230E">
        <w:rPr>
          <w:rFonts w:ascii="Times New Roman" w:hAnsi="Times New Roman" w:cs="Times New Roman"/>
          <w:szCs w:val="24"/>
        </w:rPr>
        <w:lastRenderedPageBreak/>
        <w:t xml:space="preserve">join the law firm. Mac chose a different path for himself, and I was initially disappointed. But Anne was persistent in educating me that Mac was pursuing what we all were seeking: justice, but </w:t>
      </w:r>
      <w:del w:id="350" w:author="Author">
        <w:r w:rsidRPr="009C230E" w:rsidDel="00974CC9">
          <w:rPr>
            <w:rFonts w:ascii="Times New Roman" w:hAnsi="Times New Roman" w:cs="Times New Roman"/>
            <w:szCs w:val="24"/>
          </w:rPr>
          <w:delText>in a different wa</w:delText>
        </w:r>
      </w:del>
      <w:ins w:id="351" w:author="Author">
        <w:r w:rsidRPr="009C230E">
          <w:rPr>
            <w:rFonts w:ascii="Times New Roman" w:hAnsi="Times New Roman" w:cs="Times New Roman"/>
            <w:szCs w:val="24"/>
          </w:rPr>
          <w:t>differentl</w:t>
        </w:r>
      </w:ins>
      <w:r w:rsidRPr="009C230E">
        <w:rPr>
          <w:rFonts w:ascii="Times New Roman" w:hAnsi="Times New Roman" w:cs="Times New Roman"/>
          <w:szCs w:val="24"/>
        </w:rPr>
        <w:t>y. Now, I’m his most ardent supporter.</w:t>
      </w:r>
    </w:p>
    <w:p w14:paraId="6F657BB2" w14:textId="4CF2CAC2" w:rsidR="001418B6" w:rsidRPr="009C230E" w:rsidRDefault="003961E7" w:rsidP="001418B6">
      <w:pPr>
        <w:pStyle w:val="BodyNormal"/>
        <w:rPr>
          <w:rFonts w:ascii="Times New Roman" w:hAnsi="Times New Roman" w:cs="Times New Roman"/>
          <w:szCs w:val="24"/>
        </w:rPr>
      </w:pPr>
      <w:r w:rsidRPr="009C230E">
        <w:rPr>
          <w:rFonts w:ascii="Times New Roman" w:hAnsi="Times New Roman" w:cs="Times New Roman"/>
          <w:szCs w:val="24"/>
        </w:rPr>
        <w:t>“</w:t>
      </w:r>
      <w:r w:rsidR="001418B6" w:rsidRPr="009C230E">
        <w:rPr>
          <w:rFonts w:ascii="Times New Roman" w:hAnsi="Times New Roman" w:cs="Times New Roman"/>
          <w:szCs w:val="24"/>
        </w:rPr>
        <w:t xml:space="preserve">A relationship with </w:t>
      </w:r>
      <w:proofErr w:type="gramStart"/>
      <w:r w:rsidR="001418B6" w:rsidRPr="009C230E">
        <w:rPr>
          <w:rFonts w:ascii="Times New Roman" w:hAnsi="Times New Roman" w:cs="Times New Roman"/>
          <w:szCs w:val="24"/>
        </w:rPr>
        <w:t>a policeman</w:t>
      </w:r>
      <w:proofErr w:type="gramEnd"/>
      <w:r w:rsidR="001418B6" w:rsidRPr="009C230E">
        <w:rPr>
          <w:rFonts w:ascii="Times New Roman" w:hAnsi="Times New Roman" w:cs="Times New Roman"/>
          <w:szCs w:val="24"/>
        </w:rPr>
        <w:t xml:space="preserve"> has its challenges, Jane. There is a constant worry about his safety, for he is in harm's way every day. We accept this because he has chosen this career.</w:t>
      </w:r>
    </w:p>
    <w:p w14:paraId="234755A6" w14:textId="793A76D9" w:rsidR="001418B6" w:rsidRPr="009C230E" w:rsidRDefault="005718D9" w:rsidP="001418B6">
      <w:pPr>
        <w:pStyle w:val="BodyNormal"/>
        <w:rPr>
          <w:rFonts w:ascii="Times New Roman" w:hAnsi="Times New Roman" w:cs="Times New Roman"/>
          <w:szCs w:val="24"/>
        </w:rPr>
      </w:pPr>
      <w:r w:rsidRPr="009C230E">
        <w:rPr>
          <w:rFonts w:ascii="Times New Roman" w:hAnsi="Times New Roman" w:cs="Times New Roman"/>
          <w:szCs w:val="24"/>
        </w:rPr>
        <w:t>“</w:t>
      </w:r>
      <w:r w:rsidR="001418B6" w:rsidRPr="009C230E">
        <w:rPr>
          <w:rFonts w:ascii="Times New Roman" w:hAnsi="Times New Roman" w:cs="Times New Roman"/>
          <w:szCs w:val="24"/>
        </w:rPr>
        <w:t xml:space="preserve">Speaking for the family, you have our love and support, now and </w:t>
      </w:r>
      <w:r w:rsidR="003961E7" w:rsidRPr="009C230E">
        <w:rPr>
          <w:rFonts w:ascii="Times New Roman" w:hAnsi="Times New Roman" w:cs="Times New Roman"/>
          <w:szCs w:val="24"/>
        </w:rPr>
        <w:t>forever.”</w:t>
      </w:r>
    </w:p>
    <w:p w14:paraId="02AD900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 I believe you should have the floor,” Ben Merrick said.</w:t>
      </w:r>
    </w:p>
    <w:p w14:paraId="577C3F41" w14:textId="1BB98048"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All eyes in the dining room turned to Mac. Jane twisted her body to face him, fixing her piercing green eyes </w:t>
      </w:r>
      <w:del w:id="352" w:author="Author">
        <w:r w:rsidRPr="009C230E" w:rsidDel="003301DA">
          <w:rPr>
            <w:rFonts w:ascii="Times New Roman" w:hAnsi="Times New Roman" w:cs="Times New Roman"/>
            <w:szCs w:val="24"/>
          </w:rPr>
          <w:delText xml:space="preserve">to </w:delText>
        </w:r>
      </w:del>
      <w:ins w:id="353" w:author="Author">
        <w:r w:rsidRPr="009C230E">
          <w:rPr>
            <w:rFonts w:ascii="Times New Roman" w:hAnsi="Times New Roman" w:cs="Times New Roman"/>
            <w:szCs w:val="24"/>
          </w:rPr>
          <w:t xml:space="preserve">on </w:t>
        </w:r>
      </w:ins>
      <w:r w:rsidR="005718D9" w:rsidRPr="009C230E">
        <w:rPr>
          <w:rFonts w:ascii="Times New Roman" w:hAnsi="Times New Roman" w:cs="Times New Roman"/>
          <w:szCs w:val="24"/>
        </w:rPr>
        <w:t>him</w:t>
      </w:r>
      <w:r w:rsidRPr="009C230E">
        <w:rPr>
          <w:rFonts w:ascii="Times New Roman" w:hAnsi="Times New Roman" w:cs="Times New Roman"/>
          <w:szCs w:val="24"/>
        </w:rPr>
        <w:t>. He exhaled slowly and glanced at everyone at the table before focusing his attention on Jane.</w:t>
      </w:r>
    </w:p>
    <w:p w14:paraId="5493761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“There is no way I can match the eloquence of what we’ve heard so far. I’m not even going to try. It’s true what Jane said</w:t>
      </w:r>
      <w:ins w:id="354" w:author="Author">
        <w:r w:rsidRPr="009C230E">
          <w:rPr>
            <w:rFonts w:ascii="Times New Roman" w:hAnsi="Times New Roman" w:cs="Times New Roman"/>
            <w:szCs w:val="24"/>
          </w:rPr>
          <w:t>.</w:t>
        </w:r>
      </w:ins>
      <w:del w:id="355" w:author="Author">
        <w:r w:rsidRPr="009C230E" w:rsidDel="003301DA">
          <w:rPr>
            <w:rFonts w:ascii="Times New Roman" w:hAnsi="Times New Roman" w:cs="Times New Roman"/>
            <w:szCs w:val="24"/>
          </w:rPr>
          <w:delText>;</w:delText>
        </w:r>
      </w:del>
      <w:r w:rsidRPr="009C230E">
        <w:rPr>
          <w:rFonts w:ascii="Times New Roman" w:hAnsi="Times New Roman" w:cs="Times New Roman"/>
          <w:szCs w:val="24"/>
        </w:rPr>
        <w:t xml:space="preserve"> I do love her, and I can explain why.</w:t>
      </w:r>
    </w:p>
    <w:p w14:paraId="3826E45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“She saved my life. She’s beautiful, intelligent, athletic, principled, good-hearted, and entertainingly unpredictable.</w:t>
      </w:r>
    </w:p>
    <w:p w14:paraId="4711D097" w14:textId="29244D39"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“While I’ve had my share of girlfriends, most being relationships of convenience, I’ve been searching for someone</w:t>
      </w:r>
      <w:ins w:id="356" w:author="Author">
        <w:r w:rsidRPr="009C230E">
          <w:rPr>
            <w:rFonts w:ascii="Times New Roman" w:hAnsi="Times New Roman" w:cs="Times New Roman"/>
            <w:szCs w:val="24"/>
          </w:rPr>
          <w:t xml:space="preserve"> with whom</w:t>
        </w:r>
      </w:ins>
      <w:r w:rsidRPr="009C230E">
        <w:rPr>
          <w:rFonts w:ascii="Times New Roman" w:hAnsi="Times New Roman" w:cs="Times New Roman"/>
          <w:szCs w:val="24"/>
        </w:rPr>
        <w:t xml:space="preserve"> to share my life</w:t>
      </w:r>
      <w:del w:id="357" w:author="Author">
        <w:r w:rsidRPr="009C230E" w:rsidDel="00D63463">
          <w:rPr>
            <w:rFonts w:ascii="Times New Roman" w:hAnsi="Times New Roman" w:cs="Times New Roman"/>
            <w:szCs w:val="24"/>
          </w:rPr>
          <w:delText xml:space="preserve"> with</w:delText>
        </w:r>
      </w:del>
      <w:r w:rsidRPr="009C230E">
        <w:rPr>
          <w:rFonts w:ascii="Times New Roman" w:hAnsi="Times New Roman" w:cs="Times New Roman"/>
          <w:szCs w:val="24"/>
        </w:rPr>
        <w:t xml:space="preserve">. Now I’ve found her, and here she </w:t>
      </w:r>
      <w:r w:rsidR="005718D9" w:rsidRPr="009C230E">
        <w:rPr>
          <w:rFonts w:ascii="Times New Roman" w:hAnsi="Times New Roman" w:cs="Times New Roman"/>
          <w:szCs w:val="24"/>
        </w:rPr>
        <w:t>sits</w:t>
      </w:r>
      <w:r w:rsidRPr="009C230E">
        <w:rPr>
          <w:rFonts w:ascii="Times New Roman" w:hAnsi="Times New Roman" w:cs="Times New Roman"/>
          <w:szCs w:val="24"/>
        </w:rPr>
        <w:t xml:space="preserve"> next to me in my boyhood home.</w:t>
      </w:r>
    </w:p>
    <w:p w14:paraId="117C108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“In normal circumstances, I’d be making a full-court </w:t>
      </w:r>
      <w:r w:rsidRPr="009C230E">
        <w:rPr>
          <w:rFonts w:ascii="Times New Roman" w:hAnsi="Times New Roman" w:cs="Times New Roman"/>
          <w:szCs w:val="24"/>
        </w:rPr>
        <w:lastRenderedPageBreak/>
        <w:t>press to win Jane’s heart, convince her to marry me, plan a wedding, and all that. But now the family is in danger.</w:t>
      </w:r>
    </w:p>
    <w:p w14:paraId="5F93563F" w14:textId="5CADA2F6"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United States Attorney General specifically requested the Chicago Police to assign me to protect Jane, and that I will do. Convincing her that she should spend the rest of her life with </w:t>
      </w:r>
      <w:proofErr w:type="gramStart"/>
      <w:r w:rsidRPr="009C230E">
        <w:rPr>
          <w:rFonts w:ascii="Times New Roman" w:hAnsi="Times New Roman" w:cs="Times New Roman"/>
          <w:szCs w:val="24"/>
        </w:rPr>
        <w:t>me</w:t>
      </w:r>
      <w:proofErr w:type="gramEnd"/>
      <w:r w:rsidRPr="009C230E">
        <w:rPr>
          <w:rFonts w:ascii="Times New Roman" w:hAnsi="Times New Roman" w:cs="Times New Roman"/>
          <w:szCs w:val="24"/>
        </w:rPr>
        <w:t xml:space="preserve"> will have to wait. Jane, </w:t>
      </w:r>
      <w:proofErr w:type="gramStart"/>
      <w:r w:rsidRPr="009C230E">
        <w:rPr>
          <w:rFonts w:ascii="Times New Roman" w:hAnsi="Times New Roman" w:cs="Times New Roman"/>
          <w:szCs w:val="24"/>
        </w:rPr>
        <w:t>myself</w:t>
      </w:r>
      <w:proofErr w:type="gramEnd"/>
      <w:r w:rsidRPr="009C230E">
        <w:rPr>
          <w:rFonts w:ascii="Times New Roman" w:hAnsi="Times New Roman" w:cs="Times New Roman"/>
          <w:szCs w:val="24"/>
        </w:rPr>
        <w:t xml:space="preserve">, and a hell of a lot of police and </w:t>
      </w:r>
      <w:r w:rsidR="005718D9" w:rsidRPr="009C230E">
        <w:rPr>
          <w:rFonts w:ascii="Times New Roman" w:hAnsi="Times New Roman" w:cs="Times New Roman"/>
          <w:szCs w:val="24"/>
        </w:rPr>
        <w:t>the FBI</w:t>
      </w:r>
      <w:r w:rsidRPr="009C230E">
        <w:rPr>
          <w:rFonts w:ascii="Times New Roman" w:hAnsi="Times New Roman" w:cs="Times New Roman"/>
          <w:szCs w:val="24"/>
        </w:rPr>
        <w:t xml:space="preserve"> will spend the next few months finding and removing these mob vermin from our society. That is our priority. Romance will have to wait.</w:t>
      </w:r>
    </w:p>
    <w:p w14:paraId="3260A01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“That said, I promise you, Jane, that every night I will knock on your door and kiss you good night, without fail.”</w:t>
      </w:r>
    </w:p>
    <w:p w14:paraId="3FEAF0E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overcome with emotion, picked up the tablet and started typing.</w:t>
      </w:r>
    </w:p>
    <w:p w14:paraId="332846CD" w14:textId="77777777" w:rsidR="001418B6" w:rsidRPr="00D4581E" w:rsidRDefault="001418B6" w:rsidP="001418B6">
      <w:pPr>
        <w:pStyle w:val="BodyNormal"/>
        <w:tabs>
          <w:tab w:val="left" w:pos="1440"/>
        </w:tabs>
        <w:ind w:left="1440" w:right="720" w:firstLine="0"/>
        <w:rPr>
          <w:rFonts w:ascii="Roboto Condensed Medium" w:hAnsi="Roboto Condensed Medium" w:cs="Times New Roman"/>
          <w:szCs w:val="24"/>
          <w:rPrChange w:id="358" w:author="Author">
            <w:rPr/>
          </w:rPrChange>
        </w:rPr>
      </w:pPr>
      <w:r w:rsidRPr="00D4581E">
        <w:rPr>
          <w:rFonts w:ascii="Roboto Condensed Medium" w:hAnsi="Roboto Condensed Medium" w:cs="Times New Roman"/>
          <w:szCs w:val="24"/>
          <w:rPrChange w:id="359" w:author="Author">
            <w:rPr/>
          </w:rPrChange>
        </w:rPr>
        <w:t>“If you forget, Mackenzie Merrick, I will come looking for you!”</w:t>
      </w:r>
    </w:p>
    <w:p w14:paraId="2B30F67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Both </w:t>
      </w:r>
      <w:del w:id="360" w:author="Author">
        <w:r w:rsidRPr="009C230E" w:rsidDel="00D63463">
          <w:rPr>
            <w:rFonts w:ascii="Times New Roman" w:hAnsi="Times New Roman" w:cs="Times New Roman"/>
            <w:szCs w:val="24"/>
          </w:rPr>
          <w:delText xml:space="preserve">of them </w:delText>
        </w:r>
      </w:del>
      <w:r w:rsidRPr="009C230E">
        <w:rPr>
          <w:rFonts w:ascii="Times New Roman" w:hAnsi="Times New Roman" w:cs="Times New Roman"/>
          <w:szCs w:val="24"/>
        </w:rPr>
        <w:t>leaned forward and kissed as everyone around the table started clapping.</w:t>
      </w:r>
    </w:p>
    <w:p w14:paraId="106D3FAE" w14:textId="77777777" w:rsidR="001418B6" w:rsidRPr="009C230E" w:rsidRDefault="001418B6" w:rsidP="001418B6">
      <w:pPr>
        <w:pStyle w:val="BodyNormal"/>
        <w:rPr>
          <w:rFonts w:ascii="Times New Roman" w:hAnsi="Times New Roman" w:cs="Times New Roman"/>
          <w:szCs w:val="24"/>
        </w:rPr>
      </w:pPr>
    </w:p>
    <w:p w14:paraId="4A30AC02" w14:textId="77777777" w:rsidR="001418B6" w:rsidRPr="009C230E" w:rsidRDefault="001418B6" w:rsidP="001418B6">
      <w:pPr>
        <w:pStyle w:val="BodyNormal"/>
        <w:rPr>
          <w:rFonts w:ascii="Times New Roman" w:hAnsi="Times New Roman" w:cs="Times New Roman"/>
          <w:szCs w:val="24"/>
        </w:rPr>
        <w:sectPr w:rsidR="001418B6" w:rsidRPr="009C230E" w:rsidSect="004E6C42">
          <w:pgSz w:w="8640" w:h="12960" w:code="1"/>
          <w:pgMar w:top="720" w:right="720" w:bottom="720" w:left="720" w:header="720" w:footer="720" w:gutter="720"/>
          <w:cols w:space="720"/>
          <w:titlePg/>
          <w:docGrid w:linePitch="360"/>
        </w:sectPr>
      </w:pPr>
    </w:p>
    <w:p w14:paraId="4843B29A" w14:textId="77777777" w:rsidR="001418B6" w:rsidRPr="002165F5" w:rsidRDefault="001418B6" w:rsidP="002165F5">
      <w:pPr>
        <w:pStyle w:val="ChapterNumber"/>
      </w:pPr>
      <w:r w:rsidRPr="002165F5">
        <w:lastRenderedPageBreak/>
        <w:t>CHAPTER XXX</w:t>
      </w:r>
    </w:p>
    <w:p w14:paraId="68278AAB" w14:textId="77777777" w:rsidR="001418B6" w:rsidRPr="002165F5" w:rsidRDefault="001418B6" w:rsidP="002165F5">
      <w:pPr>
        <w:pStyle w:val="ChapterTitle"/>
      </w:pPr>
      <w:bookmarkStart w:id="361" w:name="_Toc172536944"/>
      <w:bookmarkStart w:id="362" w:name="_Toc192624378"/>
      <w:r w:rsidRPr="002165F5">
        <w:t>Human Trafficking</w:t>
      </w:r>
      <w:bookmarkEnd w:id="361"/>
      <w:bookmarkEnd w:id="362"/>
    </w:p>
    <w:p w14:paraId="4FFFC253" w14:textId="77777777" w:rsidR="001418B6" w:rsidRPr="002165F5" w:rsidRDefault="001418B6" w:rsidP="002165F5">
      <w:pPr>
        <w:pStyle w:val="ASubheadLevel1"/>
      </w:pPr>
      <w:bookmarkStart w:id="363" w:name="_Toc172536945"/>
      <w:bookmarkStart w:id="364" w:name="_Toc192624379"/>
      <w:r w:rsidRPr="002165F5">
        <w:t>The Circuit Board</w:t>
      </w:r>
      <w:bookmarkEnd w:id="363"/>
      <w:bookmarkEnd w:id="364"/>
    </w:p>
    <w:p w14:paraId="21CEBBD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Monday after Jane’s catch and release, the FBI and the Chicago Police staged a raucous news conference, with national and international media in attendance. On the FBI's advice, Jane and the Merricks did not attend.</w:t>
      </w:r>
    </w:p>
    <w:p w14:paraId="1308670B" w14:textId="31496356"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Before the conference, Bob Vicelli of Bob’s 24-Hour Diner gave an interview </w:t>
      </w:r>
      <w:del w:id="365" w:author="Author">
        <w:r w:rsidRPr="009C230E" w:rsidDel="003C1112">
          <w:rPr>
            <w:rFonts w:ascii="Times New Roman" w:hAnsi="Times New Roman" w:cs="Times New Roman"/>
            <w:szCs w:val="24"/>
          </w:rPr>
          <w:delText xml:space="preserve">to </w:delText>
        </w:r>
      </w:del>
      <w:ins w:id="366" w:author="Author">
        <w:r w:rsidRPr="009C230E">
          <w:rPr>
            <w:rFonts w:ascii="Times New Roman" w:hAnsi="Times New Roman" w:cs="Times New Roman"/>
            <w:szCs w:val="24"/>
          </w:rPr>
          <w:t xml:space="preserve">with </w:t>
        </w:r>
      </w:ins>
      <w:r w:rsidRPr="009C230E">
        <w:rPr>
          <w:rFonts w:ascii="Times New Roman" w:hAnsi="Times New Roman" w:cs="Times New Roman"/>
          <w:szCs w:val="24"/>
        </w:rPr>
        <w:t>one of the national networks, in which he disclosed Jane’s name and what happened to her. This revelation started a cascade of press investigations about Jane’s tenure at State Institutions. The bad press motivated Attorney General Baxter to investigate the facility that covered up Jane’s abuse.</w:t>
      </w:r>
    </w:p>
    <w:p w14:paraId="4465DF3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press conference was not easy for Chicago Police Superintendent Javion Green, who revealed that a member of the force, Captain Tilson Baggs, had disgraced the department. The FBI, represented by Special Agent D’Marcus Mason, were more circumspect in their disclosures, only willing to give Angel’s full name and that she was now cooperating with the FBI.</w:t>
      </w:r>
    </w:p>
    <w:p w14:paraId="13315976" w14:textId="0397B685"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Merrick, Dawson, and Brant erected a virtual </w:t>
      </w:r>
      <w:proofErr w:type="gramStart"/>
      <w:r w:rsidRPr="009C230E">
        <w:rPr>
          <w:rFonts w:ascii="Times New Roman" w:hAnsi="Times New Roman" w:cs="Times New Roman"/>
          <w:szCs w:val="24"/>
        </w:rPr>
        <w:t>firewall</w:t>
      </w:r>
      <w:proofErr w:type="gramEnd"/>
      <w:r w:rsidRPr="009C230E">
        <w:rPr>
          <w:rFonts w:ascii="Times New Roman" w:hAnsi="Times New Roman" w:cs="Times New Roman"/>
          <w:szCs w:val="24"/>
        </w:rPr>
        <w:t xml:space="preserve"> around Jane, refusing the scores of requests for interviews from local and national media. Ashley Brant managed all </w:t>
      </w:r>
      <w:r w:rsidRPr="009C230E">
        <w:rPr>
          <w:rFonts w:ascii="Times New Roman" w:hAnsi="Times New Roman" w:cs="Times New Roman"/>
          <w:szCs w:val="24"/>
        </w:rPr>
        <w:lastRenderedPageBreak/>
        <w:t xml:space="preserve">calls involving Jane Doe 413; her experience in sexual abuse cases made </w:t>
      </w:r>
      <w:r w:rsidR="00931E2C" w:rsidRPr="009C230E">
        <w:rPr>
          <w:rFonts w:ascii="Times New Roman" w:hAnsi="Times New Roman" w:cs="Times New Roman"/>
          <w:szCs w:val="24"/>
        </w:rPr>
        <w:t>her</w:t>
      </w:r>
      <w:r w:rsidRPr="009C230E">
        <w:rPr>
          <w:rFonts w:ascii="Times New Roman" w:hAnsi="Times New Roman" w:cs="Times New Roman"/>
          <w:szCs w:val="24"/>
        </w:rPr>
        <w:t xml:space="preserve"> natural in these negotiations. </w:t>
      </w:r>
    </w:p>
    <w:p w14:paraId="6741CFD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 couple of weeks passed since Jane moved into the Merrick mansion. Carolina Hendon supplied Jane with two new HP Galaxy-5 desktop supercomputers for home and office. These advanced computers gave Jane a one hundredfold increase in computing power over her previous Dell machine.</w:t>
      </w:r>
    </w:p>
    <w:p w14:paraId="62CF725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On Tuesday after lunch, Mac attended a short meeting in the Chicago FBI Headquarters building. After the session broke up, he happened by Pietrina Cerrone’s office.</w:t>
      </w:r>
    </w:p>
    <w:p w14:paraId="4B62BB3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“How’s my favorite whiz kid?” Mac said.</w:t>
      </w:r>
    </w:p>
    <w:p w14:paraId="25B502A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“Oh, Hello, Mac. I’m watching your Angel at work, as </w:t>
      </w:r>
      <w:del w:id="367" w:author="Author">
        <w:r w:rsidRPr="009C230E" w:rsidDel="00E47048">
          <w:rPr>
            <w:rFonts w:ascii="Times New Roman" w:hAnsi="Times New Roman" w:cs="Times New Roman"/>
            <w:szCs w:val="24"/>
          </w:rPr>
          <w:delText xml:space="preserve">is </w:delText>
        </w:r>
      </w:del>
      <w:ins w:id="368" w:author="Author">
        <w:r w:rsidRPr="009C230E">
          <w:rPr>
            <w:rFonts w:ascii="Times New Roman" w:hAnsi="Times New Roman" w:cs="Times New Roman"/>
            <w:szCs w:val="24"/>
          </w:rPr>
          <w:t xml:space="preserve">are </w:t>
        </w:r>
      </w:ins>
      <w:proofErr w:type="gramStart"/>
      <w:r w:rsidRPr="009C230E">
        <w:rPr>
          <w:rFonts w:ascii="Times New Roman" w:hAnsi="Times New Roman" w:cs="Times New Roman"/>
          <w:szCs w:val="24"/>
        </w:rPr>
        <w:t>a lot of</w:t>
      </w:r>
      <w:proofErr w:type="gramEnd"/>
      <w:r w:rsidRPr="009C230E">
        <w:rPr>
          <w:rFonts w:ascii="Times New Roman" w:hAnsi="Times New Roman" w:cs="Times New Roman"/>
          <w:szCs w:val="24"/>
        </w:rPr>
        <w:t xml:space="preserve"> other FBI personnel, I suspect.”</w:t>
      </w:r>
    </w:p>
    <w:p w14:paraId="2C327F3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“Yeah, what’s Jane working on?”</w:t>
      </w:r>
    </w:p>
    <w:p w14:paraId="2846C7E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she’s got the FBI cloud supercomputer in Washington doing an Internet pattern match of a circuit board connector, trying to find who uses this </w:t>
      </w:r>
      <w:proofErr w:type="gramStart"/>
      <w:r w:rsidRPr="009C230E">
        <w:rPr>
          <w:rFonts w:ascii="Times New Roman" w:hAnsi="Times New Roman" w:cs="Times New Roman"/>
          <w:szCs w:val="24"/>
        </w:rPr>
        <w:t>particular board</w:t>
      </w:r>
      <w:proofErr w:type="gramEnd"/>
      <w:r w:rsidRPr="009C230E">
        <w:rPr>
          <w:rFonts w:ascii="Times New Roman" w:hAnsi="Times New Roman" w:cs="Times New Roman"/>
          <w:szCs w:val="24"/>
        </w:rPr>
        <w:t>. She’s soaking up half the building’s Internet bandwidth and at least a third of the mainframe’s CPU capacity.”</w:t>
      </w:r>
    </w:p>
    <w:p w14:paraId="3E6EE25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“Can you put that in plain English, Pietrina?”</w:t>
      </w:r>
    </w:p>
    <w:p w14:paraId="3EEE417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“Mac, Jane found a circuit board design file on the </w:t>
      </w:r>
      <w:del w:id="369" w:author="Author">
        <w:r w:rsidRPr="009C230E" w:rsidDel="00B46029">
          <w:rPr>
            <w:rFonts w:ascii="Times New Roman" w:hAnsi="Times New Roman" w:cs="Times New Roman"/>
            <w:szCs w:val="24"/>
          </w:rPr>
          <w:delText>Chicago Digital Consultants</w:delText>
        </w:r>
      </w:del>
      <w:ins w:id="370" w:author="Author">
        <w:r w:rsidRPr="009C230E">
          <w:rPr>
            <w:rFonts w:ascii="Times New Roman" w:hAnsi="Times New Roman" w:cs="Times New Roman"/>
            <w:szCs w:val="24"/>
          </w:rPr>
          <w:t xml:space="preserve">Chicago Cyber Engineering </w:t>
        </w:r>
      </w:ins>
      <w:del w:id="371" w:author="Author">
        <w:r w:rsidRPr="009C230E" w:rsidDel="00E47048">
          <w:rPr>
            <w:rFonts w:ascii="Times New Roman" w:hAnsi="Times New Roman" w:cs="Times New Roman"/>
            <w:szCs w:val="24"/>
          </w:rPr>
          <w:delText xml:space="preserve"> </w:delText>
        </w:r>
      </w:del>
      <w:r w:rsidRPr="009C230E">
        <w:rPr>
          <w:rFonts w:ascii="Times New Roman" w:hAnsi="Times New Roman" w:cs="Times New Roman"/>
          <w:szCs w:val="24"/>
        </w:rPr>
        <w:t xml:space="preserve">computer. She also found a request for a quote to build the board with a local Chicago company, Boardcraft Engineering, west of Naperville. The board </w:t>
      </w:r>
      <w:proofErr w:type="gramStart"/>
      <w:r w:rsidRPr="009C230E">
        <w:rPr>
          <w:rFonts w:ascii="Times New Roman" w:hAnsi="Times New Roman" w:cs="Times New Roman"/>
          <w:szCs w:val="24"/>
        </w:rPr>
        <w:t>was not labeled</w:t>
      </w:r>
      <w:proofErr w:type="gramEnd"/>
      <w:r w:rsidRPr="009C230E">
        <w:rPr>
          <w:rFonts w:ascii="Times New Roman" w:hAnsi="Times New Roman" w:cs="Times New Roman"/>
          <w:szCs w:val="24"/>
        </w:rPr>
        <w:t xml:space="preserve">, except for the edge connector </w:t>
      </w:r>
      <w:r w:rsidRPr="009C230E">
        <w:rPr>
          <w:rFonts w:ascii="Times New Roman" w:hAnsi="Times New Roman" w:cs="Times New Roman"/>
          <w:szCs w:val="24"/>
        </w:rPr>
        <w:lastRenderedPageBreak/>
        <w:t xml:space="preserve">pinout. She’s </w:t>
      </w:r>
      <w:proofErr w:type="gramStart"/>
      <w:r w:rsidRPr="009C230E">
        <w:rPr>
          <w:rFonts w:ascii="Times New Roman" w:hAnsi="Times New Roman" w:cs="Times New Roman"/>
          <w:szCs w:val="24"/>
        </w:rPr>
        <w:t>searching</w:t>
      </w:r>
      <w:proofErr w:type="gramEnd"/>
      <w:r w:rsidRPr="009C230E">
        <w:rPr>
          <w:rFonts w:ascii="Times New Roman" w:hAnsi="Times New Roman" w:cs="Times New Roman"/>
          <w:szCs w:val="24"/>
        </w:rPr>
        <w:t xml:space="preserve"> every document and image on the Internet, looking for a circuit board with that </w:t>
      </w:r>
      <w:proofErr w:type="gramStart"/>
      <w:r w:rsidRPr="009C230E">
        <w:rPr>
          <w:rFonts w:ascii="Times New Roman" w:hAnsi="Times New Roman" w:cs="Times New Roman"/>
          <w:szCs w:val="24"/>
        </w:rPr>
        <w:t>particular pin</w:t>
      </w:r>
      <w:proofErr w:type="gramEnd"/>
      <w:r w:rsidRPr="009C230E">
        <w:rPr>
          <w:rFonts w:ascii="Times New Roman" w:hAnsi="Times New Roman" w:cs="Times New Roman"/>
          <w:szCs w:val="24"/>
        </w:rPr>
        <w:t xml:space="preserve">-out. Those pins </w:t>
      </w:r>
      <w:proofErr w:type="gramStart"/>
      <w:r w:rsidRPr="009C230E">
        <w:rPr>
          <w:rFonts w:ascii="Times New Roman" w:hAnsi="Times New Roman" w:cs="Times New Roman"/>
          <w:szCs w:val="24"/>
        </w:rPr>
        <w:t>are always labeled</w:t>
      </w:r>
      <w:proofErr w:type="gramEnd"/>
      <w:r w:rsidRPr="009C230E">
        <w:rPr>
          <w:rFonts w:ascii="Times New Roman" w:hAnsi="Times New Roman" w:cs="Times New Roman"/>
          <w:szCs w:val="24"/>
        </w:rPr>
        <w:t xml:space="preserve"> so </w:t>
      </w:r>
      <w:del w:id="372" w:author="Author">
        <w:r w:rsidRPr="009C230E" w:rsidDel="00E47048">
          <w:rPr>
            <w:rFonts w:ascii="Times New Roman" w:hAnsi="Times New Roman" w:cs="Times New Roman"/>
            <w:szCs w:val="24"/>
          </w:rPr>
          <w:delText xml:space="preserve">that </w:delText>
        </w:r>
      </w:del>
      <w:r w:rsidRPr="009C230E">
        <w:rPr>
          <w:rFonts w:ascii="Times New Roman" w:hAnsi="Times New Roman" w:cs="Times New Roman"/>
          <w:szCs w:val="24"/>
        </w:rPr>
        <w:t>a technician can probe them with an oscilloscope. She’s betting that she can find that board and the customer that uses it.”</w:t>
      </w:r>
    </w:p>
    <w:p w14:paraId="5552DAA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“How long has she been at it?”</w:t>
      </w:r>
    </w:p>
    <w:p w14:paraId="669B4A1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“Oh, about three hours now. FBI management is giving her free reign to operate. There’s </w:t>
      </w:r>
      <w:proofErr w:type="gramStart"/>
      <w:r w:rsidRPr="009C230E">
        <w:rPr>
          <w:rFonts w:ascii="Times New Roman" w:hAnsi="Times New Roman" w:cs="Times New Roman"/>
          <w:szCs w:val="24"/>
        </w:rPr>
        <w:t>a lot of</w:t>
      </w:r>
      <w:proofErr w:type="gramEnd"/>
      <w:r w:rsidRPr="009C230E">
        <w:rPr>
          <w:rFonts w:ascii="Times New Roman" w:hAnsi="Times New Roman" w:cs="Times New Roman"/>
          <w:szCs w:val="24"/>
        </w:rPr>
        <w:t xml:space="preserve"> people monitoring this, including me.”</w:t>
      </w:r>
    </w:p>
    <w:p w14:paraId="6E76B6F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Mac and Pietrina continued to stare at the screen. For Jane, it’s not often that one </w:t>
      </w:r>
      <w:proofErr w:type="gramStart"/>
      <w:r w:rsidRPr="009C230E">
        <w:rPr>
          <w:rFonts w:ascii="Times New Roman" w:hAnsi="Times New Roman" w:cs="Times New Roman"/>
          <w:szCs w:val="24"/>
        </w:rPr>
        <w:t>works</w:t>
      </w:r>
      <w:proofErr w:type="gramEnd"/>
      <w:r w:rsidRPr="009C230E">
        <w:rPr>
          <w:rFonts w:ascii="Times New Roman" w:hAnsi="Times New Roman" w:cs="Times New Roman"/>
          <w:szCs w:val="24"/>
        </w:rPr>
        <w:t xml:space="preserve"> with an audience peering over your shoulder.</w:t>
      </w:r>
    </w:p>
    <w:p w14:paraId="5B54F9D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“Oh, look, Mac. She got a hit. I’ll be damned; she got a hit. BART, San Francisco’s Bay Area Rapid Transit, is the customer. The BART board is </w:t>
      </w:r>
      <w:del w:id="373" w:author="Author">
        <w:r w:rsidRPr="009C230E" w:rsidDel="00E47048">
          <w:rPr>
            <w:rFonts w:ascii="Times New Roman" w:hAnsi="Times New Roman" w:cs="Times New Roman"/>
            <w:szCs w:val="24"/>
          </w:rPr>
          <w:delText xml:space="preserve">fully </w:delText>
        </w:r>
      </w:del>
      <w:r w:rsidRPr="009C230E">
        <w:rPr>
          <w:rFonts w:ascii="Times New Roman" w:hAnsi="Times New Roman" w:cs="Times New Roman"/>
          <w:szCs w:val="24"/>
        </w:rPr>
        <w:t xml:space="preserve">labeled and identified, while the </w:t>
      </w:r>
      <w:del w:id="374" w:author="Author">
        <w:r w:rsidRPr="009C230E" w:rsidDel="00191725">
          <w:rPr>
            <w:rFonts w:ascii="Times New Roman" w:hAnsi="Times New Roman" w:cs="Times New Roman"/>
            <w:szCs w:val="24"/>
          </w:rPr>
          <w:delText>CDC</w:delText>
        </w:r>
      </w:del>
      <w:ins w:id="375" w:author="Author">
        <w:r w:rsidRPr="009C230E">
          <w:rPr>
            <w:rFonts w:ascii="Times New Roman" w:hAnsi="Times New Roman" w:cs="Times New Roman"/>
            <w:szCs w:val="24"/>
          </w:rPr>
          <w:t>CCE</w:t>
        </w:r>
      </w:ins>
      <w:r w:rsidRPr="009C230E">
        <w:rPr>
          <w:rFonts w:ascii="Times New Roman" w:hAnsi="Times New Roman" w:cs="Times New Roman"/>
          <w:szCs w:val="24"/>
        </w:rPr>
        <w:t xml:space="preserve"> board is unlabeled, except for the edge connector pinout. Now she’s messaging Carolina.”</w:t>
      </w:r>
    </w:p>
    <w:p w14:paraId="66009EAA" w14:textId="6E41C050" w:rsidR="001418B6" w:rsidRPr="009C230E" w:rsidRDefault="001418B6" w:rsidP="001418B6">
      <w:pPr>
        <w:pStyle w:val="BodyNormal"/>
        <w:rPr>
          <w:rFonts w:ascii="Times New Roman" w:hAnsi="Times New Roman" w:cs="Times New Roman"/>
          <w:szCs w:val="24"/>
        </w:rPr>
      </w:pPr>
      <w:del w:id="376" w:author="Author">
        <w:r w:rsidRPr="009C230E" w:rsidDel="00E47048">
          <w:rPr>
            <w:rFonts w:ascii="Times New Roman" w:hAnsi="Times New Roman" w:cs="Times New Roman"/>
            <w:szCs w:val="24"/>
          </w:rPr>
          <w:delText>In her Washington, DC office, Carolina Hendon perked up</w:delText>
        </w:r>
      </w:del>
      <w:ins w:id="377" w:author="Author">
        <w:r w:rsidRPr="009C230E">
          <w:rPr>
            <w:rFonts w:ascii="Times New Roman" w:hAnsi="Times New Roman" w:cs="Times New Roman"/>
            <w:szCs w:val="24"/>
          </w:rPr>
          <w:t>Carolina Hendon perked up in her Washington, DC, office</w:t>
        </w:r>
      </w:ins>
      <w:r w:rsidRPr="009C230E">
        <w:rPr>
          <w:rFonts w:ascii="Times New Roman" w:hAnsi="Times New Roman" w:cs="Times New Roman"/>
          <w:szCs w:val="24"/>
        </w:rPr>
        <w:t xml:space="preserve"> when Jane pinged her with a message. She started a conference with Jane.</w:t>
      </w:r>
    </w:p>
    <w:p w14:paraId="40D3D47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“Hi, Jane. What did you find out?”</w:t>
      </w:r>
    </w:p>
    <w:p w14:paraId="198BE5D4" w14:textId="77777777" w:rsidR="001418B6" w:rsidRPr="00D4581E" w:rsidRDefault="001418B6" w:rsidP="001418B6">
      <w:pPr>
        <w:pStyle w:val="BodyNormal"/>
        <w:ind w:left="1440" w:right="720" w:firstLine="0"/>
        <w:rPr>
          <w:rFonts w:ascii="Roboto Condensed Medium" w:hAnsi="Roboto Condensed Medium" w:cs="Times New Roman"/>
          <w:i/>
          <w:iCs/>
          <w:szCs w:val="24"/>
          <w:rPrChange w:id="378" w:author="Author">
            <w:rPr/>
          </w:rPrChange>
        </w:rPr>
      </w:pPr>
      <w:r w:rsidRPr="00D4581E">
        <w:rPr>
          <w:rFonts w:ascii="Roboto Condensed Medium" w:hAnsi="Roboto Condensed Medium" w:cs="Times New Roman"/>
          <w:i/>
          <w:iCs/>
          <w:szCs w:val="24"/>
          <w:rPrChange w:id="379" w:author="Author">
            <w:rPr/>
          </w:rPrChange>
        </w:rPr>
        <w:t>“Morton’s circuit board design file and quote request match a board used by San Francisco's BART system. The BART maintenance document indicates that the board is part of a subway turnstile unit.</w:t>
      </w:r>
    </w:p>
    <w:p w14:paraId="26FCB9C1" w14:textId="77777777" w:rsidR="001418B6" w:rsidRPr="00D4581E" w:rsidRDefault="001418B6" w:rsidP="001418B6">
      <w:pPr>
        <w:pStyle w:val="BodyNormal"/>
        <w:ind w:left="1440" w:right="720" w:firstLine="0"/>
        <w:rPr>
          <w:rFonts w:ascii="Roboto Condensed Medium" w:hAnsi="Roboto Condensed Medium" w:cs="Times New Roman"/>
          <w:i/>
          <w:iCs/>
          <w:szCs w:val="24"/>
        </w:rPr>
      </w:pPr>
      <w:r w:rsidRPr="00D4581E">
        <w:rPr>
          <w:rFonts w:ascii="Roboto Condensed Medium" w:hAnsi="Roboto Condensed Medium" w:cs="Times New Roman"/>
          <w:i/>
          <w:iCs/>
          <w:szCs w:val="24"/>
          <w:rPrChange w:id="380" w:author="Author">
            <w:rPr/>
          </w:rPrChange>
        </w:rPr>
        <w:lastRenderedPageBreak/>
        <w:t>The BART circuit board is fully silk-screened, meaning the engineer who designed it labeled everything on the top and bottom layers. Morton’s version is blank except for the edge connector labeling. That is damn suspicious, don’t you think?”</w:t>
      </w:r>
    </w:p>
    <w:p w14:paraId="486EDC6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“Agreed, Jane. What else?”</w:t>
      </w:r>
    </w:p>
    <w:p w14:paraId="60096913" w14:textId="77777777" w:rsidR="001418B6" w:rsidRPr="00D4581E" w:rsidRDefault="001418B6" w:rsidP="001418B6">
      <w:pPr>
        <w:pStyle w:val="BodyNormal"/>
        <w:ind w:left="1440" w:right="720" w:firstLine="0"/>
        <w:rPr>
          <w:rFonts w:ascii="Roboto Condensed Medium" w:hAnsi="Roboto Condensed Medium" w:cs="Times New Roman"/>
          <w:i/>
          <w:iCs/>
          <w:szCs w:val="24"/>
          <w:rPrChange w:id="381" w:author="Author">
            <w:rPr/>
          </w:rPrChange>
        </w:rPr>
      </w:pPr>
      <w:r w:rsidRPr="00D4581E">
        <w:rPr>
          <w:rFonts w:ascii="Roboto Condensed Medium" w:hAnsi="Roboto Condensed Medium" w:cs="Times New Roman"/>
          <w:i/>
          <w:iCs/>
          <w:szCs w:val="24"/>
          <w:rPrChange w:id="382" w:author="Author">
            <w:rPr/>
          </w:rPrChange>
        </w:rPr>
        <w:t>“OK, Morton’s request for a quote (RFQ) is for 1100 units</w:t>
      </w:r>
      <w:del w:id="383" w:author="Author">
        <w:r w:rsidRPr="00D4581E" w:rsidDel="00E47048">
          <w:rPr>
            <w:rFonts w:ascii="Roboto Condensed Medium" w:hAnsi="Roboto Condensed Medium" w:cs="Times New Roman"/>
            <w:i/>
            <w:iCs/>
            <w:szCs w:val="24"/>
            <w:rPrChange w:id="384" w:author="Author">
              <w:rPr/>
            </w:rPrChange>
          </w:rPr>
          <w:delText>, to be</w:delText>
        </w:r>
      </w:del>
      <w:r w:rsidRPr="00D4581E">
        <w:rPr>
          <w:rFonts w:ascii="Roboto Condensed Medium" w:hAnsi="Roboto Condensed Medium" w:cs="Times New Roman"/>
          <w:i/>
          <w:iCs/>
          <w:szCs w:val="24"/>
          <w:rPrChange w:id="385" w:author="Author">
            <w:rPr/>
          </w:rPrChange>
        </w:rPr>
        <w:t xml:space="preserve"> built by Boardcraft Engineering in nearby Naperville. That company is five years old</w:t>
      </w:r>
      <w:del w:id="386" w:author="Author">
        <w:r w:rsidRPr="00D4581E" w:rsidDel="00E47048">
          <w:rPr>
            <w:rFonts w:ascii="Roboto Condensed Medium" w:hAnsi="Roboto Condensed Medium" w:cs="Times New Roman"/>
            <w:i/>
            <w:iCs/>
            <w:szCs w:val="24"/>
            <w:rPrChange w:id="387" w:author="Author">
              <w:rPr/>
            </w:rPrChange>
          </w:rPr>
          <w:delText>,</w:delText>
        </w:r>
      </w:del>
      <w:r w:rsidRPr="00D4581E">
        <w:rPr>
          <w:rFonts w:ascii="Roboto Condensed Medium" w:hAnsi="Roboto Condensed Medium" w:cs="Times New Roman"/>
          <w:i/>
          <w:iCs/>
          <w:szCs w:val="24"/>
          <w:rPrChange w:id="388" w:author="Author">
            <w:rPr/>
          </w:rPrChange>
        </w:rPr>
        <w:t xml:space="preserve"> </w:t>
      </w:r>
      <w:ins w:id="389" w:author="Author">
        <w:r w:rsidRPr="00D4581E">
          <w:rPr>
            <w:rFonts w:ascii="Roboto Condensed Medium" w:hAnsi="Roboto Condensed Medium" w:cs="Times New Roman"/>
            <w:i/>
            <w:iCs/>
            <w:szCs w:val="24"/>
            <w:rPrChange w:id="390" w:author="Author">
              <w:rPr/>
            </w:rPrChange>
          </w:rPr>
          <w:t xml:space="preserve">and </w:t>
        </w:r>
      </w:ins>
      <w:r w:rsidRPr="00D4581E">
        <w:rPr>
          <w:rFonts w:ascii="Roboto Condensed Medium" w:hAnsi="Roboto Condensed Medium" w:cs="Times New Roman"/>
          <w:i/>
          <w:iCs/>
          <w:szCs w:val="24"/>
          <w:rPrChange w:id="391" w:author="Author">
            <w:rPr/>
          </w:rPrChange>
        </w:rPr>
        <w:t>financed by overseas investors. It will take the CIA to find out who they are. That’s also suspicious.”</w:t>
      </w:r>
    </w:p>
    <w:p w14:paraId="6410F70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“How did you find this circuit board design file and RFQ on Morton’s system? It seems like the kind of thing he wouldn’t want anybody to see.”</w:t>
      </w:r>
    </w:p>
    <w:p w14:paraId="79E2EFA2" w14:textId="77777777" w:rsidR="001418B6" w:rsidRPr="00D4581E" w:rsidRDefault="001418B6" w:rsidP="001418B6">
      <w:pPr>
        <w:pStyle w:val="BodyNormal"/>
        <w:ind w:left="1440" w:right="720" w:firstLine="0"/>
        <w:rPr>
          <w:rFonts w:ascii="Roboto Condensed Medium" w:hAnsi="Roboto Condensed Medium" w:cs="Times New Roman"/>
          <w:i/>
          <w:iCs/>
          <w:szCs w:val="24"/>
          <w:rPrChange w:id="392" w:author="Author">
            <w:rPr/>
          </w:rPrChange>
        </w:rPr>
      </w:pPr>
      <w:r w:rsidRPr="00D4581E">
        <w:rPr>
          <w:rFonts w:ascii="Roboto Condensed Medium" w:hAnsi="Roboto Condensed Medium" w:cs="Times New Roman"/>
          <w:i/>
          <w:iCs/>
          <w:szCs w:val="24"/>
          <w:rPrChange w:id="393" w:author="Author">
            <w:rPr/>
          </w:rPrChange>
        </w:rPr>
        <w:t>“</w:t>
      </w:r>
      <w:proofErr w:type="gramStart"/>
      <w:r w:rsidRPr="00D4581E">
        <w:rPr>
          <w:rFonts w:ascii="Roboto Condensed Medium" w:hAnsi="Roboto Condensed Medium" w:cs="Times New Roman"/>
          <w:i/>
          <w:iCs/>
          <w:szCs w:val="24"/>
          <w:rPrChange w:id="394" w:author="Author">
            <w:rPr/>
          </w:rPrChange>
        </w:rPr>
        <w:t>I think it</w:t>
      </w:r>
      <w:proofErr w:type="gramEnd"/>
      <w:r w:rsidRPr="00D4581E">
        <w:rPr>
          <w:rFonts w:ascii="Roboto Condensed Medium" w:hAnsi="Roboto Condensed Medium" w:cs="Times New Roman"/>
          <w:i/>
          <w:iCs/>
          <w:szCs w:val="24"/>
          <w:rPrChange w:id="395" w:author="Author">
            <w:rPr/>
          </w:rPrChange>
        </w:rPr>
        <w:t xml:space="preserve"> was a mistake, Carolina. I’ll speculate that this design data was on a thumb drive, left inserted in the USB port. </w:t>
      </w:r>
      <w:proofErr w:type="gramStart"/>
      <w:r w:rsidRPr="00D4581E">
        <w:rPr>
          <w:rFonts w:ascii="Roboto Condensed Medium" w:hAnsi="Roboto Condensed Medium" w:cs="Times New Roman"/>
          <w:i/>
          <w:iCs/>
          <w:szCs w:val="24"/>
          <w:rPrChange w:id="396" w:author="Author">
            <w:rPr/>
          </w:rPrChange>
        </w:rPr>
        <w:t>Maybe the</w:t>
      </w:r>
      <w:proofErr w:type="gramEnd"/>
      <w:r w:rsidRPr="00D4581E">
        <w:rPr>
          <w:rFonts w:ascii="Roboto Condensed Medium" w:hAnsi="Roboto Condensed Medium" w:cs="Times New Roman"/>
          <w:i/>
          <w:iCs/>
          <w:szCs w:val="24"/>
          <w:rPrChange w:id="397" w:author="Author">
            <w:rPr/>
          </w:rPrChange>
        </w:rPr>
        <w:t xml:space="preserve"> software engineer left the office for a few minutes, and Morton switched the upper floors back to the legit supercomputer system. Then</w:t>
      </w:r>
      <w:r w:rsidRPr="00D4581E">
        <w:rPr>
          <w:rFonts w:ascii="Roboto Condensed Medium" w:hAnsi="Roboto Condensed Medium" w:cs="Times New Roman"/>
          <w:i/>
          <w:iCs/>
          <w:szCs w:val="24"/>
        </w:rPr>
        <w:t>,</w:t>
      </w:r>
      <w:r w:rsidRPr="00D4581E">
        <w:rPr>
          <w:rFonts w:ascii="Roboto Condensed Medium" w:hAnsi="Roboto Condensed Medium" w:cs="Times New Roman"/>
          <w:i/>
          <w:iCs/>
          <w:szCs w:val="24"/>
          <w:rPrChange w:id="398" w:author="Author">
            <w:rPr/>
          </w:rPrChange>
        </w:rPr>
        <w:t xml:space="preserve"> an automatic backup copied everything, including the thumb drive, to long-term storage, where I snagged it. The engineer returned, pulled the thumb drive out, and was </w:t>
      </w:r>
      <w:r w:rsidRPr="00D4581E">
        <w:rPr>
          <w:rFonts w:ascii="Roboto Condensed Medium" w:hAnsi="Roboto Condensed Medium" w:cs="Times New Roman"/>
          <w:i/>
          <w:iCs/>
          <w:szCs w:val="24"/>
          <w:rPrChange w:id="399" w:author="Author">
            <w:rPr/>
          </w:rPrChange>
        </w:rPr>
        <w:lastRenderedPageBreak/>
        <w:t xml:space="preserve">unaware that he </w:t>
      </w:r>
      <w:ins w:id="400" w:author="Author">
        <w:r w:rsidRPr="00D4581E">
          <w:rPr>
            <w:rFonts w:ascii="Roboto Condensed Medium" w:hAnsi="Roboto Condensed Medium" w:cs="Times New Roman"/>
            <w:i/>
            <w:iCs/>
            <w:szCs w:val="24"/>
            <w:rPrChange w:id="401" w:author="Author">
              <w:rPr/>
            </w:rPrChange>
          </w:rPr>
          <w:t xml:space="preserve">had </w:t>
        </w:r>
      </w:ins>
      <w:r w:rsidRPr="00D4581E">
        <w:rPr>
          <w:rFonts w:ascii="Roboto Condensed Medium" w:hAnsi="Roboto Condensed Medium" w:cs="Times New Roman"/>
          <w:i/>
          <w:iCs/>
          <w:szCs w:val="24"/>
          <w:rPrChange w:id="402" w:author="Author">
            <w:rPr/>
          </w:rPrChange>
        </w:rPr>
        <w:t>left the data on the legitimate computer. Just a theory, Carolina.”</w:t>
      </w:r>
    </w:p>
    <w:p w14:paraId="12101D5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“Color me intrigued, Jane. Keep working while I call someone </w:t>
      </w:r>
      <w:del w:id="403" w:author="Author">
        <w:r w:rsidRPr="009C230E" w:rsidDel="00E47048">
          <w:rPr>
            <w:rFonts w:ascii="Times New Roman" w:hAnsi="Times New Roman" w:cs="Times New Roman"/>
            <w:szCs w:val="24"/>
          </w:rPr>
          <w:delText xml:space="preserve">over </w:delText>
        </w:r>
      </w:del>
      <w:r w:rsidRPr="009C230E">
        <w:rPr>
          <w:rFonts w:ascii="Times New Roman" w:hAnsi="Times New Roman" w:cs="Times New Roman"/>
          <w:szCs w:val="24"/>
        </w:rPr>
        <w:t>at BART about that circuit board. Transfer a copy of the files, including the RFQ, to me. I’ll get back to you in an hour.”</w:t>
      </w:r>
    </w:p>
    <w:p w14:paraId="0F42D725" w14:textId="6B7BBF83"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Good to her word, Special Agent Hendon set up a conference with Jane and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FBI management.</w:t>
      </w:r>
    </w:p>
    <w:p w14:paraId="12446AE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I spoke with Miguel Herrera, </w:t>
      </w:r>
      <w:del w:id="404" w:author="Author">
        <w:r w:rsidRPr="009C230E" w:rsidDel="00E47048">
          <w:rPr>
            <w:rFonts w:ascii="Times New Roman" w:hAnsi="Times New Roman" w:cs="Times New Roman"/>
            <w:szCs w:val="24"/>
          </w:rPr>
          <w:delText xml:space="preserve">who is </w:delText>
        </w:r>
      </w:del>
      <w:r w:rsidRPr="009C230E">
        <w:rPr>
          <w:rFonts w:ascii="Times New Roman" w:hAnsi="Times New Roman" w:cs="Times New Roman"/>
          <w:szCs w:val="24"/>
        </w:rPr>
        <w:t>the technical director for all BART stations. He told me that the board in question is complicated, but it reads the rider’s smartphone or smartcard’s auto-pay system. When the traveler waves their phone or card, it automatically debits the fare from their account and transfers it via WiFi directly to a bank in San Francisco.</w:t>
      </w:r>
    </w:p>
    <w:p w14:paraId="65C6E0A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asked him who manufactured those boards, and he identified CS Manufacture in Mexicali as the source of all their boards. He also told me that </w:t>
      </w:r>
      <w:del w:id="405" w:author="Author">
        <w:r w:rsidRPr="009C230E" w:rsidDel="00B46029">
          <w:rPr>
            <w:rFonts w:ascii="Times New Roman" w:hAnsi="Times New Roman" w:cs="Times New Roman"/>
            <w:szCs w:val="24"/>
          </w:rPr>
          <w:delText>Chicago Digital Consultants</w:delText>
        </w:r>
      </w:del>
      <w:ins w:id="406" w:author="Author">
        <w:r w:rsidRPr="009C230E">
          <w:rPr>
            <w:rFonts w:ascii="Times New Roman" w:hAnsi="Times New Roman" w:cs="Times New Roman"/>
            <w:szCs w:val="24"/>
          </w:rPr>
          <w:t>Chicago Cyber Engineering</w:t>
        </w:r>
        <w:del w:id="407" w:author="Author">
          <w:r w:rsidRPr="009C230E" w:rsidDel="00E47048">
            <w:rPr>
              <w:rFonts w:ascii="Times New Roman" w:hAnsi="Times New Roman" w:cs="Times New Roman"/>
              <w:szCs w:val="24"/>
            </w:rPr>
            <w:delText xml:space="preserve"> </w:delText>
          </w:r>
        </w:del>
      </w:ins>
      <w:r w:rsidRPr="009C230E">
        <w:rPr>
          <w:rFonts w:ascii="Times New Roman" w:hAnsi="Times New Roman" w:cs="Times New Roman"/>
          <w:szCs w:val="24"/>
        </w:rPr>
        <w:t xml:space="preserve"> only had a contract to improve the large OLED display screens in the station. They had nothing to do with the turnstiles. Reaction, Jane?”</w:t>
      </w:r>
    </w:p>
    <w:p w14:paraId="19A68A9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relaxed a bit in her chair, giving Carolina a bemused smile.</w:t>
      </w:r>
    </w:p>
    <w:p w14:paraId="251EB338" w14:textId="77777777" w:rsidR="001418B6" w:rsidRPr="00D4581E" w:rsidRDefault="001418B6" w:rsidP="001418B6">
      <w:pPr>
        <w:pStyle w:val="BodyNormal"/>
        <w:ind w:left="1440" w:right="720" w:firstLine="0"/>
        <w:rPr>
          <w:rFonts w:ascii="Roboto Condensed Medium" w:hAnsi="Roboto Condensed Medium" w:cs="Times New Roman"/>
          <w:i/>
          <w:iCs/>
          <w:szCs w:val="24"/>
          <w:rPrChange w:id="408" w:author="Author">
            <w:rPr/>
          </w:rPrChange>
        </w:rPr>
      </w:pPr>
      <w:r w:rsidRPr="00D4581E">
        <w:rPr>
          <w:rFonts w:ascii="Roboto Condensed Medium" w:hAnsi="Roboto Condensed Medium" w:cs="Times New Roman"/>
          <w:i/>
          <w:iCs/>
          <w:szCs w:val="24"/>
          <w:rPrChange w:id="409" w:author="Author">
            <w:rPr/>
          </w:rPrChange>
        </w:rPr>
        <w:t xml:space="preserve">“Let me play Devil’s Advocate for just a bit and be Doctor Lewis Morton. I’ve penetrated </w:t>
      </w:r>
      <w:proofErr w:type="gramStart"/>
      <w:r w:rsidRPr="00D4581E">
        <w:rPr>
          <w:rFonts w:ascii="Roboto Condensed Medium" w:hAnsi="Roboto Condensed Medium" w:cs="Times New Roman"/>
          <w:i/>
          <w:iCs/>
          <w:szCs w:val="24"/>
          <w:rPrChange w:id="410" w:author="Author">
            <w:rPr/>
          </w:rPrChange>
        </w:rPr>
        <w:t>all of</w:t>
      </w:r>
      <w:proofErr w:type="gramEnd"/>
      <w:r w:rsidRPr="00D4581E">
        <w:rPr>
          <w:rFonts w:ascii="Roboto Condensed Medium" w:hAnsi="Roboto Condensed Medium" w:cs="Times New Roman"/>
          <w:i/>
          <w:iCs/>
          <w:szCs w:val="24"/>
          <w:rPrChange w:id="411" w:author="Author">
            <w:rPr/>
          </w:rPrChange>
        </w:rPr>
        <w:t xml:space="preserve"> BART’s computer systems. I have nicked </w:t>
      </w:r>
      <w:r w:rsidRPr="00D4581E">
        <w:rPr>
          <w:rFonts w:ascii="Roboto Condensed Medium" w:hAnsi="Roboto Condensed Medium" w:cs="Times New Roman"/>
          <w:i/>
          <w:iCs/>
          <w:szCs w:val="24"/>
          <w:rPrChange w:id="412" w:author="Author">
            <w:rPr/>
          </w:rPrChange>
        </w:rPr>
        <w:lastRenderedPageBreak/>
        <w:t xml:space="preserve">all their circuit board files, embedded code, </w:t>
      </w:r>
      <w:ins w:id="413" w:author="Author">
        <w:r w:rsidRPr="00D4581E">
          <w:rPr>
            <w:rFonts w:ascii="Roboto Condensed Medium" w:hAnsi="Roboto Condensed Medium" w:cs="Times New Roman"/>
            <w:i/>
            <w:iCs/>
            <w:szCs w:val="24"/>
            <w:rPrChange w:id="414" w:author="Author">
              <w:rPr/>
            </w:rPrChange>
          </w:rPr>
          <w:t xml:space="preserve">and </w:t>
        </w:r>
      </w:ins>
      <w:r w:rsidRPr="00D4581E">
        <w:rPr>
          <w:rFonts w:ascii="Roboto Condensed Medium" w:hAnsi="Roboto Condensed Medium" w:cs="Times New Roman"/>
          <w:i/>
          <w:iCs/>
          <w:szCs w:val="24"/>
          <w:rPrChange w:id="415" w:author="Author">
            <w:rPr/>
          </w:rPrChange>
        </w:rPr>
        <w:t>management forms (work orders, e.g.) and identified who supplies their uniforms.</w:t>
      </w:r>
    </w:p>
    <w:p w14:paraId="25CE3D51" w14:textId="77777777" w:rsidR="001418B6" w:rsidRPr="00D4581E" w:rsidRDefault="001418B6" w:rsidP="001418B6">
      <w:pPr>
        <w:pStyle w:val="BodyNormal"/>
        <w:ind w:left="1440" w:right="720" w:firstLine="0"/>
        <w:rPr>
          <w:rFonts w:ascii="Roboto Condensed Medium" w:hAnsi="Roboto Condensed Medium" w:cs="Times New Roman"/>
          <w:i/>
          <w:iCs/>
          <w:szCs w:val="24"/>
          <w:rPrChange w:id="416" w:author="Author">
            <w:rPr/>
          </w:rPrChange>
        </w:rPr>
      </w:pPr>
      <w:r w:rsidRPr="00D4581E">
        <w:rPr>
          <w:rFonts w:ascii="Roboto Condensed Medium" w:hAnsi="Roboto Condensed Medium" w:cs="Times New Roman"/>
          <w:i/>
          <w:iCs/>
          <w:szCs w:val="24"/>
          <w:rPrChange w:id="417" w:author="Author">
            <w:rPr/>
          </w:rPrChange>
        </w:rPr>
        <w:t>I’ve built my copy of the turnstile board</w:t>
      </w:r>
      <w:del w:id="418" w:author="Author">
        <w:r w:rsidRPr="00D4581E" w:rsidDel="00E47048">
          <w:rPr>
            <w:rFonts w:ascii="Roboto Condensed Medium" w:hAnsi="Roboto Condensed Medium" w:cs="Times New Roman"/>
            <w:i/>
            <w:iCs/>
            <w:szCs w:val="24"/>
            <w:rPrChange w:id="419" w:author="Author">
              <w:rPr/>
            </w:rPrChange>
          </w:rPr>
          <w:delText>,</w:delText>
        </w:r>
      </w:del>
      <w:r w:rsidRPr="00D4581E">
        <w:rPr>
          <w:rFonts w:ascii="Roboto Condensed Medium" w:hAnsi="Roboto Condensed Medium" w:cs="Times New Roman"/>
          <w:i/>
          <w:iCs/>
          <w:szCs w:val="24"/>
          <w:rPrChange w:id="420" w:author="Author">
            <w:rPr/>
          </w:rPrChange>
        </w:rPr>
        <w:t xml:space="preserve"> </w:t>
      </w:r>
      <w:ins w:id="421" w:author="Author">
        <w:r w:rsidRPr="00D4581E">
          <w:rPr>
            <w:rFonts w:ascii="Roboto Condensed Medium" w:hAnsi="Roboto Condensed Medium" w:cs="Times New Roman"/>
            <w:i/>
            <w:iCs/>
            <w:szCs w:val="24"/>
            <w:rPrChange w:id="422" w:author="Author">
              <w:rPr/>
            </w:rPrChange>
          </w:rPr>
          <w:t xml:space="preserve">and </w:t>
        </w:r>
      </w:ins>
      <w:r w:rsidRPr="00D4581E">
        <w:rPr>
          <w:rFonts w:ascii="Roboto Condensed Medium" w:hAnsi="Roboto Condensed Medium" w:cs="Times New Roman"/>
          <w:i/>
          <w:iCs/>
          <w:szCs w:val="24"/>
          <w:rPrChange w:id="423" w:author="Author">
            <w:rPr/>
          </w:rPrChange>
        </w:rPr>
        <w:t xml:space="preserve">reprogrammed it to siphon off </w:t>
      </w:r>
      <w:proofErr w:type="gramStart"/>
      <w:r w:rsidRPr="00D4581E">
        <w:rPr>
          <w:rFonts w:ascii="Roboto Condensed Medium" w:hAnsi="Roboto Condensed Medium" w:cs="Times New Roman"/>
          <w:i/>
          <w:iCs/>
          <w:szCs w:val="24"/>
          <w:rPrChange w:id="424" w:author="Author">
            <w:rPr/>
          </w:rPrChange>
        </w:rPr>
        <w:t>some of</w:t>
      </w:r>
      <w:proofErr w:type="gramEnd"/>
      <w:r w:rsidRPr="00D4581E">
        <w:rPr>
          <w:rFonts w:ascii="Roboto Condensed Medium" w:hAnsi="Roboto Condensed Medium" w:cs="Times New Roman"/>
          <w:i/>
          <w:iCs/>
          <w:szCs w:val="24"/>
          <w:rPrChange w:id="425" w:author="Author">
            <w:rPr/>
          </w:rPrChange>
        </w:rPr>
        <w:t xml:space="preserve"> the fare transactions to my bank in God knows where. I’m smart about how </w:t>
      </w:r>
      <w:proofErr w:type="gramStart"/>
      <w:r w:rsidRPr="00D4581E">
        <w:rPr>
          <w:rFonts w:ascii="Roboto Condensed Medium" w:hAnsi="Roboto Condensed Medium" w:cs="Times New Roman"/>
          <w:i/>
          <w:iCs/>
          <w:szCs w:val="24"/>
          <w:rPrChange w:id="426" w:author="Author">
            <w:rPr/>
          </w:rPrChange>
        </w:rPr>
        <w:t>much</w:t>
      </w:r>
      <w:proofErr w:type="gramEnd"/>
      <w:r w:rsidRPr="00D4581E">
        <w:rPr>
          <w:rFonts w:ascii="Roboto Condensed Medium" w:hAnsi="Roboto Condensed Medium" w:cs="Times New Roman"/>
          <w:i/>
          <w:iCs/>
          <w:szCs w:val="24"/>
          <w:rPrChange w:id="427" w:author="Author">
            <w:rPr/>
          </w:rPrChange>
        </w:rPr>
        <w:t xml:space="preserve"> I skim, using game theory to choose a percentage that doesn’t raise eyebrows.</w:t>
      </w:r>
    </w:p>
    <w:p w14:paraId="74131B53" w14:textId="77777777" w:rsidR="001418B6" w:rsidRPr="00D4581E" w:rsidRDefault="001418B6" w:rsidP="001418B6">
      <w:pPr>
        <w:pStyle w:val="BodyNormal"/>
        <w:ind w:left="1440" w:right="720" w:firstLine="0"/>
        <w:rPr>
          <w:rFonts w:ascii="Roboto Condensed Medium" w:hAnsi="Roboto Condensed Medium" w:cs="Times New Roman"/>
          <w:i/>
          <w:iCs/>
          <w:szCs w:val="24"/>
          <w:rPrChange w:id="428" w:author="Author">
            <w:rPr/>
          </w:rPrChange>
        </w:rPr>
      </w:pPr>
      <w:r w:rsidRPr="00D4581E">
        <w:rPr>
          <w:rFonts w:ascii="Roboto Condensed Medium" w:hAnsi="Roboto Condensed Medium" w:cs="Times New Roman"/>
          <w:i/>
          <w:iCs/>
          <w:szCs w:val="24"/>
          <w:rPrChange w:id="429" w:author="Author">
            <w:rPr/>
          </w:rPrChange>
        </w:rPr>
        <w:t>I have a small team show up at a station with BART uniforms and a legitimate-looking work order to service the turnstiles. I</w:t>
      </w:r>
      <w:del w:id="430" w:author="Author">
        <w:r w:rsidRPr="00D4581E" w:rsidDel="00E47048">
          <w:rPr>
            <w:rFonts w:ascii="Roboto Condensed Medium" w:hAnsi="Roboto Condensed Medium" w:cs="Times New Roman"/>
            <w:i/>
            <w:iCs/>
            <w:szCs w:val="24"/>
            <w:rPrChange w:id="431" w:author="Author">
              <w:rPr/>
            </w:rPrChange>
          </w:rPr>
          <w:delText>n a matter of a couple of months, I’ve got a revenue stream coming in</w:delText>
        </w:r>
      </w:del>
      <w:ins w:id="432" w:author="Author">
        <w:r w:rsidRPr="00D4581E">
          <w:rPr>
            <w:rFonts w:ascii="Roboto Condensed Medium" w:hAnsi="Roboto Condensed Medium" w:cs="Times New Roman"/>
            <w:i/>
            <w:iCs/>
            <w:szCs w:val="24"/>
            <w:rPrChange w:id="433" w:author="Author">
              <w:rPr/>
            </w:rPrChange>
          </w:rPr>
          <w:t xml:space="preserve">’ve got a revenue stream in a </w:t>
        </w:r>
      </w:ins>
      <w:r w:rsidRPr="00D4581E">
        <w:rPr>
          <w:rFonts w:ascii="Roboto Condensed Medium" w:hAnsi="Roboto Condensed Medium" w:cs="Times New Roman"/>
          <w:i/>
          <w:iCs/>
          <w:szCs w:val="24"/>
        </w:rPr>
        <w:t>few</w:t>
      </w:r>
      <w:ins w:id="434" w:author="Author">
        <w:r w:rsidRPr="00D4581E">
          <w:rPr>
            <w:rFonts w:ascii="Roboto Condensed Medium" w:hAnsi="Roboto Condensed Medium" w:cs="Times New Roman"/>
            <w:i/>
            <w:iCs/>
            <w:szCs w:val="24"/>
            <w:rPrChange w:id="435" w:author="Author">
              <w:rPr/>
            </w:rPrChange>
          </w:rPr>
          <w:t xml:space="preserve"> months</w:t>
        </w:r>
      </w:ins>
      <w:r w:rsidRPr="00D4581E">
        <w:rPr>
          <w:rFonts w:ascii="Roboto Condensed Medium" w:hAnsi="Roboto Condensed Medium" w:cs="Times New Roman"/>
          <w:i/>
          <w:iCs/>
          <w:szCs w:val="24"/>
          <w:rPrChange w:id="436" w:author="Author">
            <w:rPr/>
          </w:rPrChange>
        </w:rPr>
        <w:t>, and nobody’s the wiser</w:t>
      </w:r>
      <w:del w:id="437" w:author="Author">
        <w:r w:rsidRPr="00D4581E" w:rsidDel="003C1112">
          <w:rPr>
            <w:rFonts w:ascii="Roboto Condensed Medium" w:hAnsi="Roboto Condensed Medium" w:cs="Times New Roman"/>
            <w:i/>
            <w:iCs/>
            <w:szCs w:val="24"/>
            <w:rPrChange w:id="438" w:author="Author">
              <w:rPr/>
            </w:rPrChange>
          </w:rPr>
          <w:delText xml:space="preserve"> for it</w:delText>
        </w:r>
      </w:del>
      <w:r w:rsidRPr="00D4581E">
        <w:rPr>
          <w:rFonts w:ascii="Roboto Condensed Medium" w:hAnsi="Roboto Condensed Medium" w:cs="Times New Roman"/>
          <w:i/>
          <w:iCs/>
          <w:szCs w:val="24"/>
          <w:rPrChange w:id="439" w:author="Author">
            <w:rPr/>
          </w:rPrChange>
        </w:rPr>
        <w:t>.”</w:t>
      </w:r>
    </w:p>
    <w:p w14:paraId="1C0C234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concur with that,</w:t>
      </w:r>
      <w:r w:rsidRPr="009C230E">
        <w:rPr>
          <w:rFonts w:ascii="Times New Roman" w:hAnsi="Times New Roman" w:cs="Times New Roman"/>
          <w:i/>
          <w:iCs/>
          <w:szCs w:val="24"/>
        </w:rPr>
        <w:t xml:space="preserve"> </w:t>
      </w:r>
      <w:r w:rsidRPr="009C230E">
        <w:rPr>
          <w:rFonts w:ascii="Times New Roman" w:hAnsi="Times New Roman" w:cs="Times New Roman"/>
          <w:szCs w:val="24"/>
        </w:rPr>
        <w:t>Jane</w:t>
      </w:r>
      <w:r w:rsidRPr="009C230E">
        <w:rPr>
          <w:rFonts w:ascii="Times New Roman" w:hAnsi="Times New Roman" w:cs="Times New Roman"/>
          <w:i/>
          <w:iCs/>
          <w:szCs w:val="24"/>
        </w:rPr>
        <w:t>,</w:t>
      </w:r>
      <w:r w:rsidRPr="009C230E">
        <w:rPr>
          <w:rFonts w:ascii="Times New Roman" w:hAnsi="Times New Roman" w:cs="Times New Roman"/>
          <w:szCs w:val="24"/>
        </w:rPr>
        <w:t>” Carolina said.</w:t>
      </w:r>
    </w:p>
    <w:p w14:paraId="18B1683B" w14:textId="056EE793"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Bartholomew Radzinger, the Director of the FBI, popped up in a window.</w:t>
      </w:r>
    </w:p>
    <w:p w14:paraId="68F85D5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“Congratulations to both of you on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excellent detective work. And thank you, Jane, for making that explanation understandable. </w:t>
      </w:r>
    </w:p>
    <w:p w14:paraId="1B21145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I’m guessing we</w:t>
      </w:r>
      <w:del w:id="440" w:author="Author">
        <w:r w:rsidRPr="009C230E" w:rsidDel="00E47048">
          <w:rPr>
            <w:rFonts w:ascii="Times New Roman" w:hAnsi="Times New Roman" w:cs="Times New Roman"/>
            <w:szCs w:val="24"/>
          </w:rPr>
          <w:delText>’re not going to</w:delText>
        </w:r>
      </w:del>
      <w:ins w:id="441" w:author="Author">
        <w:r w:rsidRPr="009C230E">
          <w:rPr>
            <w:rFonts w:ascii="Times New Roman" w:hAnsi="Times New Roman" w:cs="Times New Roman"/>
            <w:szCs w:val="24"/>
          </w:rPr>
          <w:t xml:space="preserve"> </w:t>
        </w:r>
      </w:ins>
      <w:r w:rsidRPr="009C230E">
        <w:rPr>
          <w:rFonts w:ascii="Times New Roman" w:hAnsi="Times New Roman" w:cs="Times New Roman"/>
          <w:szCs w:val="24"/>
        </w:rPr>
        <w:t>cannot wade in there and arrest Morton and Bisha on this. Since his company worked for BART, he could say he had the board designs just for contingency. If Morton is as intelligent as Jane thinks</w:t>
      </w:r>
      <w:del w:id="442" w:author="Author">
        <w:r w:rsidRPr="009C230E" w:rsidDel="00E47048">
          <w:rPr>
            <w:rFonts w:ascii="Times New Roman" w:hAnsi="Times New Roman" w:cs="Times New Roman"/>
            <w:szCs w:val="24"/>
          </w:rPr>
          <w:delText xml:space="preserve"> he is, he’ll be sure that any purchase order to build those boards sourc</w:delText>
        </w:r>
      </w:del>
      <w:ins w:id="443" w:author="Author">
        <w:r w:rsidRPr="009C230E">
          <w:rPr>
            <w:rFonts w:ascii="Times New Roman" w:hAnsi="Times New Roman" w:cs="Times New Roman"/>
            <w:szCs w:val="24"/>
          </w:rPr>
          <w:t>, he’ll be sure that any purchase order to build those boards com</w:t>
        </w:r>
      </w:ins>
      <w:r w:rsidRPr="009C230E">
        <w:rPr>
          <w:rFonts w:ascii="Times New Roman" w:hAnsi="Times New Roman" w:cs="Times New Roman"/>
          <w:szCs w:val="24"/>
        </w:rPr>
        <w:t>es back to BART.</w:t>
      </w:r>
    </w:p>
    <w:p w14:paraId="5F16299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FBI investigative work is like peeling an onion. </w:t>
      </w:r>
      <w:r w:rsidRPr="009C230E">
        <w:rPr>
          <w:rFonts w:ascii="Times New Roman" w:hAnsi="Times New Roman" w:cs="Times New Roman"/>
          <w:szCs w:val="24"/>
        </w:rPr>
        <w:lastRenderedPageBreak/>
        <w:t>You keep removing the outer layers till the rotten part appears.”</w:t>
      </w:r>
    </w:p>
    <w:p w14:paraId="70476E5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“Sir,” Carolina said, “that circuit board manufacturer in Naperville is probably a mob operation.”</w:t>
      </w:r>
    </w:p>
    <w:p w14:paraId="7F60AE3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w:t>
      </w:r>
      <w:del w:id="444" w:author="Author">
        <w:r w:rsidRPr="009C230E" w:rsidDel="003C1112">
          <w:rPr>
            <w:rFonts w:ascii="Times New Roman" w:hAnsi="Times New Roman" w:cs="Times New Roman"/>
            <w:szCs w:val="24"/>
          </w:rPr>
          <w:delText xml:space="preserve">absolutely </w:delText>
        </w:r>
      </w:del>
      <w:r w:rsidRPr="009C230E">
        <w:rPr>
          <w:rFonts w:ascii="Times New Roman" w:hAnsi="Times New Roman" w:cs="Times New Roman"/>
          <w:szCs w:val="24"/>
        </w:rPr>
        <w:t xml:space="preserve">agree, Agent Hendon. I will have </w:t>
      </w:r>
      <w:del w:id="445" w:author="Author">
        <w:r w:rsidRPr="009C230E" w:rsidDel="000F7EF8">
          <w:rPr>
            <w:rFonts w:ascii="Times New Roman" w:hAnsi="Times New Roman" w:cs="Times New Roman"/>
            <w:szCs w:val="24"/>
          </w:rPr>
          <w:delText>by late tomorrow judicial permission</w:delText>
        </w:r>
      </w:del>
      <w:ins w:id="446" w:author="Author">
        <w:r w:rsidRPr="009C230E">
          <w:rPr>
            <w:rFonts w:ascii="Times New Roman" w:hAnsi="Times New Roman" w:cs="Times New Roman"/>
            <w:szCs w:val="24"/>
          </w:rPr>
          <w:t>judicial permission by tomorrow</w:t>
        </w:r>
      </w:ins>
      <w:r w:rsidRPr="009C230E">
        <w:rPr>
          <w:rFonts w:ascii="Times New Roman" w:hAnsi="Times New Roman" w:cs="Times New Roman"/>
          <w:szCs w:val="24"/>
        </w:rPr>
        <w:t xml:space="preserve"> to begin intrusive surveillance of that company, meaning Jane can break in and find out what is happening.”</w:t>
      </w:r>
    </w:p>
    <w:p w14:paraId="3B0826DB" w14:textId="77777777" w:rsidR="001418B6" w:rsidRPr="00D4581E" w:rsidRDefault="001418B6" w:rsidP="001418B6">
      <w:pPr>
        <w:pStyle w:val="BodyNormal"/>
        <w:ind w:left="1440" w:right="720" w:firstLine="0"/>
        <w:rPr>
          <w:rFonts w:ascii="Roboto Condensed Medium" w:hAnsi="Roboto Condensed Medium" w:cs="Times New Roman"/>
          <w:i/>
          <w:iCs/>
          <w:szCs w:val="24"/>
          <w:rPrChange w:id="447" w:author="Author">
            <w:rPr/>
          </w:rPrChange>
        </w:rPr>
      </w:pPr>
      <w:r w:rsidRPr="00D4581E">
        <w:rPr>
          <w:rFonts w:ascii="Roboto Condensed Medium" w:hAnsi="Roboto Condensed Medium" w:cs="Times New Roman"/>
          <w:i/>
          <w:iCs/>
          <w:szCs w:val="24"/>
          <w:rPrChange w:id="448" w:author="Author">
            <w:rPr/>
          </w:rPrChange>
        </w:rPr>
        <w:t>“Respectfully, Director, we need to get a team to one of those BART stations and see if a randomly selected turnstile has the fake board installed. It would have no markings on the top and bottom of the circuit board.”</w:t>
      </w:r>
    </w:p>
    <w:p w14:paraId="42C7864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agree, Jane. </w:t>
      </w:r>
      <w:del w:id="449" w:author="Author">
        <w:r w:rsidRPr="009C230E" w:rsidDel="000F7EF8">
          <w:rPr>
            <w:rFonts w:ascii="Times New Roman" w:hAnsi="Times New Roman" w:cs="Times New Roman"/>
            <w:szCs w:val="24"/>
          </w:rPr>
          <w:delText>I’ll send a text to the FBI, San Francisco, as soon as I sign off</w:delText>
        </w:r>
      </w:del>
      <w:r w:rsidRPr="009C230E">
        <w:rPr>
          <w:rFonts w:ascii="Times New Roman" w:hAnsi="Times New Roman" w:cs="Times New Roman"/>
          <w:szCs w:val="24"/>
        </w:rPr>
        <w:t xml:space="preserve">When I sign off, I’ll text the FBI in San Francisco, telling them that Carolina will call. </w:t>
      </w:r>
      <w:proofErr w:type="gramStart"/>
      <w:r w:rsidRPr="009C230E">
        <w:rPr>
          <w:rFonts w:ascii="Times New Roman" w:hAnsi="Times New Roman" w:cs="Times New Roman"/>
          <w:szCs w:val="24"/>
        </w:rPr>
        <w:t>See to it.</w:t>
      </w:r>
      <w:proofErr w:type="gramEnd"/>
      <w:r w:rsidRPr="009C230E">
        <w:rPr>
          <w:rFonts w:ascii="Times New Roman" w:hAnsi="Times New Roman" w:cs="Times New Roman"/>
          <w:szCs w:val="24"/>
        </w:rPr>
        <w:t xml:space="preserve"> Keep pushing, folks.”</w:t>
      </w:r>
    </w:p>
    <w:p w14:paraId="7B77797B"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After everyone signed off, Carolina called for the helicopter to transport Jane and Mac home. Jane could continue her work from the mansion.</w:t>
      </w:r>
    </w:p>
    <w:p w14:paraId="317C5128" w14:textId="77777777" w:rsidR="001418B6" w:rsidRPr="002165F5" w:rsidRDefault="001418B6" w:rsidP="002165F5">
      <w:pPr>
        <w:pStyle w:val="ASubheadLevel1"/>
      </w:pPr>
      <w:bookmarkStart w:id="450" w:name="_Toc172536946"/>
      <w:bookmarkStart w:id="451" w:name="_Toc192624380"/>
      <w:r w:rsidRPr="002165F5">
        <w:lastRenderedPageBreak/>
        <w:t>The Bedroom</w:t>
      </w:r>
      <w:bookmarkEnd w:id="450"/>
      <w:bookmarkEnd w:id="451"/>
    </w:p>
    <w:p w14:paraId="09422D8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“Are you decent?” Mac said in a text to Jane’s phone.”</w:t>
      </w:r>
    </w:p>
    <w:p w14:paraId="4ADA084F"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452" w:author="Author">
            <w:rPr/>
          </w:rPrChange>
        </w:rPr>
      </w:pPr>
      <w:r w:rsidRPr="007F122A">
        <w:rPr>
          <w:rFonts w:ascii="Roboto Condensed Medium" w:hAnsi="Roboto Condensed Medium" w:cs="Times New Roman"/>
          <w:i/>
          <w:iCs/>
          <w:szCs w:val="24"/>
          <w:rPrChange w:id="453" w:author="Author">
            <w:rPr/>
          </w:rPrChange>
        </w:rPr>
        <w:t>“Yes, I just finished drying my hair before turning in.”</w:t>
      </w:r>
    </w:p>
    <w:p w14:paraId="297D9E3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“How about I bring up some Butter Pecan ice cream for both of us?”</w:t>
      </w:r>
    </w:p>
    <w:p w14:paraId="532C2DFA" w14:textId="77777777" w:rsidR="001418B6" w:rsidRPr="007F122A" w:rsidRDefault="001418B6" w:rsidP="001418B6">
      <w:pPr>
        <w:pStyle w:val="BodyNormal"/>
        <w:rPr>
          <w:rFonts w:ascii="Roboto Condensed Medium" w:hAnsi="Roboto Condensed Medium" w:cs="Times New Roman"/>
          <w:i/>
          <w:iCs/>
          <w:szCs w:val="24"/>
          <w:rPrChange w:id="454" w:author="Author">
            <w:rPr/>
          </w:rPrChange>
        </w:rPr>
      </w:pPr>
      <w:r w:rsidRPr="007F122A">
        <w:rPr>
          <w:rFonts w:ascii="Roboto Condensed Medium" w:hAnsi="Roboto Condensed Medium" w:cs="Times New Roman"/>
          <w:szCs w:val="24"/>
        </w:rPr>
        <w:t xml:space="preserve"> </w:t>
      </w:r>
      <w:r w:rsidRPr="007F122A">
        <w:rPr>
          <w:rFonts w:ascii="Roboto Condensed Medium" w:hAnsi="Roboto Condensed Medium" w:cs="Times New Roman"/>
          <w:i/>
          <w:iCs/>
          <w:szCs w:val="24"/>
          <w:rPrChange w:id="455" w:author="Author">
            <w:rPr/>
          </w:rPrChange>
        </w:rPr>
        <w:t>“Fabulous</w:t>
      </w:r>
      <w:del w:id="456" w:author="Author">
        <w:r w:rsidRPr="007F122A" w:rsidDel="000F7EF8">
          <w:rPr>
            <w:rFonts w:ascii="Roboto Condensed Medium" w:hAnsi="Roboto Condensed Medium" w:cs="Times New Roman"/>
            <w:i/>
            <w:iCs/>
            <w:szCs w:val="24"/>
            <w:rPrChange w:id="457" w:author="Author">
              <w:rPr/>
            </w:rPrChange>
          </w:rPr>
          <w:delText>, come on in</w:delText>
        </w:r>
      </w:del>
      <w:r w:rsidRPr="007F122A">
        <w:rPr>
          <w:rFonts w:ascii="Roboto Condensed Medium" w:hAnsi="Roboto Condensed Medium" w:cs="Times New Roman"/>
          <w:i/>
          <w:iCs/>
          <w:szCs w:val="24"/>
          <w:rPrChange w:id="458" w:author="Author">
            <w:rPr/>
          </w:rPrChange>
        </w:rPr>
        <w:t>. I’m sitting on the bed.”</w:t>
      </w:r>
    </w:p>
    <w:p w14:paraId="60ECA2E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It was close to midnight. Mac’s Mother and Father were already asleep, so he and Jane were the only ones awake. Outside, one Federal Marshal was doing sentry duty, making the rounds along the property’s perimeter. The rest were in the guest house, sleeping or operating the infrared detection system they had installed.</w:t>
      </w:r>
    </w:p>
    <w:p w14:paraId="7132D5B4" w14:textId="77777777" w:rsidR="001418B6" w:rsidRPr="009C230E" w:rsidRDefault="001418B6" w:rsidP="001418B6">
      <w:pPr>
        <w:pStyle w:val="BodyNormal"/>
        <w:rPr>
          <w:rFonts w:ascii="Times New Roman" w:hAnsi="Times New Roman" w:cs="Times New Roman"/>
          <w:szCs w:val="24"/>
        </w:rPr>
      </w:pPr>
      <w:del w:id="459" w:author="Author">
        <w:r w:rsidRPr="009C230E" w:rsidDel="00A115E9">
          <w:rPr>
            <w:rFonts w:ascii="Times New Roman" w:hAnsi="Times New Roman" w:cs="Times New Roman"/>
            <w:szCs w:val="24"/>
          </w:rPr>
          <w:delText>Carrying two bowls of ice cream with spoons, Mac</w:delText>
        </w:r>
      </w:del>
      <w:ins w:id="460" w:author="Author">
        <w:r w:rsidRPr="009C230E">
          <w:rPr>
            <w:rFonts w:ascii="Times New Roman" w:hAnsi="Times New Roman" w:cs="Times New Roman"/>
            <w:szCs w:val="24"/>
          </w:rPr>
          <w:t>Mac carried two bowls of ice cream with spoons and</w:t>
        </w:r>
      </w:ins>
      <w:r w:rsidRPr="009C230E">
        <w:rPr>
          <w:rFonts w:ascii="Times New Roman" w:hAnsi="Times New Roman" w:cs="Times New Roman"/>
          <w:szCs w:val="24"/>
        </w:rPr>
        <w:t xml:space="preserve"> took the elevator to the third floor. Jane’s bedroom, in the center of the house, </w:t>
      </w:r>
      <w:proofErr w:type="gramStart"/>
      <w:r w:rsidRPr="009C230E">
        <w:rPr>
          <w:rFonts w:ascii="Times New Roman" w:hAnsi="Times New Roman" w:cs="Times New Roman"/>
          <w:szCs w:val="24"/>
        </w:rPr>
        <w:t>faced</w:t>
      </w:r>
      <w:proofErr w:type="gramEnd"/>
      <w:r w:rsidRPr="009C230E">
        <w:rPr>
          <w:rFonts w:ascii="Times New Roman" w:hAnsi="Times New Roman" w:cs="Times New Roman"/>
          <w:szCs w:val="24"/>
        </w:rPr>
        <w:t xml:space="preserve"> Lake Michigan. Her office was in the adjoining bedroom.</w:t>
      </w:r>
    </w:p>
    <w:p w14:paraId="463D4D6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She sat on the bed, wearing grey gym shorts and a baggy-sleeved T-shirt. </w:t>
      </w:r>
      <w:del w:id="461" w:author="Author">
        <w:r w:rsidRPr="009C230E" w:rsidDel="00A115E9">
          <w:rPr>
            <w:rFonts w:ascii="Times New Roman" w:hAnsi="Times New Roman" w:cs="Times New Roman"/>
            <w:szCs w:val="24"/>
          </w:rPr>
          <w:delText xml:space="preserve">Accepting her bowl, </w:delText>
        </w:r>
      </w:del>
      <w:r w:rsidRPr="009C230E">
        <w:rPr>
          <w:rFonts w:ascii="Times New Roman" w:hAnsi="Times New Roman" w:cs="Times New Roman"/>
          <w:szCs w:val="24"/>
        </w:rPr>
        <w:t xml:space="preserve">Jane typed something on her iPad to command the lights out. The bedroom table lamp turned off, and the full moon </w:t>
      </w:r>
      <w:del w:id="462" w:author="Author">
        <w:r w:rsidRPr="009C230E" w:rsidDel="004D1535">
          <w:rPr>
            <w:rFonts w:ascii="Times New Roman" w:hAnsi="Times New Roman" w:cs="Times New Roman"/>
            <w:szCs w:val="24"/>
          </w:rPr>
          <w:delText xml:space="preserve">adequately </w:delText>
        </w:r>
      </w:del>
      <w:r w:rsidRPr="009C230E">
        <w:rPr>
          <w:rFonts w:ascii="Times New Roman" w:hAnsi="Times New Roman" w:cs="Times New Roman"/>
          <w:szCs w:val="24"/>
        </w:rPr>
        <w:t>illuminated the room. Jane dissolved a spoonful on her tongue, relishing the cool sweetness of the ice cream.</w:t>
      </w:r>
    </w:p>
    <w:p w14:paraId="38CF61BA"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463" w:author="Author">
            <w:rPr/>
          </w:rPrChange>
        </w:rPr>
      </w:pPr>
      <w:r w:rsidRPr="007F122A">
        <w:rPr>
          <w:rFonts w:ascii="Roboto Condensed Medium" w:hAnsi="Roboto Condensed Medium" w:cs="Times New Roman"/>
          <w:i/>
          <w:iCs/>
          <w:szCs w:val="24"/>
          <w:rPrChange w:id="464" w:author="Author">
            <w:rPr/>
          </w:rPrChange>
        </w:rPr>
        <w:t xml:space="preserve">“This is so good, Mac,” </w:t>
      </w:r>
    </w:p>
    <w:p w14:paraId="06E4F95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“Long day, right?”</w:t>
      </w:r>
    </w:p>
    <w:p w14:paraId="193E06C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 Jane put down her bowl and used the tablet to reply.</w:t>
      </w:r>
    </w:p>
    <w:p w14:paraId="7B96AC0C"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465" w:author="Author">
            <w:rPr/>
          </w:rPrChange>
        </w:rPr>
      </w:pPr>
      <w:r w:rsidRPr="007F122A">
        <w:rPr>
          <w:rFonts w:ascii="Roboto Condensed Medium" w:hAnsi="Roboto Condensed Medium" w:cs="Times New Roman"/>
          <w:i/>
          <w:iCs/>
          <w:szCs w:val="24"/>
          <w:rPrChange w:id="466" w:author="Author">
            <w:rPr/>
          </w:rPrChange>
        </w:rPr>
        <w:lastRenderedPageBreak/>
        <w:t xml:space="preserve">“Yes, this has all been quite an adjustment. When I worked for </w:t>
      </w:r>
      <w:proofErr w:type="gramStart"/>
      <w:r w:rsidRPr="007F122A">
        <w:rPr>
          <w:rFonts w:ascii="Roboto Condensed Medium" w:hAnsi="Roboto Condensed Medium" w:cs="Times New Roman"/>
          <w:i/>
          <w:iCs/>
          <w:szCs w:val="24"/>
          <w:rPrChange w:id="467" w:author="Author">
            <w:rPr/>
          </w:rPrChange>
        </w:rPr>
        <w:t>the Cottrels</w:t>
      </w:r>
      <w:proofErr w:type="gramEnd"/>
      <w:r w:rsidRPr="007F122A">
        <w:rPr>
          <w:rFonts w:ascii="Roboto Condensed Medium" w:hAnsi="Roboto Condensed Medium" w:cs="Times New Roman"/>
          <w:i/>
          <w:iCs/>
          <w:szCs w:val="24"/>
          <w:rPrChange w:id="468" w:author="Author">
            <w:rPr/>
          </w:rPrChange>
        </w:rPr>
        <w:t>, I was mindful of respecting their wishes</w:t>
      </w:r>
      <w:del w:id="469" w:author="Author">
        <w:r w:rsidRPr="007F122A" w:rsidDel="00A115E9">
          <w:rPr>
            <w:rFonts w:ascii="Roboto Condensed Medium" w:hAnsi="Roboto Condensed Medium" w:cs="Times New Roman"/>
            <w:i/>
            <w:iCs/>
            <w:szCs w:val="24"/>
            <w:rPrChange w:id="470" w:author="Author">
              <w:rPr/>
            </w:rPrChange>
          </w:rPr>
          <w:delText>;</w:delText>
        </w:r>
      </w:del>
      <w:ins w:id="471" w:author="Author">
        <w:r w:rsidRPr="007F122A">
          <w:rPr>
            <w:rFonts w:ascii="Roboto Condensed Medium" w:hAnsi="Roboto Condensed Medium" w:cs="Times New Roman"/>
            <w:i/>
            <w:iCs/>
            <w:szCs w:val="24"/>
            <w:rPrChange w:id="472" w:author="Author">
              <w:rPr/>
            </w:rPrChange>
          </w:rPr>
          <w:t>.</w:t>
        </w:r>
      </w:ins>
      <w:r w:rsidRPr="007F122A">
        <w:rPr>
          <w:rFonts w:ascii="Roboto Condensed Medium" w:hAnsi="Roboto Condensed Medium" w:cs="Times New Roman"/>
          <w:i/>
          <w:iCs/>
          <w:szCs w:val="24"/>
          <w:rPrChange w:id="473" w:author="Author">
            <w:rPr/>
          </w:rPrChange>
        </w:rPr>
        <w:t xml:space="preserve"> </w:t>
      </w:r>
      <w:del w:id="474" w:author="Author">
        <w:r w:rsidRPr="007F122A" w:rsidDel="00A115E9">
          <w:rPr>
            <w:rFonts w:ascii="Roboto Condensed Medium" w:hAnsi="Roboto Condensed Medium" w:cs="Times New Roman"/>
            <w:i/>
            <w:iCs/>
            <w:szCs w:val="24"/>
            <w:rPrChange w:id="475" w:author="Author">
              <w:rPr/>
            </w:rPrChange>
          </w:rPr>
          <w:delText>I mean, Hell, t</w:delText>
        </w:r>
      </w:del>
      <w:ins w:id="476" w:author="Author">
        <w:r w:rsidRPr="007F122A">
          <w:rPr>
            <w:rFonts w:ascii="Roboto Condensed Medium" w:hAnsi="Roboto Condensed Medium" w:cs="Times New Roman"/>
            <w:i/>
            <w:iCs/>
            <w:szCs w:val="24"/>
            <w:rPrChange w:id="477" w:author="Author">
              <w:rPr/>
            </w:rPrChange>
          </w:rPr>
          <w:t>T</w:t>
        </w:r>
      </w:ins>
      <w:r w:rsidRPr="007F122A">
        <w:rPr>
          <w:rFonts w:ascii="Roboto Condensed Medium" w:hAnsi="Roboto Condensed Medium" w:cs="Times New Roman"/>
          <w:i/>
          <w:iCs/>
          <w:szCs w:val="24"/>
          <w:rPrChange w:id="478" w:author="Author">
            <w:rPr/>
          </w:rPrChange>
        </w:rPr>
        <w:t>hey owned the business. Still, they trusted my ability to give them what they wanted without micro-managing me.</w:t>
      </w:r>
    </w:p>
    <w:p w14:paraId="5E534B8F"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479" w:author="Author">
            <w:rPr/>
          </w:rPrChange>
        </w:rPr>
      </w:pPr>
      <w:r w:rsidRPr="007F122A">
        <w:rPr>
          <w:rFonts w:ascii="Roboto Condensed Medium" w:hAnsi="Roboto Condensed Medium" w:cs="Times New Roman"/>
          <w:i/>
          <w:iCs/>
          <w:szCs w:val="24"/>
          <w:rPrChange w:id="480" w:author="Author">
            <w:rPr/>
          </w:rPrChange>
        </w:rPr>
        <w:t xml:space="preserve">Carolina, on the other hand, watches </w:t>
      </w:r>
      <w:proofErr w:type="gramStart"/>
      <w:r w:rsidRPr="007F122A">
        <w:rPr>
          <w:rFonts w:ascii="Roboto Condensed Medium" w:hAnsi="Roboto Condensed Medium" w:cs="Times New Roman"/>
          <w:i/>
          <w:iCs/>
          <w:szCs w:val="24"/>
          <w:rPrChange w:id="481" w:author="Author">
            <w:rPr/>
          </w:rPrChange>
        </w:rPr>
        <w:t>my</w:t>
      </w:r>
      <w:proofErr w:type="gramEnd"/>
      <w:r w:rsidRPr="007F122A">
        <w:rPr>
          <w:rFonts w:ascii="Roboto Condensed Medium" w:hAnsi="Roboto Condensed Medium" w:cs="Times New Roman"/>
          <w:i/>
          <w:iCs/>
          <w:szCs w:val="24"/>
          <w:rPrChange w:id="482" w:author="Author">
            <w:rPr/>
          </w:rPrChange>
        </w:rPr>
        <w:t xml:space="preserve"> every move. She’s </w:t>
      </w:r>
      <w:proofErr w:type="gramStart"/>
      <w:r w:rsidRPr="007F122A">
        <w:rPr>
          <w:rFonts w:ascii="Roboto Condensed Medium" w:hAnsi="Roboto Condensed Medium" w:cs="Times New Roman"/>
          <w:i/>
          <w:iCs/>
          <w:szCs w:val="24"/>
          <w:rPrChange w:id="483" w:author="Author">
            <w:rPr/>
          </w:rPrChange>
        </w:rPr>
        <w:t>very organized</w:t>
      </w:r>
      <w:proofErr w:type="gramEnd"/>
      <w:r w:rsidRPr="007F122A">
        <w:rPr>
          <w:rFonts w:ascii="Roboto Condensed Medium" w:hAnsi="Roboto Condensed Medium" w:cs="Times New Roman"/>
          <w:i/>
          <w:iCs/>
          <w:szCs w:val="24"/>
          <w:rPrChange w:id="484" w:author="Author">
            <w:rPr/>
          </w:rPrChange>
        </w:rPr>
        <w:t xml:space="preserve"> and wants me to be a team player. I want to write all the code for a particular project, but she insists I pass off bits for her other programmers to finish. I’m not complaining, Mac. </w:t>
      </w:r>
      <w:del w:id="485" w:author="Author">
        <w:r w:rsidRPr="007F122A" w:rsidDel="00A115E9">
          <w:rPr>
            <w:rFonts w:ascii="Roboto Condensed Medium" w:hAnsi="Roboto Condensed Medium" w:cs="Times New Roman"/>
            <w:i/>
            <w:iCs/>
            <w:szCs w:val="24"/>
            <w:rPrChange w:id="486" w:author="Author">
              <w:rPr/>
            </w:rPrChange>
          </w:rPr>
          <w:delText xml:space="preserve">I guess </w:delText>
        </w:r>
      </w:del>
      <w:r w:rsidRPr="007F122A">
        <w:rPr>
          <w:rFonts w:ascii="Roboto Condensed Medium" w:hAnsi="Roboto Condensed Medium" w:cs="Times New Roman"/>
          <w:i/>
          <w:iCs/>
          <w:szCs w:val="24"/>
          <w:rPrChange w:id="487" w:author="Author">
            <w:rPr/>
          </w:rPrChange>
        </w:rPr>
        <w:t>I’m just not used to a government agency's rigors with its rules and hierarchy.</w:t>
      </w:r>
    </w:p>
    <w:p w14:paraId="3C8688E3" w14:textId="77777777" w:rsidR="001418B6" w:rsidRPr="007F122A" w:rsidRDefault="001418B6" w:rsidP="001418B6">
      <w:pPr>
        <w:pStyle w:val="BodyNormal"/>
        <w:ind w:left="1440" w:right="720" w:firstLine="0"/>
        <w:rPr>
          <w:rFonts w:ascii="Roboto Condensed Medium" w:hAnsi="Roboto Condensed Medium" w:cs="Times New Roman"/>
          <w:szCs w:val="24"/>
        </w:rPr>
      </w:pPr>
      <w:r w:rsidRPr="007F122A">
        <w:rPr>
          <w:rFonts w:ascii="Roboto Condensed Medium" w:hAnsi="Roboto Condensed Medium" w:cs="Times New Roman"/>
          <w:i/>
          <w:iCs/>
          <w:szCs w:val="24"/>
          <w:rPrChange w:id="488" w:author="Author">
            <w:rPr/>
          </w:rPrChange>
        </w:rPr>
        <w:t>Do you know her, Mac, Special Agent Hendon?”</w:t>
      </w:r>
    </w:p>
    <w:p w14:paraId="103E417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 set his bowl on Jane’s nightstand and faced her on the bed.</w:t>
      </w:r>
    </w:p>
    <w:p w14:paraId="3F61186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“Yes, I’ve met with her several times as part of my service to the FBI-Chicago Police Joint Task Force.”</w:t>
      </w:r>
    </w:p>
    <w:p w14:paraId="0AF2733A"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489" w:author="Author">
            <w:rPr/>
          </w:rPrChange>
        </w:rPr>
      </w:pPr>
      <w:r w:rsidRPr="007F122A">
        <w:rPr>
          <w:rFonts w:ascii="Roboto Condensed Medium" w:hAnsi="Roboto Condensed Medium" w:cs="Times New Roman"/>
          <w:i/>
          <w:iCs/>
          <w:szCs w:val="24"/>
          <w:rPrChange w:id="490" w:author="Author">
            <w:rPr/>
          </w:rPrChange>
        </w:rPr>
        <w:t>“Did you date her, Mac?”</w:t>
      </w:r>
    </w:p>
    <w:p w14:paraId="123B2DF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“No, it was made </w:t>
      </w:r>
      <w:proofErr w:type="gramStart"/>
      <w:r w:rsidRPr="009C230E">
        <w:rPr>
          <w:rFonts w:ascii="Times New Roman" w:hAnsi="Times New Roman" w:cs="Times New Roman"/>
          <w:szCs w:val="24"/>
        </w:rPr>
        <w:t>pretty clear</w:t>
      </w:r>
      <w:proofErr w:type="gramEnd"/>
      <w:r w:rsidRPr="009C230E">
        <w:rPr>
          <w:rFonts w:ascii="Times New Roman" w:hAnsi="Times New Roman" w:cs="Times New Roman"/>
          <w:szCs w:val="24"/>
        </w:rPr>
        <w:t xml:space="preserve"> to me by the FBI folks that she was verboten regarding hook-ups. I asked her about that once</w:t>
      </w:r>
      <w:ins w:id="491" w:author="Author">
        <w:r w:rsidRPr="009C230E">
          <w:rPr>
            <w:rFonts w:ascii="Times New Roman" w:hAnsi="Times New Roman" w:cs="Times New Roman"/>
            <w:szCs w:val="24"/>
          </w:rPr>
          <w:t>.</w:t>
        </w:r>
      </w:ins>
      <w:del w:id="492" w:author="Author">
        <w:r w:rsidRPr="009C230E" w:rsidDel="00A115E9">
          <w:rPr>
            <w:rFonts w:ascii="Times New Roman" w:hAnsi="Times New Roman" w:cs="Times New Roman"/>
            <w:szCs w:val="24"/>
          </w:rPr>
          <w:delText>;</w:delText>
        </w:r>
      </w:del>
      <w:r w:rsidRPr="009C230E">
        <w:rPr>
          <w:rFonts w:ascii="Times New Roman" w:hAnsi="Times New Roman" w:cs="Times New Roman"/>
          <w:szCs w:val="24"/>
        </w:rPr>
        <w:t xml:space="preserve"> I found out that we operate under the same career philosophy: don’t shit where you eat. She always has a </w:t>
      </w:r>
      <w:r w:rsidRPr="009C230E">
        <w:rPr>
          <w:rFonts w:ascii="Times New Roman" w:hAnsi="Times New Roman" w:cs="Times New Roman"/>
          <w:szCs w:val="24"/>
        </w:rPr>
        <w:lastRenderedPageBreak/>
        <w:t>boyfriend</w:t>
      </w:r>
      <w:del w:id="493" w:author="Author">
        <w:r w:rsidRPr="009C230E" w:rsidDel="004D1535">
          <w:rPr>
            <w:rFonts w:ascii="Times New Roman" w:hAnsi="Times New Roman" w:cs="Times New Roman"/>
            <w:szCs w:val="24"/>
          </w:rPr>
          <w:delText>,</w:delText>
        </w:r>
      </w:del>
      <w:r w:rsidRPr="009C230E">
        <w:rPr>
          <w:rFonts w:ascii="Times New Roman" w:hAnsi="Times New Roman" w:cs="Times New Roman"/>
          <w:szCs w:val="24"/>
        </w:rPr>
        <w:t xml:space="preserve"> but never anyone from the FBI. Her current guy is from the State Department.”</w:t>
      </w:r>
    </w:p>
    <w:p w14:paraId="035E6766"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494" w:author="Author">
            <w:rPr/>
          </w:rPrChange>
        </w:rPr>
      </w:pPr>
      <w:r w:rsidRPr="007F122A">
        <w:rPr>
          <w:rFonts w:ascii="Roboto Condensed Medium" w:hAnsi="Roboto Condensed Medium" w:cs="Times New Roman"/>
          <w:i/>
          <w:iCs/>
          <w:szCs w:val="24"/>
          <w:rPrChange w:id="495" w:author="Author">
            <w:rPr/>
          </w:rPrChange>
        </w:rPr>
        <w:t>“Mac, may I speak to you from my heart?”</w:t>
      </w:r>
    </w:p>
    <w:p w14:paraId="57B1564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should always speak to me that way,</w:t>
      </w:r>
      <w:ins w:id="496" w:author="Author">
        <w:del w:id="497" w:author="Author">
          <w:r w:rsidRPr="009C230E" w:rsidDel="004D1535">
            <w:rPr>
              <w:rFonts w:ascii="Times New Roman" w:hAnsi="Times New Roman" w:cs="Times New Roman"/>
              <w:szCs w:val="24"/>
            </w:rPr>
            <w:delText>,</w:delText>
          </w:r>
        </w:del>
      </w:ins>
      <w:r w:rsidRPr="009C230E">
        <w:rPr>
          <w:rFonts w:ascii="Times New Roman" w:hAnsi="Times New Roman" w:cs="Times New Roman"/>
          <w:szCs w:val="24"/>
        </w:rPr>
        <w:t xml:space="preserve"> and ditto for me.”</w:t>
      </w:r>
    </w:p>
    <w:p w14:paraId="49487BD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She placed her empty bowl on the nightstand, stretching her body to reach</w:t>
      </w:r>
      <w:ins w:id="498" w:author="Author">
        <w:r w:rsidRPr="009C230E">
          <w:rPr>
            <w:rFonts w:ascii="Times New Roman" w:hAnsi="Times New Roman" w:cs="Times New Roman"/>
            <w:szCs w:val="24"/>
          </w:rPr>
          <w:t xml:space="preserve"> it</w:t>
        </w:r>
      </w:ins>
      <w:r w:rsidRPr="009C230E">
        <w:rPr>
          <w:rFonts w:ascii="Times New Roman" w:hAnsi="Times New Roman" w:cs="Times New Roman"/>
          <w:szCs w:val="24"/>
        </w:rPr>
        <w:t>. In the soft moonlight, enhanced by the reflection from the lake, Mac allowed himself to admire her athletic figure, her toned legs, her perfectly shaped breasts, her hair tumbling from her shoulders</w:t>
      </w:r>
      <w:ins w:id="499" w:author="Author">
        <w:r w:rsidRPr="009C230E">
          <w:rPr>
            <w:rFonts w:ascii="Times New Roman" w:hAnsi="Times New Roman" w:cs="Times New Roman"/>
            <w:szCs w:val="24"/>
          </w:rPr>
          <w:t>,</w:t>
        </w:r>
      </w:ins>
      <w:r w:rsidRPr="009C230E">
        <w:rPr>
          <w:rFonts w:ascii="Times New Roman" w:hAnsi="Times New Roman" w:cs="Times New Roman"/>
          <w:szCs w:val="24"/>
        </w:rPr>
        <w:t xml:space="preserve"> covering the side of her face. He exhaled, simultaneously shaking his head to break the trance she had on him. She smiled and looked down at her tablet’s backlit keys.</w:t>
      </w:r>
    </w:p>
    <w:p w14:paraId="7CC31BCD"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00" w:author="Author">
            <w:rPr/>
          </w:rPrChange>
        </w:rPr>
      </w:pPr>
      <w:r w:rsidRPr="007F122A">
        <w:rPr>
          <w:rFonts w:ascii="Roboto Condensed Medium" w:hAnsi="Roboto Condensed Medium" w:cs="Times New Roman"/>
          <w:i/>
          <w:iCs/>
          <w:szCs w:val="24"/>
          <w:rPrChange w:id="501" w:author="Author">
            <w:rPr/>
          </w:rPrChange>
        </w:rPr>
        <w:t xml:space="preserve">“The women you run with, Mac, like Agent Hendon and Anneliese, are well-educated, affluent, and beautiful. Carolina is from a wealthy family; Anneliese’s parents are realtors. </w:t>
      </w:r>
    </w:p>
    <w:p w14:paraId="640E729E"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02" w:author="Author">
            <w:rPr/>
          </w:rPrChange>
        </w:rPr>
      </w:pPr>
      <w:r w:rsidRPr="007F122A">
        <w:rPr>
          <w:rFonts w:ascii="Roboto Condensed Medium" w:hAnsi="Roboto Condensed Medium" w:cs="Times New Roman"/>
          <w:i/>
          <w:iCs/>
          <w:szCs w:val="24"/>
          <w:rPrChange w:id="503" w:author="Author">
            <w:rPr/>
          </w:rPrChange>
        </w:rPr>
        <w:t>You</w:t>
      </w:r>
      <w:del w:id="504" w:author="Author">
        <w:r w:rsidRPr="007F122A" w:rsidDel="002C7F14">
          <w:rPr>
            <w:rFonts w:ascii="Roboto Condensed Medium" w:hAnsi="Roboto Condensed Medium" w:cs="Times New Roman"/>
            <w:i/>
            <w:iCs/>
            <w:szCs w:val="24"/>
            <w:rPrChange w:id="505" w:author="Author">
              <w:rPr/>
            </w:rPrChange>
          </w:rPr>
          <w:delText>, yourself,</w:delText>
        </w:r>
      </w:del>
      <w:r w:rsidRPr="007F122A">
        <w:rPr>
          <w:rFonts w:ascii="Roboto Condensed Medium" w:hAnsi="Roboto Condensed Medium" w:cs="Times New Roman"/>
          <w:i/>
          <w:iCs/>
          <w:szCs w:val="24"/>
          <w:rPrChange w:id="506" w:author="Author">
            <w:rPr/>
          </w:rPrChange>
        </w:rPr>
        <w:t xml:space="preserve"> are also born of privilege and the most beautiful man I’ve ever met. To say it another way, you’re a babe magnet.</w:t>
      </w:r>
    </w:p>
    <w:p w14:paraId="19500E03" w14:textId="7FBFA512" w:rsidR="001418B6" w:rsidRPr="007F122A" w:rsidRDefault="001418B6" w:rsidP="001418B6">
      <w:pPr>
        <w:pStyle w:val="BodyNormal"/>
        <w:ind w:left="1440" w:right="720" w:firstLine="0"/>
        <w:rPr>
          <w:rFonts w:ascii="Roboto Condensed Medium" w:hAnsi="Roboto Condensed Medium" w:cs="Times New Roman"/>
          <w:i/>
          <w:iCs/>
          <w:szCs w:val="24"/>
          <w:rPrChange w:id="507" w:author="Author">
            <w:rPr/>
          </w:rPrChange>
        </w:rPr>
      </w:pPr>
      <w:r w:rsidRPr="007F122A">
        <w:rPr>
          <w:rFonts w:ascii="Roboto Condensed Medium" w:hAnsi="Roboto Condensed Medium" w:cs="Times New Roman"/>
          <w:i/>
          <w:iCs/>
          <w:szCs w:val="24"/>
          <w:rPrChange w:id="508" w:author="Author">
            <w:rPr/>
          </w:rPrChange>
        </w:rPr>
        <w:t xml:space="preserve">How can I compete with that? I may be beautiful, but I’m uneducated (officially). I make a programmer’s wage. Worse yet, Mac, is that I’m mute. What takes me minutes to communicate would take Anneliese only </w:t>
      </w:r>
      <w:r w:rsidRPr="007F122A">
        <w:rPr>
          <w:rFonts w:ascii="Roboto Condensed Medium" w:hAnsi="Roboto Condensed Medium" w:cs="Times New Roman"/>
          <w:i/>
          <w:iCs/>
          <w:szCs w:val="24"/>
          <w:rPrChange w:id="509" w:author="Author">
            <w:rPr/>
          </w:rPrChange>
        </w:rPr>
        <w:lastRenderedPageBreak/>
        <w:t>seconds to say. Again</w:t>
      </w:r>
      <w:r w:rsidRPr="007F122A">
        <w:rPr>
          <w:rFonts w:ascii="Roboto Condensed Medium" w:hAnsi="Roboto Condensed Medium" w:cs="Times New Roman"/>
          <w:i/>
          <w:iCs/>
          <w:szCs w:val="24"/>
        </w:rPr>
        <w:t>,</w:t>
      </w:r>
      <w:r w:rsidRPr="007F122A">
        <w:rPr>
          <w:rFonts w:ascii="Roboto Condensed Medium" w:hAnsi="Roboto Condensed Medium" w:cs="Times New Roman"/>
          <w:i/>
          <w:iCs/>
          <w:szCs w:val="24"/>
          <w:rPrChange w:id="510" w:author="Author">
            <w:rPr/>
          </w:rPrChange>
        </w:rPr>
        <w:t xml:space="preserve"> I ask, ‘How can I compete in your </w:t>
      </w:r>
      <w:r w:rsidR="001950FD" w:rsidRPr="007F122A">
        <w:rPr>
          <w:rFonts w:ascii="Roboto Condensed Medium" w:hAnsi="Roboto Condensed Medium" w:cs="Times New Roman"/>
          <w:i/>
          <w:iCs/>
          <w:szCs w:val="24"/>
        </w:rPr>
        <w:t>world?”</w:t>
      </w:r>
    </w:p>
    <w:p w14:paraId="2F36512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“You’re not competing with anybody, Jane. The competition is over. I’ve chosen you.</w:t>
      </w:r>
    </w:p>
    <w:p w14:paraId="51D4D4C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It’s true; I’ve had my share of consensual sex over the years. I’ve used my looks and, yes, my money to attract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women. All that time, though, I’ve been looking for somebody to devote myself to and love. </w:t>
      </w:r>
    </w:p>
    <w:p w14:paraId="6CF3E7A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It’s you, Jane. You’re the one. I </w:t>
      </w:r>
      <w:del w:id="511" w:author="Author">
        <w:r w:rsidRPr="009C230E" w:rsidDel="002C7F14">
          <w:rPr>
            <w:rFonts w:ascii="Times New Roman" w:hAnsi="Times New Roman" w:cs="Times New Roman"/>
            <w:szCs w:val="24"/>
          </w:rPr>
          <w:delText xml:space="preserve">sort of </w:delText>
        </w:r>
      </w:del>
      <w:r w:rsidRPr="009C230E">
        <w:rPr>
          <w:rFonts w:ascii="Times New Roman" w:hAnsi="Times New Roman" w:cs="Times New Roman"/>
          <w:szCs w:val="24"/>
        </w:rPr>
        <w:t xml:space="preserve">knew </w:t>
      </w:r>
      <w:del w:id="512" w:author="Author">
        <w:r w:rsidRPr="009C230E" w:rsidDel="002C7F14">
          <w:rPr>
            <w:rFonts w:ascii="Times New Roman" w:hAnsi="Times New Roman" w:cs="Times New Roman"/>
            <w:szCs w:val="24"/>
          </w:rPr>
          <w:delText xml:space="preserve">it </w:delText>
        </w:r>
      </w:del>
      <w:r w:rsidRPr="009C230E">
        <w:rPr>
          <w:rFonts w:ascii="Times New Roman" w:hAnsi="Times New Roman" w:cs="Times New Roman"/>
          <w:szCs w:val="24"/>
        </w:rPr>
        <w:t xml:space="preserve">when you helped me to my feet </w:t>
      </w:r>
      <w:del w:id="513" w:author="Author">
        <w:r w:rsidRPr="009C230E" w:rsidDel="002C7F14">
          <w:rPr>
            <w:rFonts w:ascii="Times New Roman" w:hAnsi="Times New Roman" w:cs="Times New Roman"/>
            <w:szCs w:val="24"/>
          </w:rPr>
          <w:delText xml:space="preserve">in </w:delText>
        </w:r>
      </w:del>
      <w:ins w:id="514" w:author="Author">
        <w:r w:rsidRPr="009C230E">
          <w:rPr>
            <w:rFonts w:ascii="Times New Roman" w:hAnsi="Times New Roman" w:cs="Times New Roman"/>
            <w:szCs w:val="24"/>
          </w:rPr>
          <w:t xml:space="preserve">on </w:t>
        </w:r>
      </w:ins>
      <w:r w:rsidRPr="009C230E">
        <w:rPr>
          <w:rFonts w:ascii="Times New Roman" w:hAnsi="Times New Roman" w:cs="Times New Roman"/>
          <w:szCs w:val="24"/>
        </w:rPr>
        <w:t>that dark construction site</w:t>
      </w:r>
      <w:ins w:id="515" w:author="Author">
        <w:r w:rsidRPr="009C230E">
          <w:rPr>
            <w:rFonts w:ascii="Times New Roman" w:hAnsi="Times New Roman" w:cs="Times New Roman"/>
            <w:szCs w:val="24"/>
          </w:rPr>
          <w:t>,</w:t>
        </w:r>
      </w:ins>
      <w:del w:id="516" w:author="Author">
        <w:r w:rsidRPr="009C230E" w:rsidDel="002C7F14">
          <w:rPr>
            <w:rFonts w:ascii="Times New Roman" w:hAnsi="Times New Roman" w:cs="Times New Roman"/>
            <w:szCs w:val="24"/>
          </w:rPr>
          <w:delText>,</w:delText>
        </w:r>
      </w:del>
      <w:r w:rsidRPr="009C230E">
        <w:rPr>
          <w:rFonts w:ascii="Times New Roman" w:hAnsi="Times New Roman" w:cs="Times New Roman"/>
          <w:szCs w:val="24"/>
        </w:rPr>
        <w:t xml:space="preserve"> and I looked at you for the first time. You were my Angel, and I had to find</w:t>
      </w:r>
      <w:del w:id="517" w:author="Author">
        <w:r w:rsidRPr="009C230E" w:rsidDel="002C7F14">
          <w:rPr>
            <w:rFonts w:ascii="Times New Roman" w:hAnsi="Times New Roman" w:cs="Times New Roman"/>
            <w:szCs w:val="24"/>
          </w:rPr>
          <w:delText xml:space="preserve"> you and be near</w:delText>
        </w:r>
      </w:del>
      <w:r w:rsidRPr="009C230E">
        <w:rPr>
          <w:rFonts w:ascii="Times New Roman" w:hAnsi="Times New Roman" w:cs="Times New Roman"/>
          <w:szCs w:val="24"/>
        </w:rPr>
        <w:t xml:space="preserve"> you. What do I have to say to convince you?”</w:t>
      </w:r>
    </w:p>
    <w:p w14:paraId="640ADA31"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18" w:author="Author">
            <w:rPr/>
          </w:rPrChange>
        </w:rPr>
      </w:pPr>
      <w:r w:rsidRPr="007F122A">
        <w:rPr>
          <w:rFonts w:ascii="Roboto Condensed Medium" w:hAnsi="Roboto Condensed Medium" w:cs="Times New Roman"/>
          <w:i/>
          <w:iCs/>
          <w:szCs w:val="24"/>
          <w:rPrChange w:id="519" w:author="Author">
            <w:rPr/>
          </w:rPrChange>
        </w:rPr>
        <w:t xml:space="preserve">“Mac, I’ve never had sex with anyone. My </w:t>
      </w:r>
      <w:r w:rsidRPr="007F122A">
        <w:rPr>
          <w:rFonts w:ascii="Roboto Condensed Medium" w:hAnsi="Roboto Condensed Medium" w:cs="Times New Roman"/>
          <w:i/>
          <w:iCs/>
          <w:szCs w:val="24"/>
        </w:rPr>
        <w:t>two</w:t>
      </w:r>
      <w:r w:rsidRPr="007F122A">
        <w:rPr>
          <w:rFonts w:ascii="Roboto Condensed Medium" w:hAnsi="Roboto Condensed Medium" w:cs="Times New Roman"/>
          <w:i/>
          <w:iCs/>
          <w:szCs w:val="24"/>
          <w:rPrChange w:id="520" w:author="Author">
            <w:rPr/>
          </w:rPrChange>
        </w:rPr>
        <w:t xml:space="preserve"> rapes weren’t sex; they were beatings. I don’t know how to please you.”</w:t>
      </w:r>
    </w:p>
    <w:p w14:paraId="0F6172A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Intimacy between you and I will be what we decide to make of it. We won’t be measuring ourselves against old girlfriends or rapists. It’s just us. We will teach ourselves how to communicate non-verbally.”</w:t>
      </w:r>
    </w:p>
    <w:p w14:paraId="287742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looked at him intently, dropping her tablet on the bed. Mac was sitting up, so she straddled herself onto his thighs. Her face was within inches of his. She reached for his left hand and boldly guided it under her nightshirt to her right breast. Jane did not release her grip as if to say, ‘Don’t let go.’</w:t>
      </w:r>
    </w:p>
    <w:p w14:paraId="023A96C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Mac responded by pressing his lips to hers. The kiss was </w:t>
      </w:r>
      <w:proofErr w:type="gramStart"/>
      <w:r w:rsidRPr="009C230E">
        <w:rPr>
          <w:rFonts w:ascii="Times New Roman" w:hAnsi="Times New Roman" w:cs="Times New Roman"/>
          <w:szCs w:val="24"/>
        </w:rPr>
        <w:lastRenderedPageBreak/>
        <w:t>passionate</w:t>
      </w:r>
      <w:proofErr w:type="gramEnd"/>
      <w:r w:rsidRPr="009C230E">
        <w:rPr>
          <w:rFonts w:ascii="Times New Roman" w:hAnsi="Times New Roman" w:cs="Times New Roman"/>
          <w:szCs w:val="24"/>
        </w:rPr>
        <w:t>, exciting, and unrelenting, their tongues d</w:t>
      </w:r>
      <w:del w:id="521" w:author="Author">
        <w:r w:rsidRPr="009C230E" w:rsidDel="004D1535">
          <w:rPr>
            <w:rFonts w:ascii="Times New Roman" w:hAnsi="Times New Roman" w:cs="Times New Roman"/>
            <w:szCs w:val="24"/>
          </w:rPr>
          <w:delText>oing a little dance</w:delText>
        </w:r>
      </w:del>
      <w:ins w:id="522" w:author="Author">
        <w:r w:rsidRPr="009C230E">
          <w:rPr>
            <w:rFonts w:ascii="Times New Roman" w:hAnsi="Times New Roman" w:cs="Times New Roman"/>
            <w:szCs w:val="24"/>
          </w:rPr>
          <w:t>ancing</w:t>
        </w:r>
      </w:ins>
      <w:r w:rsidRPr="009C230E">
        <w:rPr>
          <w:rFonts w:ascii="Times New Roman" w:hAnsi="Times New Roman" w:cs="Times New Roman"/>
          <w:szCs w:val="24"/>
        </w:rPr>
        <w:t xml:space="preserve">. It was silent, and Mac thought that if she couldn’t moan, </w:t>
      </w:r>
      <w:proofErr w:type="gramStart"/>
      <w:r w:rsidRPr="009C230E">
        <w:rPr>
          <w:rFonts w:ascii="Times New Roman" w:hAnsi="Times New Roman" w:cs="Times New Roman"/>
          <w:szCs w:val="24"/>
        </w:rPr>
        <w:t>maybe he</w:t>
      </w:r>
      <w:proofErr w:type="gramEnd"/>
      <w:r w:rsidRPr="009C230E">
        <w:rPr>
          <w:rFonts w:ascii="Times New Roman" w:hAnsi="Times New Roman" w:cs="Times New Roman"/>
          <w:szCs w:val="24"/>
        </w:rPr>
        <w:t xml:space="preserve"> shouldn’t either. The kiss lasted at least a minute. She broke first. Mac removed his hand from her body, the feel of her bosom leaving a tingle in his fingers.</w:t>
      </w:r>
    </w:p>
    <w:p w14:paraId="1CB6F65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if we go any longer, you’ll </w:t>
      </w:r>
      <w:del w:id="523" w:author="Author">
        <w:r w:rsidRPr="009C230E" w:rsidDel="002C7F14">
          <w:rPr>
            <w:rFonts w:ascii="Times New Roman" w:hAnsi="Times New Roman" w:cs="Times New Roman"/>
            <w:szCs w:val="24"/>
          </w:rPr>
          <w:delText>be sending</w:delText>
        </w:r>
      </w:del>
      <w:ins w:id="524" w:author="Author">
        <w:r w:rsidRPr="009C230E">
          <w:rPr>
            <w:rFonts w:ascii="Times New Roman" w:hAnsi="Times New Roman" w:cs="Times New Roman"/>
            <w:szCs w:val="24"/>
          </w:rPr>
          <w:t>send</w:t>
        </w:r>
      </w:ins>
      <w:r w:rsidRPr="009C230E">
        <w:rPr>
          <w:rFonts w:ascii="Times New Roman" w:hAnsi="Times New Roman" w:cs="Times New Roman"/>
          <w:szCs w:val="24"/>
        </w:rPr>
        <w:t xml:space="preserve"> me into the hallway with a tent pole in my shorts.”</w:t>
      </w:r>
    </w:p>
    <w:p w14:paraId="3215E56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smiled mischievously, grabbing her tablet again.</w:t>
      </w:r>
    </w:p>
    <w:p w14:paraId="0D0E0021"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25" w:author="Author">
            <w:rPr/>
          </w:rPrChange>
        </w:rPr>
      </w:pPr>
      <w:r w:rsidRPr="007F122A">
        <w:rPr>
          <w:rFonts w:ascii="Roboto Condensed Medium" w:hAnsi="Roboto Condensed Medium" w:cs="Times New Roman"/>
          <w:i/>
          <w:iCs/>
          <w:szCs w:val="24"/>
          <w:rPrChange w:id="526" w:author="Author">
            <w:rPr/>
          </w:rPrChange>
        </w:rPr>
        <w:t>“At least you won’t run into anything.”</w:t>
      </w:r>
    </w:p>
    <w:p w14:paraId="6D279A72" w14:textId="77777777" w:rsidR="001418B6" w:rsidRPr="009C230E" w:rsidRDefault="001418B6" w:rsidP="001418B6">
      <w:pPr>
        <w:pStyle w:val="BodyNormal"/>
        <w:rPr>
          <w:ins w:id="527" w:author="Author"/>
          <w:rFonts w:ascii="Times New Roman" w:hAnsi="Times New Roman" w:cs="Times New Roman"/>
          <w:szCs w:val="24"/>
        </w:rPr>
      </w:pPr>
      <w:r w:rsidRPr="009C230E">
        <w:rPr>
          <w:rFonts w:ascii="Times New Roman" w:hAnsi="Times New Roman" w:cs="Times New Roman"/>
          <w:szCs w:val="24"/>
        </w:rPr>
        <w:t>Mac laughed wholeheartedly and stood up alongside her bed. He pulled her covers back</w:t>
      </w:r>
      <w:ins w:id="528" w:author="Author">
        <w:r w:rsidRPr="009C230E">
          <w:rPr>
            <w:rFonts w:ascii="Times New Roman" w:hAnsi="Times New Roman" w:cs="Times New Roman"/>
            <w:szCs w:val="24"/>
          </w:rPr>
          <w:t>.</w:t>
        </w:r>
      </w:ins>
      <w:del w:id="529" w:author="Author">
        <w:r w:rsidRPr="009C230E" w:rsidDel="002C7F14">
          <w:rPr>
            <w:rFonts w:ascii="Times New Roman" w:hAnsi="Times New Roman" w:cs="Times New Roman"/>
            <w:szCs w:val="24"/>
          </w:rPr>
          <w:delText xml:space="preserve"> and said: </w:delText>
        </w:r>
      </w:del>
    </w:p>
    <w:p w14:paraId="235D0AEA" w14:textId="77777777" w:rsidR="001418B6" w:rsidRPr="009C230E" w:rsidRDefault="001418B6" w:rsidP="001418B6">
      <w:pPr>
        <w:pStyle w:val="BodyNormal"/>
        <w:rPr>
          <w:ins w:id="530" w:author="Author"/>
          <w:rFonts w:ascii="Times New Roman" w:hAnsi="Times New Roman" w:cs="Times New Roman"/>
          <w:szCs w:val="24"/>
        </w:rPr>
      </w:pPr>
      <w:r w:rsidRPr="009C230E">
        <w:rPr>
          <w:rFonts w:ascii="Times New Roman" w:hAnsi="Times New Roman" w:cs="Times New Roman"/>
          <w:szCs w:val="24"/>
        </w:rPr>
        <w:t>“In you go, Jane Doe 413.”</w:t>
      </w:r>
    </w:p>
    <w:p w14:paraId="43788474" w14:textId="77777777" w:rsidR="001418B6" w:rsidRPr="009C230E" w:rsidRDefault="001418B6" w:rsidP="001418B6">
      <w:pPr>
        <w:pStyle w:val="BodyNormal"/>
        <w:rPr>
          <w:rFonts w:ascii="Times New Roman" w:hAnsi="Times New Roman" w:cs="Times New Roman"/>
          <w:szCs w:val="24"/>
        </w:rPr>
      </w:pPr>
      <w:del w:id="531" w:author="Author">
        <w:r w:rsidRPr="009C230E" w:rsidDel="002C7F14">
          <w:rPr>
            <w:rFonts w:ascii="Times New Roman" w:hAnsi="Times New Roman" w:cs="Times New Roman"/>
            <w:szCs w:val="24"/>
          </w:rPr>
          <w:delText xml:space="preserve"> </w:delText>
        </w:r>
      </w:del>
      <w:r w:rsidRPr="009C230E">
        <w:rPr>
          <w:rFonts w:ascii="Times New Roman" w:hAnsi="Times New Roman" w:cs="Times New Roman"/>
          <w:szCs w:val="24"/>
        </w:rPr>
        <w:t>Jane snuggled into a sleeping position with her head on the pillow as Mac positioned the duvet over her.</w:t>
      </w:r>
    </w:p>
    <w:p w14:paraId="017E40F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Retrieving the two bowls, he leaned over to kiss her forehead and headed out the door.</w:t>
      </w:r>
    </w:p>
    <w:p w14:paraId="6390047F" w14:textId="77777777" w:rsidR="001418B6" w:rsidRPr="002165F5" w:rsidRDefault="001418B6" w:rsidP="002165F5">
      <w:pPr>
        <w:pStyle w:val="ASubheadLevel1"/>
      </w:pPr>
      <w:bookmarkStart w:id="532" w:name="_Toc172536947"/>
      <w:bookmarkStart w:id="533" w:name="_Toc192624381"/>
      <w:r w:rsidRPr="002165F5">
        <w:t>The Slave Auction</w:t>
      </w:r>
      <w:bookmarkEnd w:id="532"/>
      <w:bookmarkEnd w:id="533"/>
    </w:p>
    <w:p w14:paraId="27096D2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following two weeks were busy for Jane and the FBI team. Director Radzinger, true to his word, got a federal wiretap warrant for Boardcraft Engineering in Naperville. With that green light, Jane and Carolina penetrated the company’s computer systems, which, in this case</w:t>
      </w:r>
      <w:ins w:id="534" w:author="Author">
        <w:r w:rsidRPr="009C230E">
          <w:rPr>
            <w:rFonts w:ascii="Times New Roman" w:hAnsi="Times New Roman" w:cs="Times New Roman"/>
            <w:szCs w:val="24"/>
          </w:rPr>
          <w:t>,</w:t>
        </w:r>
      </w:ins>
      <w:r w:rsidRPr="009C230E">
        <w:rPr>
          <w:rFonts w:ascii="Times New Roman" w:hAnsi="Times New Roman" w:cs="Times New Roman"/>
          <w:szCs w:val="24"/>
        </w:rPr>
        <w:t xml:space="preserve"> were a networked group of desktop supercomputers. Jane set up a mirror of all these computers at FBI </w:t>
      </w:r>
      <w:r w:rsidRPr="009C230E">
        <w:rPr>
          <w:rFonts w:ascii="Times New Roman" w:hAnsi="Times New Roman" w:cs="Times New Roman"/>
          <w:szCs w:val="24"/>
        </w:rPr>
        <w:lastRenderedPageBreak/>
        <w:t>Headquarters and began covert surveillance of their operation.</w:t>
      </w:r>
    </w:p>
    <w:p w14:paraId="2FAC6CF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One of the first things Jane discovered was that the factory utilized security robots manufactured by New England Kinetics (NEK). </w:t>
      </w:r>
      <w:ins w:id="535" w:author="Author">
        <w:r w:rsidRPr="009C230E">
          <w:rPr>
            <w:rFonts w:ascii="Times New Roman" w:hAnsi="Times New Roman" w:cs="Times New Roman"/>
            <w:szCs w:val="24"/>
          </w:rPr>
          <w:t xml:space="preserve">The NEK humanoid robots are not as sophisticated as the Tesla Optimus family but </w:t>
        </w:r>
      </w:ins>
      <w:r w:rsidRPr="009C230E">
        <w:rPr>
          <w:rFonts w:ascii="Times New Roman" w:hAnsi="Times New Roman" w:cs="Times New Roman"/>
          <w:szCs w:val="24"/>
        </w:rPr>
        <w:t xml:space="preserve">are </w:t>
      </w:r>
      <w:ins w:id="536" w:author="Author">
        <w:r w:rsidRPr="009C230E">
          <w:rPr>
            <w:rFonts w:ascii="Times New Roman" w:hAnsi="Times New Roman" w:cs="Times New Roman"/>
            <w:szCs w:val="24"/>
          </w:rPr>
          <w:t xml:space="preserve">still very usable in security applications. </w:t>
        </w:r>
      </w:ins>
      <w:r w:rsidRPr="009C230E">
        <w:rPr>
          <w:rFonts w:ascii="Times New Roman" w:hAnsi="Times New Roman" w:cs="Times New Roman"/>
          <w:szCs w:val="24"/>
        </w:rPr>
        <w:t xml:space="preserve">Fortunately, the robot </w:t>
      </w:r>
      <w:del w:id="537" w:author="Author">
        <w:r w:rsidRPr="009C230E" w:rsidDel="002C7F14">
          <w:rPr>
            <w:rFonts w:ascii="Times New Roman" w:hAnsi="Times New Roman" w:cs="Times New Roman"/>
            <w:szCs w:val="24"/>
          </w:rPr>
          <w:delText>in use</w:delText>
        </w:r>
      </w:del>
      <w:ins w:id="538" w:author="Author">
        <w:r w:rsidRPr="009C230E">
          <w:rPr>
            <w:rFonts w:ascii="Times New Roman" w:hAnsi="Times New Roman" w:cs="Times New Roman"/>
            <w:szCs w:val="24"/>
          </w:rPr>
          <w:t>used</w:t>
        </w:r>
      </w:ins>
      <w:r w:rsidRPr="009C230E">
        <w:rPr>
          <w:rFonts w:ascii="Times New Roman" w:hAnsi="Times New Roman" w:cs="Times New Roman"/>
          <w:szCs w:val="24"/>
        </w:rPr>
        <w:t xml:space="preserve"> was the same model purchased en masse for military installations. Carolina assigned a team at FBI Headquarters in Washington to develop a maintenance application for these security robots that Jane could use to control their operation.</w:t>
      </w:r>
    </w:p>
    <w:p w14:paraId="04DE3C9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Special Agent Hendon flew into Chicago Tuesday evening, bringing two FBI managers with her, one from the legal department and one fluent in Mandarin. They set up a command center in Jane’s office at the FBI building on Wednesday morning, positioning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chairs around her workstation. Mac decided to watch the proceedings with Ryan DiMarco in Pietrina Cerrone’s office down the hall.</w:t>
      </w:r>
    </w:p>
    <w:p w14:paraId="5CC7516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“Tell us what you’ve found, Jane,” Agent Hendon </w:t>
      </w:r>
      <w:del w:id="539" w:author="Author">
        <w:r w:rsidRPr="009C230E" w:rsidDel="002C7F14">
          <w:rPr>
            <w:rFonts w:ascii="Times New Roman" w:hAnsi="Times New Roman" w:cs="Times New Roman"/>
            <w:szCs w:val="24"/>
          </w:rPr>
          <w:delText>said</w:delText>
        </w:r>
      </w:del>
      <w:r w:rsidRPr="009C230E">
        <w:rPr>
          <w:rFonts w:ascii="Times New Roman" w:hAnsi="Times New Roman" w:cs="Times New Roman"/>
          <w:szCs w:val="24"/>
        </w:rPr>
        <w:t>said.</w:t>
      </w:r>
    </w:p>
    <w:p w14:paraId="658AF9D7" w14:textId="294B7F3C" w:rsidR="001418B6" w:rsidRPr="007F122A" w:rsidRDefault="001418B6" w:rsidP="001418B6">
      <w:pPr>
        <w:pStyle w:val="BodyNormal"/>
        <w:ind w:left="1440" w:right="720" w:firstLine="0"/>
        <w:rPr>
          <w:rFonts w:ascii="Roboto Condensed Medium" w:hAnsi="Roboto Condensed Medium" w:cs="Times New Roman"/>
          <w:i/>
          <w:iCs/>
          <w:szCs w:val="24"/>
          <w:rPrChange w:id="540" w:author="Author">
            <w:rPr/>
          </w:rPrChange>
        </w:rPr>
      </w:pPr>
      <w:r w:rsidRPr="007F122A">
        <w:rPr>
          <w:rFonts w:ascii="Roboto Condensed Medium" w:hAnsi="Roboto Condensed Medium" w:cs="Times New Roman"/>
          <w:i/>
          <w:iCs/>
          <w:szCs w:val="24"/>
          <w:rPrChange w:id="541" w:author="Author">
            <w:rPr/>
          </w:rPrChange>
        </w:rPr>
        <w:t xml:space="preserve">“OK, there are four NEK security robots. At any time, two are in their recharging stations. There’s one for each of the two floors. The head has two steerable </w:t>
      </w:r>
      <w:proofErr w:type="gramStart"/>
      <w:r w:rsidRPr="007F122A">
        <w:rPr>
          <w:rFonts w:ascii="Roboto Condensed Medium" w:hAnsi="Roboto Condensed Medium" w:cs="Times New Roman"/>
          <w:i/>
          <w:iCs/>
          <w:szCs w:val="24"/>
          <w:rPrChange w:id="542" w:author="Author">
            <w:rPr/>
          </w:rPrChange>
        </w:rPr>
        <w:t>imagers</w:t>
      </w:r>
      <w:proofErr w:type="gramEnd"/>
      <w:r w:rsidRPr="007F122A">
        <w:rPr>
          <w:rFonts w:ascii="Roboto Condensed Medium" w:hAnsi="Roboto Condensed Medium" w:cs="Times New Roman"/>
          <w:i/>
          <w:iCs/>
          <w:szCs w:val="24"/>
          <w:rPrChange w:id="543" w:author="Author">
            <w:rPr/>
          </w:rPrChange>
        </w:rPr>
        <w:t xml:space="preserve">. </w:t>
      </w:r>
      <w:r w:rsidR="0025268B" w:rsidRPr="007F122A">
        <w:rPr>
          <w:rFonts w:ascii="Roboto Condensed Medium" w:hAnsi="Roboto Condensed Medium" w:cs="Times New Roman"/>
          <w:i/>
          <w:iCs/>
          <w:szCs w:val="24"/>
        </w:rPr>
        <w:t xml:space="preserve">One </w:t>
      </w:r>
      <w:proofErr w:type="gramStart"/>
      <w:r w:rsidR="0025268B" w:rsidRPr="007F122A">
        <w:rPr>
          <w:rFonts w:ascii="Roboto Condensed Medium" w:hAnsi="Roboto Condensed Medium" w:cs="Times New Roman"/>
          <w:i/>
          <w:iCs/>
          <w:szCs w:val="24"/>
        </w:rPr>
        <w:t>is</w:t>
      </w:r>
      <w:r w:rsidRPr="007F122A">
        <w:rPr>
          <w:rFonts w:ascii="Roboto Condensed Medium" w:hAnsi="Roboto Condensed Medium" w:cs="Times New Roman"/>
          <w:i/>
          <w:iCs/>
          <w:szCs w:val="24"/>
          <w:rPrChange w:id="544" w:author="Author">
            <w:rPr/>
          </w:rPrChange>
        </w:rPr>
        <w:t xml:space="preserve"> programmed</w:t>
      </w:r>
      <w:proofErr w:type="gramEnd"/>
      <w:r w:rsidRPr="007F122A">
        <w:rPr>
          <w:rFonts w:ascii="Roboto Condensed Medium" w:hAnsi="Roboto Condensed Medium" w:cs="Times New Roman"/>
          <w:i/>
          <w:iCs/>
          <w:szCs w:val="24"/>
          <w:rPrChange w:id="545" w:author="Author">
            <w:rPr/>
          </w:rPrChange>
        </w:rPr>
        <w:t xml:space="preserve"> to look for more than three people in a group, people wasting time, for </w:t>
      </w:r>
      <w:r w:rsidRPr="007F122A">
        <w:rPr>
          <w:rFonts w:ascii="Roboto Condensed Medium" w:hAnsi="Roboto Condensed Medium" w:cs="Times New Roman"/>
          <w:i/>
          <w:iCs/>
          <w:szCs w:val="24"/>
          <w:rPrChange w:id="546" w:author="Author">
            <w:rPr/>
          </w:rPrChange>
        </w:rPr>
        <w:lastRenderedPageBreak/>
        <w:t>example. This kind of event alerts the security officer.</w:t>
      </w:r>
    </w:p>
    <w:p w14:paraId="1F9F9F00"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47" w:author="Author">
            <w:rPr/>
          </w:rPrChange>
        </w:rPr>
      </w:pPr>
      <w:r w:rsidRPr="007F122A">
        <w:rPr>
          <w:rFonts w:ascii="Roboto Condensed Medium" w:hAnsi="Roboto Condensed Medium" w:cs="Times New Roman"/>
          <w:i/>
          <w:iCs/>
          <w:szCs w:val="24"/>
          <w:rPrChange w:id="548" w:author="Author">
            <w:rPr/>
          </w:rPrChange>
        </w:rPr>
        <w:t xml:space="preserve">I have control of the second </w:t>
      </w:r>
      <w:del w:id="549" w:author="Author">
        <w:r w:rsidRPr="007F122A" w:rsidDel="00395753">
          <w:rPr>
            <w:rFonts w:ascii="Roboto Condensed Medium" w:hAnsi="Roboto Condensed Medium" w:cs="Times New Roman"/>
            <w:i/>
            <w:iCs/>
            <w:szCs w:val="24"/>
            <w:rPrChange w:id="550" w:author="Author">
              <w:rPr/>
            </w:rPrChange>
          </w:rPr>
          <w:delText>imager</w:delText>
        </w:r>
      </w:del>
      <w:ins w:id="551" w:author="Author">
        <w:r w:rsidRPr="007F122A">
          <w:rPr>
            <w:rFonts w:ascii="Roboto Condensed Medium" w:hAnsi="Roboto Condensed Medium" w:cs="Times New Roman"/>
            <w:i/>
            <w:iCs/>
            <w:szCs w:val="24"/>
            <w:rPrChange w:id="552" w:author="Author">
              <w:rPr/>
            </w:rPrChange>
          </w:rPr>
          <w:t>camera</w:t>
        </w:r>
      </w:ins>
      <w:r w:rsidRPr="007F122A">
        <w:rPr>
          <w:rFonts w:ascii="Roboto Condensed Medium" w:hAnsi="Roboto Condensed Medium" w:cs="Times New Roman"/>
          <w:i/>
          <w:iCs/>
          <w:szCs w:val="24"/>
          <w:rPrChange w:id="553" w:author="Author">
            <w:rPr/>
          </w:rPrChange>
        </w:rPr>
        <w:t>, and as the robot makes its rounds, we’ll have a look. They won’t know we’re snooping.”</w:t>
      </w:r>
    </w:p>
    <w:p w14:paraId="49A37A12" w14:textId="77777777" w:rsidR="001418B6" w:rsidRPr="009C230E" w:rsidRDefault="001418B6" w:rsidP="001418B6">
      <w:pPr>
        <w:pStyle w:val="BodyNormal"/>
        <w:rPr>
          <w:rFonts w:ascii="Times New Roman" w:hAnsi="Times New Roman" w:cs="Times New Roman"/>
          <w:i/>
          <w:iCs/>
          <w:szCs w:val="24"/>
        </w:rPr>
      </w:pPr>
      <w:r w:rsidRPr="009C230E">
        <w:rPr>
          <w:rFonts w:ascii="Times New Roman" w:hAnsi="Times New Roman" w:cs="Times New Roman"/>
          <w:szCs w:val="24"/>
        </w:rPr>
        <w:t xml:space="preserve">The </w:t>
      </w:r>
      <w:ins w:id="554" w:author="Author">
        <w:r w:rsidRPr="009C230E">
          <w:rPr>
            <w:rFonts w:ascii="Times New Roman" w:hAnsi="Times New Roman" w:cs="Times New Roman"/>
            <w:szCs w:val="24"/>
          </w:rPr>
          <w:t xml:space="preserve">NEK </w:t>
        </w:r>
      </w:ins>
      <w:r w:rsidRPr="009C230E">
        <w:rPr>
          <w:rFonts w:ascii="Times New Roman" w:hAnsi="Times New Roman" w:cs="Times New Roman"/>
          <w:szCs w:val="24"/>
        </w:rPr>
        <w:t xml:space="preserve">robot </w:t>
      </w:r>
      <w:del w:id="555" w:author="Author">
        <w:r w:rsidRPr="009C230E" w:rsidDel="00E27B53">
          <w:rPr>
            <w:rFonts w:ascii="Times New Roman" w:hAnsi="Times New Roman" w:cs="Times New Roman"/>
            <w:szCs w:val="24"/>
          </w:rPr>
          <w:delText xml:space="preserve">moved </w:delText>
        </w:r>
      </w:del>
      <w:ins w:id="556" w:author="Author">
        <w:r w:rsidRPr="009C230E">
          <w:rPr>
            <w:rFonts w:ascii="Times New Roman" w:hAnsi="Times New Roman" w:cs="Times New Roman"/>
            <w:szCs w:val="24"/>
          </w:rPr>
          <w:t xml:space="preserve">walked </w:t>
        </w:r>
      </w:ins>
      <w:r w:rsidRPr="009C230E">
        <w:rPr>
          <w:rFonts w:ascii="Times New Roman" w:hAnsi="Times New Roman" w:cs="Times New Roman"/>
          <w:szCs w:val="24"/>
        </w:rPr>
        <w:t xml:space="preserve">past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modern-looking machinery, and Jane provided a running commentary</w:t>
      </w:r>
      <w:r w:rsidRPr="009C230E">
        <w:rPr>
          <w:rFonts w:ascii="Times New Roman" w:hAnsi="Times New Roman" w:cs="Times New Roman"/>
          <w:i/>
          <w:iCs/>
          <w:szCs w:val="24"/>
        </w:rPr>
        <w:t>.</w:t>
      </w:r>
    </w:p>
    <w:p w14:paraId="1F8EF1C9"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57" w:author="Author">
            <w:rPr/>
          </w:rPrChange>
        </w:rPr>
      </w:pPr>
      <w:r w:rsidRPr="007F122A">
        <w:rPr>
          <w:rFonts w:ascii="Roboto Condensed Medium" w:hAnsi="Roboto Condensed Medium" w:cs="Times New Roman"/>
          <w:i/>
          <w:iCs/>
          <w:szCs w:val="24"/>
          <w:rPrChange w:id="558" w:author="Author">
            <w:rPr/>
          </w:rPrChange>
        </w:rPr>
        <w:t>“These are pick-and-place machines. Fully automatic, they place integrated circuits, resistors, and capacitors on the circuit boards. Oh, these are ovens to melt the solder paste into the chips.</w:t>
      </w:r>
    </w:p>
    <w:p w14:paraId="49DE7F6A"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59" w:author="Author">
            <w:rPr/>
          </w:rPrChange>
        </w:rPr>
      </w:pPr>
      <w:r w:rsidRPr="007F122A">
        <w:rPr>
          <w:rFonts w:ascii="Roboto Condensed Medium" w:hAnsi="Roboto Condensed Medium" w:cs="Times New Roman"/>
          <w:i/>
          <w:iCs/>
          <w:szCs w:val="24"/>
          <w:rPrChange w:id="560" w:author="Author">
            <w:rPr/>
          </w:rPrChange>
        </w:rPr>
        <w:t xml:space="preserve">This production line with the female workers inserts the more mechanical-type components onto the boards. Let me zoom in on </w:t>
      </w:r>
      <w:proofErr w:type="gramStart"/>
      <w:r w:rsidRPr="007F122A">
        <w:rPr>
          <w:rFonts w:ascii="Roboto Condensed Medium" w:hAnsi="Roboto Condensed Medium" w:cs="Times New Roman"/>
          <w:i/>
          <w:iCs/>
          <w:szCs w:val="24"/>
          <w:rPrChange w:id="561" w:author="Author">
            <w:rPr/>
          </w:rPrChange>
        </w:rPr>
        <w:t>some of</w:t>
      </w:r>
      <w:proofErr w:type="gramEnd"/>
      <w:r w:rsidRPr="007F122A">
        <w:rPr>
          <w:rFonts w:ascii="Roboto Condensed Medium" w:hAnsi="Roboto Condensed Medium" w:cs="Times New Roman"/>
          <w:i/>
          <w:iCs/>
          <w:szCs w:val="24"/>
          <w:rPrChange w:id="562" w:author="Author">
            <w:rPr/>
          </w:rPrChange>
        </w:rPr>
        <w:t xml:space="preserve"> these women. </w:t>
      </w:r>
      <w:r w:rsidRPr="007F122A">
        <w:rPr>
          <w:rFonts w:ascii="Roboto Condensed Medium" w:hAnsi="Roboto Condensed Medium" w:cs="Times New Roman"/>
          <w:i/>
          <w:iCs/>
          <w:szCs w:val="24"/>
        </w:rPr>
        <w:t>T</w:t>
      </w:r>
      <w:r w:rsidRPr="007F122A">
        <w:rPr>
          <w:rFonts w:ascii="Roboto Condensed Medium" w:hAnsi="Roboto Condensed Medium" w:cs="Times New Roman"/>
          <w:i/>
          <w:iCs/>
          <w:szCs w:val="24"/>
          <w:rPrChange w:id="563" w:author="Author">
            <w:rPr/>
          </w:rPrChange>
        </w:rPr>
        <w:t>hey’re all Asian. Look at this one; she</w:t>
      </w:r>
      <w:r w:rsidRPr="007F122A">
        <w:rPr>
          <w:rFonts w:ascii="Roboto Condensed Medium" w:hAnsi="Roboto Condensed Medium" w:cs="Times New Roman"/>
          <w:i/>
          <w:iCs/>
          <w:szCs w:val="24"/>
        </w:rPr>
        <w:t>’s</w:t>
      </w:r>
      <w:r w:rsidRPr="007F122A">
        <w:rPr>
          <w:rFonts w:ascii="Roboto Condensed Medium" w:hAnsi="Roboto Condensed Medium" w:cs="Times New Roman"/>
          <w:i/>
          <w:iCs/>
          <w:szCs w:val="24"/>
          <w:rPrChange w:id="564" w:author="Author">
            <w:rPr/>
          </w:rPrChange>
        </w:rPr>
        <w:t xml:space="preserve"> young, </w:t>
      </w:r>
      <w:proofErr w:type="gramStart"/>
      <w:r w:rsidRPr="007F122A">
        <w:rPr>
          <w:rFonts w:ascii="Roboto Condensed Medium" w:hAnsi="Roboto Condensed Medium" w:cs="Times New Roman"/>
          <w:i/>
          <w:iCs/>
          <w:szCs w:val="24"/>
          <w:rPrChange w:id="565" w:author="Author">
            <w:rPr/>
          </w:rPrChange>
        </w:rPr>
        <w:t>maybe sixteen</w:t>
      </w:r>
      <w:proofErr w:type="gramEnd"/>
      <w:r w:rsidRPr="007F122A">
        <w:rPr>
          <w:rFonts w:ascii="Roboto Condensed Medium" w:hAnsi="Roboto Condensed Medium" w:cs="Times New Roman"/>
          <w:i/>
          <w:iCs/>
          <w:szCs w:val="24"/>
          <w:rPrChange w:id="566" w:author="Author">
            <w:rPr/>
          </w:rPrChange>
        </w:rPr>
        <w:t>. They all look scared.</w:t>
      </w:r>
    </w:p>
    <w:p w14:paraId="77CAE5B6"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67" w:author="Author">
            <w:rPr/>
          </w:rPrChange>
        </w:rPr>
      </w:pPr>
      <w:r w:rsidRPr="007F122A">
        <w:rPr>
          <w:rFonts w:ascii="Roboto Condensed Medium" w:hAnsi="Roboto Condensed Medium" w:cs="Times New Roman"/>
          <w:i/>
          <w:iCs/>
          <w:szCs w:val="24"/>
          <w:rPrChange w:id="568" w:author="Author">
            <w:rPr/>
          </w:rPrChange>
        </w:rPr>
        <w:t xml:space="preserve">Carolina, look at this guy walking past. He’s got a </w:t>
      </w:r>
      <w:r w:rsidRPr="007F122A">
        <w:rPr>
          <w:rFonts w:ascii="Roboto Condensed Medium" w:hAnsi="Roboto Condensed Medium" w:cs="Times New Roman"/>
          <w:i/>
          <w:iCs/>
          <w:szCs w:val="24"/>
        </w:rPr>
        <w:t>gun</w:t>
      </w:r>
      <w:r w:rsidRPr="007F122A">
        <w:rPr>
          <w:rFonts w:ascii="Roboto Condensed Medium" w:hAnsi="Roboto Condensed Medium" w:cs="Times New Roman"/>
          <w:i/>
          <w:iCs/>
          <w:szCs w:val="24"/>
          <w:rPrChange w:id="569" w:author="Author">
            <w:rPr/>
          </w:rPrChange>
        </w:rPr>
        <w:t xml:space="preserve"> in a holster. No wonder they’re all scared.”</w:t>
      </w:r>
    </w:p>
    <w:p w14:paraId="3DDB800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Carolina interrupted Jane’s commentary.</w:t>
      </w:r>
    </w:p>
    <w:p w14:paraId="28CAC78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let’s have a look upstairs.”</w:t>
      </w:r>
    </w:p>
    <w:p w14:paraId="0655A17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second floor was primarily a dormitory operation. The group observed a full kitchen</w:t>
      </w:r>
      <w:del w:id="570" w:author="Author">
        <w:r w:rsidRPr="009C230E" w:rsidDel="00E27B53">
          <w:rPr>
            <w:rFonts w:ascii="Times New Roman" w:hAnsi="Times New Roman" w:cs="Times New Roman"/>
            <w:szCs w:val="24"/>
          </w:rPr>
          <w:delText>,</w:delText>
        </w:r>
      </w:del>
      <w:r w:rsidRPr="009C230E">
        <w:rPr>
          <w:rFonts w:ascii="Times New Roman" w:hAnsi="Times New Roman" w:cs="Times New Roman"/>
          <w:szCs w:val="24"/>
        </w:rPr>
        <w:t xml:space="preserve"> staffed by Asians</w:t>
      </w:r>
      <w:del w:id="571" w:author="Author">
        <w:r w:rsidRPr="009C230E" w:rsidDel="00E27B53">
          <w:rPr>
            <w:rFonts w:ascii="Times New Roman" w:hAnsi="Times New Roman" w:cs="Times New Roman"/>
            <w:szCs w:val="24"/>
          </w:rPr>
          <w:delText>,</w:delText>
        </w:r>
      </w:del>
      <w:r w:rsidRPr="009C230E">
        <w:rPr>
          <w:rFonts w:ascii="Times New Roman" w:hAnsi="Times New Roman" w:cs="Times New Roman"/>
          <w:szCs w:val="24"/>
        </w:rPr>
        <w:t xml:space="preserve"> preparing the noontime lunch. The dining hall had seats for </w:t>
      </w:r>
      <w:r w:rsidRPr="009C230E">
        <w:rPr>
          <w:rFonts w:ascii="Times New Roman" w:hAnsi="Times New Roman" w:cs="Times New Roman"/>
          <w:szCs w:val="24"/>
        </w:rPr>
        <w:lastRenderedPageBreak/>
        <w:t>about fifty people. Next, the robot traversed the sleeping areas</w:t>
      </w:r>
      <w:ins w:id="572" w:author="Author">
        <w:r w:rsidRPr="009C230E">
          <w:rPr>
            <w:rFonts w:ascii="Times New Roman" w:hAnsi="Times New Roman" w:cs="Times New Roman"/>
            <w:szCs w:val="24"/>
          </w:rPr>
          <w:t xml:space="preserve"> with</w:t>
        </w:r>
      </w:ins>
      <w:del w:id="573" w:author="Author">
        <w:r w:rsidRPr="009C230E" w:rsidDel="00395753">
          <w:rPr>
            <w:rFonts w:ascii="Times New Roman" w:hAnsi="Times New Roman" w:cs="Times New Roman"/>
            <w:szCs w:val="24"/>
          </w:rPr>
          <w:delText xml:space="preserve">, </w:delText>
        </w:r>
      </w:del>
      <w:ins w:id="574" w:author="Author">
        <w:r w:rsidRPr="009C230E">
          <w:rPr>
            <w:rFonts w:ascii="Times New Roman" w:hAnsi="Times New Roman" w:cs="Times New Roman"/>
            <w:szCs w:val="24"/>
          </w:rPr>
          <w:t xml:space="preserve"> </w:t>
        </w:r>
      </w:ins>
      <w:r w:rsidRPr="009C230E">
        <w:rPr>
          <w:rFonts w:ascii="Times New Roman" w:hAnsi="Times New Roman" w:cs="Times New Roman"/>
          <w:szCs w:val="24"/>
        </w:rPr>
        <w:t xml:space="preserve">bunk beds in four large rooms.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women were still sleeping; Carolina assumed that these were the </w:t>
      </w:r>
      <w:del w:id="575" w:author="Author">
        <w:r w:rsidRPr="009C230E" w:rsidDel="00E27B53">
          <w:rPr>
            <w:rFonts w:ascii="Times New Roman" w:hAnsi="Times New Roman" w:cs="Times New Roman"/>
            <w:szCs w:val="24"/>
          </w:rPr>
          <w:delText xml:space="preserve">second </w:delText>
        </w:r>
      </w:del>
      <w:ins w:id="576" w:author="Author">
        <w:r w:rsidRPr="009C230E">
          <w:rPr>
            <w:rFonts w:ascii="Times New Roman" w:hAnsi="Times New Roman" w:cs="Times New Roman"/>
            <w:szCs w:val="24"/>
          </w:rPr>
          <w:t>second-</w:t>
        </w:r>
      </w:ins>
      <w:r w:rsidRPr="009C230E">
        <w:rPr>
          <w:rFonts w:ascii="Times New Roman" w:hAnsi="Times New Roman" w:cs="Times New Roman"/>
          <w:szCs w:val="24"/>
        </w:rPr>
        <w:t>shift employees who serviced the machinery. They also observed a lounge area with women playing computer games or reading Chinese magazines.</w:t>
      </w:r>
    </w:p>
    <w:p w14:paraId="1E1F619E"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577" w:author="Author">
            <w:rPr/>
          </w:rPrChange>
        </w:rPr>
      </w:pPr>
      <w:r w:rsidRPr="007F122A">
        <w:rPr>
          <w:rFonts w:ascii="Roboto Condensed Medium" w:hAnsi="Roboto Condensed Medium" w:cs="Times New Roman"/>
          <w:i/>
          <w:iCs/>
          <w:szCs w:val="24"/>
          <w:rPrChange w:id="578" w:author="Author">
            <w:rPr/>
          </w:rPrChange>
        </w:rPr>
        <w:t xml:space="preserve">“Carolina, I don’t believe </w:t>
      </w:r>
      <w:del w:id="579" w:author="Author">
        <w:r w:rsidRPr="007F122A" w:rsidDel="00395753">
          <w:rPr>
            <w:rFonts w:ascii="Roboto Condensed Medium" w:hAnsi="Roboto Condensed Medium" w:cs="Times New Roman"/>
            <w:i/>
            <w:iCs/>
            <w:szCs w:val="24"/>
            <w:rPrChange w:id="580" w:author="Author">
              <w:rPr/>
            </w:rPrChange>
          </w:rPr>
          <w:delText xml:space="preserve">that </w:delText>
        </w:r>
      </w:del>
      <w:r w:rsidRPr="007F122A">
        <w:rPr>
          <w:rFonts w:ascii="Roboto Condensed Medium" w:hAnsi="Roboto Condensed Medium" w:cs="Times New Roman"/>
          <w:i/>
          <w:iCs/>
          <w:szCs w:val="24"/>
          <w:rPrChange w:id="581" w:author="Author">
            <w:rPr/>
          </w:rPrChange>
        </w:rPr>
        <w:t>these women can leave that building.”</w:t>
      </w:r>
    </w:p>
    <w:p w14:paraId="34F09DA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share that opinion, Jane.”</w:t>
      </w:r>
    </w:p>
    <w:p w14:paraId="0DDCCC7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With everybody watching, Jane scanned through the building’s scheduling application.</w:t>
      </w:r>
    </w:p>
    <w:p w14:paraId="6A9BA413" w14:textId="77777777" w:rsidR="001418B6" w:rsidRPr="007F122A" w:rsidRDefault="001418B6" w:rsidP="001418B6">
      <w:pPr>
        <w:pStyle w:val="BodyNormal"/>
        <w:ind w:left="1440" w:right="720" w:firstLine="0"/>
        <w:rPr>
          <w:rFonts w:ascii="Roboto Condensed Medium" w:hAnsi="Roboto Condensed Medium" w:cs="Times New Roman"/>
          <w:i/>
          <w:iCs/>
          <w:szCs w:val="24"/>
        </w:rPr>
      </w:pPr>
      <w:r w:rsidRPr="007F122A">
        <w:rPr>
          <w:rFonts w:ascii="Roboto Condensed Medium" w:hAnsi="Roboto Condensed Medium" w:cs="Times New Roman"/>
          <w:i/>
          <w:iCs/>
          <w:szCs w:val="24"/>
        </w:rPr>
        <w:t xml:space="preserve">“Says here that twenty new employee candidates are arriving at 10 a.m. </w:t>
      </w:r>
      <w:proofErr w:type="gramStart"/>
      <w:r w:rsidRPr="007F122A">
        <w:rPr>
          <w:rFonts w:ascii="Roboto Condensed Medium" w:hAnsi="Roboto Condensed Medium" w:cs="Times New Roman"/>
          <w:i/>
          <w:iCs/>
          <w:szCs w:val="24"/>
        </w:rPr>
        <w:t>Maybe they’re</w:t>
      </w:r>
      <w:proofErr w:type="gramEnd"/>
      <w:r w:rsidRPr="007F122A">
        <w:rPr>
          <w:rFonts w:ascii="Roboto Condensed Medium" w:hAnsi="Roboto Condensed Medium" w:cs="Times New Roman"/>
          <w:i/>
          <w:iCs/>
          <w:szCs w:val="24"/>
        </w:rPr>
        <w:t xml:space="preserve"> staffing up for </w:t>
      </w:r>
      <w:del w:id="582" w:author="Author">
        <w:r w:rsidRPr="007F122A" w:rsidDel="00395753">
          <w:rPr>
            <w:rFonts w:ascii="Roboto Condensed Medium" w:hAnsi="Roboto Condensed Medium" w:cs="Times New Roman"/>
            <w:i/>
            <w:iCs/>
            <w:szCs w:val="24"/>
          </w:rPr>
          <w:delText xml:space="preserve">second </w:delText>
        </w:r>
      </w:del>
      <w:ins w:id="583" w:author="Author">
        <w:r w:rsidRPr="007F122A">
          <w:rPr>
            <w:rFonts w:ascii="Roboto Condensed Medium" w:hAnsi="Roboto Condensed Medium" w:cs="Times New Roman"/>
            <w:i/>
            <w:iCs/>
            <w:szCs w:val="24"/>
          </w:rPr>
          <w:t>second-</w:t>
        </w:r>
      </w:ins>
      <w:r w:rsidRPr="007F122A">
        <w:rPr>
          <w:rFonts w:ascii="Roboto Condensed Medium" w:hAnsi="Roboto Condensed Medium" w:cs="Times New Roman"/>
          <w:i/>
          <w:iCs/>
          <w:szCs w:val="24"/>
        </w:rPr>
        <w:t xml:space="preserve">shift operations. It says processing will be in the large conference room. I’ll maneuver one of the security bots </w:t>
      </w:r>
      <w:del w:id="584" w:author="Author">
        <w:r w:rsidRPr="007F122A" w:rsidDel="00395753">
          <w:rPr>
            <w:rFonts w:ascii="Roboto Condensed Medium" w:hAnsi="Roboto Condensed Medium" w:cs="Times New Roman"/>
            <w:i/>
            <w:iCs/>
            <w:szCs w:val="24"/>
          </w:rPr>
          <w:delText>that’s charging into that room, make</w:delText>
        </w:r>
      </w:del>
      <w:ins w:id="585" w:author="Author">
        <w:r w:rsidRPr="007F122A">
          <w:rPr>
            <w:rFonts w:ascii="Roboto Condensed Medium" w:hAnsi="Roboto Condensed Medium" w:cs="Times New Roman"/>
            <w:i/>
            <w:iCs/>
            <w:szCs w:val="24"/>
          </w:rPr>
          <w:t>charging into that room, making</w:t>
        </w:r>
      </w:ins>
      <w:r w:rsidRPr="007F122A">
        <w:rPr>
          <w:rFonts w:ascii="Roboto Condensed Medium" w:hAnsi="Roboto Condensed Medium" w:cs="Times New Roman"/>
          <w:i/>
          <w:iCs/>
          <w:szCs w:val="24"/>
        </w:rPr>
        <w:t xml:space="preserve"> it look like it’s pointing outside the window. Have the stake-out crew across the road alert us if any busses or a fleet of cars arrive.”</w:t>
      </w:r>
    </w:p>
    <w:p w14:paraId="6FF2605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At 9:45 a.m., the FBI stake-out crew in an apartment building across the road signaled that a bus had arrived at the gate. They operated a camera drone from their apartment roof, and it hovered high over the bus. They </w:t>
      </w:r>
      <w:r w:rsidRPr="009C230E">
        <w:rPr>
          <w:rFonts w:ascii="Times New Roman" w:hAnsi="Times New Roman" w:cs="Times New Roman"/>
          <w:szCs w:val="24"/>
        </w:rPr>
        <w:lastRenderedPageBreak/>
        <w:t xml:space="preserve">reported that twenty women and two men with assault rifles stepped out of the vehicle. </w:t>
      </w:r>
    </w:p>
    <w:p w14:paraId="4067CC7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As Jane had surmised, the security robot showed the women marching into the conference room in </w:t>
      </w:r>
      <w:del w:id="586" w:author="Author">
        <w:r w:rsidRPr="009C230E" w:rsidDel="00E27B53">
          <w:rPr>
            <w:rFonts w:ascii="Times New Roman" w:hAnsi="Times New Roman" w:cs="Times New Roman"/>
            <w:szCs w:val="24"/>
          </w:rPr>
          <w:delText xml:space="preserve">single </w:delText>
        </w:r>
      </w:del>
      <w:ins w:id="587" w:author="Author">
        <w:r w:rsidRPr="009C230E">
          <w:rPr>
            <w:rFonts w:ascii="Times New Roman" w:hAnsi="Times New Roman" w:cs="Times New Roman"/>
            <w:szCs w:val="24"/>
          </w:rPr>
          <w:t>single-</w:t>
        </w:r>
      </w:ins>
      <w:r w:rsidRPr="009C230E">
        <w:rPr>
          <w:rFonts w:ascii="Times New Roman" w:hAnsi="Times New Roman" w:cs="Times New Roman"/>
          <w:szCs w:val="24"/>
        </w:rPr>
        <w:t>file order. Four men and two women with slightly menacing facial expressions entered the room and walked past the candidates, giving each one a quick look. Four of the mob staffers were Asian.</w:t>
      </w:r>
    </w:p>
    <w:p w14:paraId="691BD4A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Peng, will you listen and translate for us?” Carolina said.</w:t>
      </w:r>
    </w:p>
    <w:p w14:paraId="6BBA32A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One of the Asian males confronting the women started speaking. Agent Peng gave a running translation of the Mandarin words.</w:t>
      </w:r>
    </w:p>
    <w:p w14:paraId="61363A03" w14:textId="77777777" w:rsidR="001418B6" w:rsidRPr="009C230E" w:rsidRDefault="001418B6" w:rsidP="001418B6">
      <w:pPr>
        <w:pStyle w:val="BodyNormal"/>
        <w:rPr>
          <w:rFonts w:ascii="Times New Roman" w:hAnsi="Times New Roman" w:cs="Times New Roman"/>
          <w:i/>
          <w:iCs/>
          <w:szCs w:val="24"/>
        </w:rPr>
      </w:pPr>
      <w:r w:rsidRPr="009C230E">
        <w:rPr>
          <w:rFonts w:ascii="Times New Roman" w:hAnsi="Times New Roman" w:cs="Times New Roman"/>
          <w:i/>
          <w:iCs/>
          <w:szCs w:val="24"/>
        </w:rPr>
        <w:t xml:space="preserve">“You women have all signed contracts with us for five years of employment. We will provide you with room and board. You will do whatever job we assign you without question. </w:t>
      </w:r>
      <w:del w:id="588" w:author="Author">
        <w:r w:rsidRPr="009C230E" w:rsidDel="00395753">
          <w:rPr>
            <w:rFonts w:ascii="Times New Roman" w:hAnsi="Times New Roman" w:cs="Times New Roman"/>
            <w:i/>
            <w:iCs/>
            <w:szCs w:val="24"/>
          </w:rPr>
          <w:delText>At the end of the five years, we will disburse your salary</w:delText>
        </w:r>
      </w:del>
      <w:ins w:id="589" w:author="Author">
        <w:r w:rsidRPr="009C230E">
          <w:rPr>
            <w:rFonts w:ascii="Times New Roman" w:hAnsi="Times New Roman" w:cs="Times New Roman"/>
            <w:i/>
            <w:iCs/>
            <w:szCs w:val="24"/>
          </w:rPr>
          <w:t>We will disburse your salary at the end of the five years</w:t>
        </w:r>
      </w:ins>
      <w:del w:id="590" w:author="Author">
        <w:r w:rsidRPr="009C230E" w:rsidDel="00395753">
          <w:rPr>
            <w:rFonts w:ascii="Times New Roman" w:hAnsi="Times New Roman" w:cs="Times New Roman"/>
            <w:i/>
            <w:iCs/>
            <w:szCs w:val="24"/>
          </w:rPr>
          <w:delText xml:space="preserve"> to you</w:delText>
        </w:r>
      </w:del>
      <w:r w:rsidRPr="009C230E">
        <w:rPr>
          <w:rFonts w:ascii="Times New Roman" w:hAnsi="Times New Roman" w:cs="Times New Roman"/>
          <w:i/>
          <w:iCs/>
          <w:szCs w:val="24"/>
        </w:rPr>
        <w:t>, and you can return to China. If you w</w:t>
      </w:r>
      <w:del w:id="591" w:author="Author">
        <w:r w:rsidRPr="009C230E" w:rsidDel="00395753">
          <w:rPr>
            <w:rFonts w:ascii="Times New Roman" w:hAnsi="Times New Roman" w:cs="Times New Roman"/>
            <w:i/>
            <w:iCs/>
            <w:szCs w:val="24"/>
          </w:rPr>
          <w:delText>ould like</w:delText>
        </w:r>
      </w:del>
      <w:ins w:id="592" w:author="Author">
        <w:r w:rsidRPr="009C230E">
          <w:rPr>
            <w:rFonts w:ascii="Times New Roman" w:hAnsi="Times New Roman" w:cs="Times New Roman"/>
            <w:i/>
            <w:iCs/>
            <w:szCs w:val="24"/>
          </w:rPr>
          <w:t>ant</w:t>
        </w:r>
      </w:ins>
      <w:r w:rsidRPr="009C230E">
        <w:rPr>
          <w:rFonts w:ascii="Times New Roman" w:hAnsi="Times New Roman" w:cs="Times New Roman"/>
          <w:i/>
          <w:iCs/>
          <w:szCs w:val="24"/>
        </w:rPr>
        <w:t xml:space="preserve"> to stay in the United States, we will use part of your disbursement to arrange forged citizenship papers. Please surrender your passports to my associate as he passes by you.”</w:t>
      </w:r>
    </w:p>
    <w:p w14:paraId="785C5CF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“Opinion, Agent Juarez,” Carolina said to the FBI lawyer.</w:t>
      </w:r>
    </w:p>
    <w:p w14:paraId="0A67E58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“Well, it’s not indentured servitude because</w:t>
      </w:r>
      <w:ins w:id="593" w:author="Author">
        <w:r w:rsidRPr="009C230E">
          <w:rPr>
            <w:rFonts w:ascii="Times New Roman" w:hAnsi="Times New Roman" w:cs="Times New Roman"/>
            <w:szCs w:val="24"/>
          </w:rPr>
          <w:t xml:space="preserve"> eventually</w:t>
        </w:r>
      </w:ins>
      <w:r w:rsidRPr="009C230E">
        <w:rPr>
          <w:rFonts w:ascii="Times New Roman" w:hAnsi="Times New Roman" w:cs="Times New Roman"/>
          <w:szCs w:val="24"/>
        </w:rPr>
        <w:t xml:space="preserve"> they </w:t>
      </w:r>
      <w:del w:id="594" w:author="Author">
        <w:r w:rsidRPr="009C230E" w:rsidDel="00395753">
          <w:rPr>
            <w:rFonts w:ascii="Times New Roman" w:hAnsi="Times New Roman" w:cs="Times New Roman"/>
            <w:szCs w:val="24"/>
          </w:rPr>
          <w:delText>are getting</w:delText>
        </w:r>
      </w:del>
      <w:ins w:id="595" w:author="Author">
        <w:r w:rsidRPr="009C230E">
          <w:rPr>
            <w:rFonts w:ascii="Times New Roman" w:hAnsi="Times New Roman" w:cs="Times New Roman"/>
            <w:szCs w:val="24"/>
          </w:rPr>
          <w:t>get</w:t>
        </w:r>
      </w:ins>
      <w:r w:rsidRPr="009C230E">
        <w:rPr>
          <w:rFonts w:ascii="Times New Roman" w:hAnsi="Times New Roman" w:cs="Times New Roman"/>
          <w:szCs w:val="24"/>
        </w:rPr>
        <w:t xml:space="preserve"> paid</w:t>
      </w:r>
      <w:del w:id="596" w:author="Author">
        <w:r w:rsidRPr="009C230E" w:rsidDel="00395753">
          <w:rPr>
            <w:rFonts w:ascii="Times New Roman" w:hAnsi="Times New Roman" w:cs="Times New Roman"/>
            <w:szCs w:val="24"/>
          </w:rPr>
          <w:delText>, eventually</w:delText>
        </w:r>
      </w:del>
      <w:r w:rsidRPr="009C230E">
        <w:rPr>
          <w:rFonts w:ascii="Times New Roman" w:hAnsi="Times New Roman" w:cs="Times New Roman"/>
          <w:szCs w:val="24"/>
        </w:rPr>
        <w:t xml:space="preserve">. I’m guessing that the mob smuggled these women into the country. Some of these women look </w:t>
      </w:r>
      <w:proofErr w:type="gramStart"/>
      <w:r w:rsidRPr="009C230E">
        <w:rPr>
          <w:rFonts w:ascii="Times New Roman" w:hAnsi="Times New Roman" w:cs="Times New Roman"/>
          <w:szCs w:val="24"/>
        </w:rPr>
        <w:t>very young</w:t>
      </w:r>
      <w:proofErr w:type="gramEnd"/>
      <w:r w:rsidRPr="009C230E">
        <w:rPr>
          <w:rFonts w:ascii="Times New Roman" w:hAnsi="Times New Roman" w:cs="Times New Roman"/>
          <w:szCs w:val="24"/>
        </w:rPr>
        <w:t xml:space="preserve">; look at the girl, third from the right. She looks like </w:t>
      </w:r>
      <w:r w:rsidRPr="009C230E">
        <w:rPr>
          <w:rFonts w:ascii="Times New Roman" w:hAnsi="Times New Roman" w:cs="Times New Roman"/>
          <w:szCs w:val="24"/>
        </w:rPr>
        <w:lastRenderedPageBreak/>
        <w:t>she’s fifteen.”</w:t>
      </w:r>
    </w:p>
    <w:p w14:paraId="4EDC0A9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 second Asian man stood before the women and started speaking.</w:t>
      </w:r>
    </w:p>
    <w:p w14:paraId="6A8EE0F9" w14:textId="77777777" w:rsidR="001418B6" w:rsidRPr="009C230E" w:rsidRDefault="001418B6" w:rsidP="001418B6">
      <w:pPr>
        <w:pStyle w:val="BodyNormal"/>
        <w:rPr>
          <w:rFonts w:ascii="Times New Roman" w:hAnsi="Times New Roman" w:cs="Times New Roman"/>
          <w:i/>
          <w:iCs/>
          <w:szCs w:val="24"/>
        </w:rPr>
      </w:pPr>
      <w:r w:rsidRPr="009C230E">
        <w:rPr>
          <w:rFonts w:ascii="Times New Roman" w:hAnsi="Times New Roman" w:cs="Times New Roman"/>
          <w:i/>
          <w:iCs/>
          <w:szCs w:val="24"/>
        </w:rPr>
        <w:t>“Kindly remove your clothes. You may leave on your undergarments.”</w:t>
      </w:r>
    </w:p>
    <w:p w14:paraId="0659B16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“Carolina, this is a slave auction,” Agent Peng said.</w:t>
      </w:r>
    </w:p>
    <w:p w14:paraId="39F7D3C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“We’re watching sex trafficking, up close and too personal,” Agent Hendon said.</w:t>
      </w:r>
    </w:p>
    <w:p w14:paraId="73842978" w14:textId="77777777" w:rsidR="001418B6" w:rsidRPr="009C230E" w:rsidRDefault="001418B6">
      <w:pPr>
        <w:pStyle w:val="BodyNormal"/>
        <w:ind w:firstLine="0"/>
        <w:rPr>
          <w:rFonts w:ascii="Times New Roman" w:hAnsi="Times New Roman" w:cs="Times New Roman"/>
          <w:szCs w:val="24"/>
        </w:rPr>
        <w:pPrChange w:id="597" w:author="Author">
          <w:pPr>
            <w:pStyle w:val="BodyNormal"/>
          </w:pPr>
        </w:pPrChange>
      </w:pPr>
      <w:proofErr w:type="gramStart"/>
      <w:ins w:id="598" w:author="Author">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w:t>
        </w:r>
      </w:ins>
      <w:del w:id="599" w:author="Author">
        <w:r w:rsidRPr="009C230E" w:rsidDel="00395753">
          <w:rPr>
            <w:rFonts w:ascii="Times New Roman" w:hAnsi="Times New Roman" w:cs="Times New Roman"/>
            <w:szCs w:val="24"/>
          </w:rPr>
          <w:delText xml:space="preserve">The </w:delText>
        </w:r>
      </w:del>
      <w:r w:rsidRPr="009C230E">
        <w:rPr>
          <w:rFonts w:ascii="Times New Roman" w:hAnsi="Times New Roman" w:cs="Times New Roman"/>
          <w:szCs w:val="24"/>
        </w:rPr>
        <w:t xml:space="preserve">Asian bus passengers </w:t>
      </w:r>
      <w:del w:id="600" w:author="Author">
        <w:r w:rsidRPr="009C230E" w:rsidDel="00395753">
          <w:rPr>
            <w:rFonts w:ascii="Times New Roman" w:hAnsi="Times New Roman" w:cs="Times New Roman"/>
            <w:szCs w:val="24"/>
          </w:rPr>
          <w:delText xml:space="preserve">all had shocked expressions on their faces, and several </w:delText>
        </w:r>
      </w:del>
      <w:r w:rsidRPr="009C230E">
        <w:rPr>
          <w:rFonts w:ascii="Times New Roman" w:hAnsi="Times New Roman" w:cs="Times New Roman"/>
          <w:szCs w:val="24"/>
        </w:rPr>
        <w:t>started crying. One of the men with an assault rifle brandished it before the women</w:t>
      </w:r>
      <w:ins w:id="601" w:author="Author">
        <w:r w:rsidRPr="009C230E">
          <w:rPr>
            <w:rFonts w:ascii="Times New Roman" w:hAnsi="Times New Roman" w:cs="Times New Roman"/>
            <w:szCs w:val="24"/>
          </w:rPr>
          <w:t>,</w:t>
        </w:r>
      </w:ins>
      <w:del w:id="602" w:author="Author">
        <w:r w:rsidRPr="009C230E" w:rsidDel="00395753">
          <w:rPr>
            <w:rFonts w:ascii="Times New Roman" w:hAnsi="Times New Roman" w:cs="Times New Roman"/>
            <w:szCs w:val="24"/>
          </w:rPr>
          <w:delText>, and they</w:delText>
        </w:r>
      </w:del>
      <w:ins w:id="603" w:author="Author">
        <w:r w:rsidRPr="009C230E">
          <w:rPr>
            <w:rFonts w:ascii="Times New Roman" w:hAnsi="Times New Roman" w:cs="Times New Roman"/>
            <w:szCs w:val="24"/>
          </w:rPr>
          <w:t xml:space="preserve"> </w:t>
        </w:r>
        <w:del w:id="604" w:author="Author">
          <w:r w:rsidRPr="009C230E" w:rsidDel="00E27B53">
            <w:rPr>
              <w:rFonts w:ascii="Times New Roman" w:hAnsi="Times New Roman" w:cs="Times New Roman"/>
              <w:szCs w:val="24"/>
            </w:rPr>
            <w:delText>who</w:delText>
          </w:r>
        </w:del>
      </w:ins>
      <w:del w:id="605" w:author="Author">
        <w:r w:rsidRPr="009C230E" w:rsidDel="00E27B53">
          <w:rPr>
            <w:rFonts w:ascii="Times New Roman" w:hAnsi="Times New Roman" w:cs="Times New Roman"/>
            <w:szCs w:val="24"/>
          </w:rPr>
          <w:delText xml:space="preserve"> were </w:delText>
        </w:r>
      </w:del>
      <w:r w:rsidRPr="009C230E">
        <w:rPr>
          <w:rFonts w:ascii="Times New Roman" w:hAnsi="Times New Roman" w:cs="Times New Roman"/>
          <w:szCs w:val="24"/>
        </w:rPr>
        <w:t>intimidat</w:t>
      </w:r>
      <w:del w:id="606" w:author="Author">
        <w:r w:rsidRPr="009C230E" w:rsidDel="00E27B53">
          <w:rPr>
            <w:rFonts w:ascii="Times New Roman" w:hAnsi="Times New Roman" w:cs="Times New Roman"/>
            <w:szCs w:val="24"/>
          </w:rPr>
          <w:delText>ed</w:delText>
        </w:r>
      </w:del>
      <w:ins w:id="607" w:author="Author">
        <w:r w:rsidRPr="009C230E">
          <w:rPr>
            <w:rFonts w:ascii="Times New Roman" w:hAnsi="Times New Roman" w:cs="Times New Roman"/>
            <w:szCs w:val="24"/>
          </w:rPr>
          <w:t>ing them</w:t>
        </w:r>
      </w:ins>
      <w:r w:rsidRPr="009C230E">
        <w:rPr>
          <w:rFonts w:ascii="Times New Roman" w:hAnsi="Times New Roman" w:cs="Times New Roman"/>
          <w:szCs w:val="24"/>
        </w:rPr>
        <w:t xml:space="preserve"> into compliance. What followed was a grotesque display of degradation and humiliation. Their captors groped and inspected them like it was a horse auction. Carolina, Jane, and the rest of the FBI team watched this in shocked silence.</w:t>
      </w:r>
    </w:p>
    <w:p w14:paraId="3037D8E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men asked five women, </w:t>
      </w:r>
      <w:del w:id="608" w:author="Author">
        <w:r w:rsidRPr="009C230E" w:rsidDel="00395753">
          <w:rPr>
            <w:rFonts w:ascii="Times New Roman" w:hAnsi="Times New Roman" w:cs="Times New Roman"/>
            <w:szCs w:val="24"/>
          </w:rPr>
          <w:delText xml:space="preserve">who were </w:delText>
        </w:r>
      </w:del>
      <w:r w:rsidRPr="009C230E">
        <w:rPr>
          <w:rFonts w:ascii="Times New Roman" w:hAnsi="Times New Roman" w:cs="Times New Roman"/>
          <w:szCs w:val="24"/>
        </w:rPr>
        <w:t xml:space="preserve">the youngest and prettiest of the lot, to step forward. The women not chosen </w:t>
      </w:r>
      <w:del w:id="609" w:author="Author">
        <w:r w:rsidRPr="009C230E" w:rsidDel="00395753">
          <w:rPr>
            <w:rFonts w:ascii="Times New Roman" w:hAnsi="Times New Roman" w:cs="Times New Roman"/>
            <w:szCs w:val="24"/>
          </w:rPr>
          <w:delText>put and were</w:delText>
        </w:r>
      </w:del>
      <w:r w:rsidRPr="009C230E">
        <w:rPr>
          <w:rFonts w:ascii="Times New Roman" w:hAnsi="Times New Roman" w:cs="Times New Roman"/>
          <w:szCs w:val="24"/>
        </w:rPr>
        <w:t>dressed and</w:t>
      </w:r>
      <w:ins w:id="610" w:author="Author">
        <w:r w:rsidRPr="009C230E">
          <w:rPr>
            <w:rFonts w:ascii="Times New Roman" w:hAnsi="Times New Roman" w:cs="Times New Roman"/>
            <w:szCs w:val="24"/>
          </w:rPr>
          <w:t xml:space="preserve"> </w:t>
        </w:r>
      </w:ins>
      <w:r w:rsidRPr="009C230E">
        <w:rPr>
          <w:rFonts w:ascii="Times New Roman" w:hAnsi="Times New Roman" w:cs="Times New Roman"/>
          <w:szCs w:val="24"/>
        </w:rPr>
        <w:t xml:space="preserve">a </w:t>
      </w:r>
      <w:ins w:id="611" w:author="Author">
        <w:r w:rsidRPr="009C230E">
          <w:rPr>
            <w:rFonts w:ascii="Times New Roman" w:hAnsi="Times New Roman" w:cs="Times New Roman"/>
            <w:szCs w:val="24"/>
          </w:rPr>
          <w:t>guard</w:t>
        </w:r>
      </w:ins>
      <w:r w:rsidRPr="009C230E">
        <w:rPr>
          <w:rFonts w:ascii="Times New Roman" w:hAnsi="Times New Roman" w:cs="Times New Roman"/>
          <w:szCs w:val="24"/>
        </w:rPr>
        <w:t xml:space="preserve"> led </w:t>
      </w:r>
      <w:ins w:id="612" w:author="Author">
        <w:r w:rsidRPr="009C230E">
          <w:rPr>
            <w:rFonts w:ascii="Times New Roman" w:hAnsi="Times New Roman" w:cs="Times New Roman"/>
            <w:szCs w:val="24"/>
          </w:rPr>
          <w:t xml:space="preserve">them </w:t>
        </w:r>
      </w:ins>
      <w:r w:rsidRPr="009C230E">
        <w:rPr>
          <w:rFonts w:ascii="Times New Roman" w:hAnsi="Times New Roman" w:cs="Times New Roman"/>
          <w:szCs w:val="24"/>
        </w:rPr>
        <w:t>out of the room.</w:t>
      </w:r>
    </w:p>
    <w:p w14:paraId="6989F18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One of the Asian males ordered the five remaining women to dress. When finished, two men pointed assault rifles at them, and the Asian criminal addressed them in an ominous voice. Agent Peng continued her running translation.</w:t>
      </w:r>
    </w:p>
    <w:p w14:paraId="6C02FA44" w14:textId="77777777" w:rsidR="001418B6" w:rsidRPr="009C230E" w:rsidRDefault="001418B6" w:rsidP="001418B6">
      <w:pPr>
        <w:pStyle w:val="BodyNormal"/>
        <w:rPr>
          <w:rFonts w:ascii="Times New Roman" w:hAnsi="Times New Roman" w:cs="Times New Roman"/>
          <w:i/>
          <w:iCs/>
          <w:szCs w:val="24"/>
        </w:rPr>
      </w:pPr>
      <w:r w:rsidRPr="009C230E">
        <w:rPr>
          <w:rFonts w:ascii="Times New Roman" w:hAnsi="Times New Roman" w:cs="Times New Roman"/>
          <w:i/>
          <w:iCs/>
          <w:szCs w:val="24"/>
        </w:rPr>
        <w:t xml:space="preserve">“We have chosen you women for jobs as escorts. We will train you </w:t>
      </w:r>
      <w:del w:id="613" w:author="Author">
        <w:r w:rsidRPr="009C230E" w:rsidDel="00E27B53">
          <w:rPr>
            <w:rFonts w:ascii="Times New Roman" w:hAnsi="Times New Roman" w:cs="Times New Roman"/>
            <w:i/>
            <w:iCs/>
            <w:szCs w:val="24"/>
          </w:rPr>
          <w:delText xml:space="preserve">on how to please </w:delText>
        </w:r>
      </w:del>
      <w:ins w:id="614" w:author="Author">
        <w:r w:rsidRPr="009C230E">
          <w:rPr>
            <w:rFonts w:ascii="Times New Roman" w:hAnsi="Times New Roman" w:cs="Times New Roman"/>
            <w:i/>
            <w:iCs/>
            <w:szCs w:val="24"/>
          </w:rPr>
          <w:t xml:space="preserve">to please </w:t>
        </w:r>
      </w:ins>
      <w:r w:rsidRPr="009C230E">
        <w:rPr>
          <w:rFonts w:ascii="Times New Roman" w:hAnsi="Times New Roman" w:cs="Times New Roman"/>
          <w:i/>
          <w:iCs/>
          <w:szCs w:val="24"/>
        </w:rPr>
        <w:t xml:space="preserve">our clients and make money for our organization. At the end of five years, you’ll be free to go </w:t>
      </w:r>
      <w:r w:rsidRPr="009C230E">
        <w:rPr>
          <w:rFonts w:ascii="Times New Roman" w:hAnsi="Times New Roman" w:cs="Times New Roman"/>
          <w:i/>
          <w:iCs/>
          <w:szCs w:val="24"/>
        </w:rPr>
        <w:lastRenderedPageBreak/>
        <w:t>home with your disbursement.”</w:t>
      </w:r>
    </w:p>
    <w:p w14:paraId="4947EE1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All the women understood what was going to happen. Two of them started weeping at the news.</w:t>
      </w:r>
    </w:p>
    <w:p w14:paraId="678533FB" w14:textId="77777777" w:rsidR="001418B6" w:rsidRPr="009C230E" w:rsidRDefault="001418B6" w:rsidP="001418B6">
      <w:pPr>
        <w:pStyle w:val="BodyNormal"/>
        <w:rPr>
          <w:rFonts w:ascii="Times New Roman" w:hAnsi="Times New Roman" w:cs="Times New Roman"/>
          <w:i/>
          <w:iCs/>
          <w:szCs w:val="24"/>
        </w:rPr>
      </w:pPr>
      <w:r w:rsidRPr="009C230E">
        <w:rPr>
          <w:rFonts w:ascii="Times New Roman" w:hAnsi="Times New Roman" w:cs="Times New Roman"/>
          <w:i/>
          <w:iCs/>
          <w:szCs w:val="24"/>
        </w:rPr>
        <w:t>“Stop your crying. It is foolish to resist. You are alone in a foreign country</w:t>
      </w:r>
      <w:del w:id="615" w:author="Author">
        <w:r w:rsidRPr="009C230E" w:rsidDel="00395753">
          <w:rPr>
            <w:rFonts w:ascii="Times New Roman" w:hAnsi="Times New Roman" w:cs="Times New Roman"/>
            <w:i/>
            <w:iCs/>
            <w:szCs w:val="24"/>
          </w:rPr>
          <w:delText>,</w:delText>
        </w:r>
      </w:del>
      <w:r w:rsidRPr="009C230E">
        <w:rPr>
          <w:rFonts w:ascii="Times New Roman" w:hAnsi="Times New Roman" w:cs="Times New Roman"/>
          <w:i/>
          <w:iCs/>
          <w:szCs w:val="24"/>
        </w:rPr>
        <w:t xml:space="preserve"> with no credentials. </w:t>
      </w:r>
      <w:del w:id="616" w:author="Author">
        <w:r w:rsidRPr="009C230E" w:rsidDel="00395753">
          <w:rPr>
            <w:rFonts w:ascii="Times New Roman" w:hAnsi="Times New Roman" w:cs="Times New Roman"/>
            <w:i/>
            <w:iCs/>
            <w:szCs w:val="24"/>
          </w:rPr>
          <w:delText>If you end up in a shallow grave in the woods, no one will know you’re missing</w:delText>
        </w:r>
      </w:del>
      <w:ins w:id="617" w:author="Author">
        <w:r w:rsidRPr="009C230E">
          <w:rPr>
            <w:rFonts w:ascii="Times New Roman" w:hAnsi="Times New Roman" w:cs="Times New Roman"/>
            <w:i/>
            <w:iCs/>
            <w:szCs w:val="24"/>
          </w:rPr>
          <w:t xml:space="preserve">No one will know you're missing </w:t>
        </w:r>
      </w:ins>
      <w:r w:rsidRPr="009C230E">
        <w:rPr>
          <w:rFonts w:ascii="Times New Roman" w:hAnsi="Times New Roman" w:cs="Times New Roman"/>
          <w:i/>
          <w:iCs/>
          <w:szCs w:val="24"/>
        </w:rPr>
        <w:t>when</w:t>
      </w:r>
      <w:ins w:id="618" w:author="Author">
        <w:r w:rsidRPr="009C230E">
          <w:rPr>
            <w:rFonts w:ascii="Times New Roman" w:hAnsi="Times New Roman" w:cs="Times New Roman"/>
            <w:i/>
            <w:iCs/>
            <w:szCs w:val="24"/>
          </w:rPr>
          <w:t xml:space="preserve"> you </w:t>
        </w:r>
        <w:del w:id="619" w:author="Author">
          <w:r w:rsidRPr="009C230E" w:rsidDel="00E27B53">
            <w:rPr>
              <w:rFonts w:ascii="Times New Roman" w:hAnsi="Times New Roman" w:cs="Times New Roman"/>
              <w:i/>
              <w:iCs/>
              <w:szCs w:val="24"/>
            </w:rPr>
            <w:delText>end up</w:delText>
          </w:r>
        </w:del>
        <w:r w:rsidRPr="009C230E">
          <w:rPr>
            <w:rFonts w:ascii="Times New Roman" w:hAnsi="Times New Roman" w:cs="Times New Roman"/>
            <w:i/>
            <w:iCs/>
            <w:szCs w:val="24"/>
          </w:rPr>
          <w:t>are in a shallow grave in the woods</w:t>
        </w:r>
      </w:ins>
      <w:r w:rsidRPr="009C230E">
        <w:rPr>
          <w:rFonts w:ascii="Times New Roman" w:hAnsi="Times New Roman" w:cs="Times New Roman"/>
          <w:i/>
          <w:iCs/>
          <w:szCs w:val="24"/>
        </w:rPr>
        <w:t>. No one will come looking for you. Your training starts tonight. Go with Miss Li. She will get you showered and dressed in new clothes.”</w:t>
      </w:r>
    </w:p>
    <w:p w14:paraId="7C27FF4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As the last five left the room, only two men remained; one of them, probably </w:t>
      </w:r>
      <w:del w:id="620" w:author="Author">
        <w:r w:rsidRPr="009C230E" w:rsidDel="00E27B53">
          <w:rPr>
            <w:rFonts w:ascii="Times New Roman" w:hAnsi="Times New Roman" w:cs="Times New Roman"/>
            <w:szCs w:val="24"/>
          </w:rPr>
          <w:delText>an Albanian</w:delText>
        </w:r>
      </w:del>
      <w:ins w:id="621" w:author="Author">
        <w:r w:rsidRPr="009C230E">
          <w:rPr>
            <w:rFonts w:ascii="Times New Roman" w:hAnsi="Times New Roman" w:cs="Times New Roman"/>
            <w:szCs w:val="24"/>
          </w:rPr>
          <w:t>Albanian</w:t>
        </w:r>
      </w:ins>
      <w:r w:rsidRPr="009C230E">
        <w:rPr>
          <w:rFonts w:ascii="Times New Roman" w:hAnsi="Times New Roman" w:cs="Times New Roman"/>
          <w:szCs w:val="24"/>
        </w:rPr>
        <w:t>, made a phone call.</w:t>
      </w:r>
    </w:p>
    <w:p w14:paraId="2579DBA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“Velmir, Riad here. Inform the boss that we have five new candidates for training. Tell him we’ll deliver them to Sleeping Pigeon by 5 p.m. Yes, Velmir, tell him a couple of girls are special. Mirupafshim, my friend.”</w:t>
      </w:r>
    </w:p>
    <w:p w14:paraId="4EEC75C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Hendon glanced at Jane, who turned to look at her. Jane’s facial expression revealed her fury at what they </w:t>
      </w:r>
      <w:ins w:id="622" w:author="Author">
        <w:r w:rsidRPr="009C230E">
          <w:rPr>
            <w:rFonts w:ascii="Times New Roman" w:hAnsi="Times New Roman" w:cs="Times New Roman"/>
            <w:szCs w:val="24"/>
          </w:rPr>
          <w:t xml:space="preserve">had </w:t>
        </w:r>
      </w:ins>
      <w:r w:rsidRPr="009C230E">
        <w:rPr>
          <w:rFonts w:ascii="Times New Roman" w:hAnsi="Times New Roman" w:cs="Times New Roman"/>
          <w:szCs w:val="24"/>
        </w:rPr>
        <w:t>witnessed.</w:t>
      </w:r>
    </w:p>
    <w:p w14:paraId="6070150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have received training to look at evil dispassionately, but this revolts me on a biblical scale. Jane, I need your focus on this. Let’s see if there are any nearby motels named Sleeping Pigeon.”</w:t>
      </w:r>
    </w:p>
    <w:p w14:paraId="46E3D2C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In seconds, Jane had Google Earth on the screen. She positioned her mouse pointer to a motel on Route 30, five miles west of Sugar Grove and the Aurora Municipal Airport.</w:t>
      </w:r>
    </w:p>
    <w:p w14:paraId="2D194A2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I’ll be damned,” Carolina said after seeing the </w:t>
      </w:r>
      <w:r w:rsidRPr="009C230E">
        <w:rPr>
          <w:rFonts w:ascii="Times New Roman" w:hAnsi="Times New Roman" w:cs="Times New Roman"/>
          <w:szCs w:val="24"/>
        </w:rPr>
        <w:lastRenderedPageBreak/>
        <w:t>name ‘Sleeping Pigeon Motel’ on the screen. She went into management mode, handing out assignments to Jane and FBI personnel to find out everything about that motel.</w:t>
      </w:r>
    </w:p>
    <w:p w14:paraId="3E3F50D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In about an hour,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things made the motel suspect. Foreign investors built it five years ago. With </w:t>
      </w:r>
      <w:proofErr w:type="gramStart"/>
      <w:r w:rsidRPr="009C230E">
        <w:rPr>
          <w:rFonts w:ascii="Times New Roman" w:hAnsi="Times New Roman" w:cs="Times New Roman"/>
          <w:szCs w:val="24"/>
        </w:rPr>
        <w:t>24</w:t>
      </w:r>
      <w:proofErr w:type="gramEnd"/>
      <w:r w:rsidRPr="009C230E">
        <w:rPr>
          <w:rFonts w:ascii="Times New Roman" w:hAnsi="Times New Roman" w:cs="Times New Roman"/>
          <w:szCs w:val="24"/>
        </w:rPr>
        <w:t xml:space="preserve"> units, the business seemed like an odd investment, being so far out in the countryside. The most curious thing was that the motel had no Internet connection. The website turned out to be an ISP on the island of Barbados. A drone flyover showed no satellite dishes; the local Internet provider showed no connection to the motel.</w:t>
      </w:r>
    </w:p>
    <w:p w14:paraId="1E0C9C8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Officer Merrick and Commander Ryan DiMarco joined Carolina in Jane’s office. Mac was eager to give his analysis.</w:t>
      </w:r>
    </w:p>
    <w:p w14:paraId="64DC98EA" w14:textId="55100FB6"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“Look at the location.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farmer sells </w:t>
      </w:r>
      <w:del w:id="623" w:author="Author">
        <w:r w:rsidRPr="009C230E" w:rsidDel="005C4750">
          <w:rPr>
            <w:rFonts w:ascii="Times New Roman" w:hAnsi="Times New Roman" w:cs="Times New Roman"/>
            <w:szCs w:val="24"/>
          </w:rPr>
          <w:delText xml:space="preserve">some </w:delText>
        </w:r>
      </w:del>
      <w:r w:rsidRPr="009C230E">
        <w:rPr>
          <w:rFonts w:ascii="Times New Roman" w:hAnsi="Times New Roman" w:cs="Times New Roman"/>
          <w:szCs w:val="24"/>
        </w:rPr>
        <w:t xml:space="preserve">Highway 30 frontage, so the </w:t>
      </w:r>
      <w:r w:rsidR="0025268B" w:rsidRPr="009C230E">
        <w:rPr>
          <w:rFonts w:ascii="Times New Roman" w:hAnsi="Times New Roman" w:cs="Times New Roman"/>
          <w:szCs w:val="24"/>
        </w:rPr>
        <w:t>back side</w:t>
      </w:r>
      <w:r w:rsidRPr="009C230E">
        <w:rPr>
          <w:rFonts w:ascii="Times New Roman" w:hAnsi="Times New Roman" w:cs="Times New Roman"/>
          <w:szCs w:val="24"/>
        </w:rPr>
        <w:t xml:space="preserve"> of the motel faces farmland. Across the street is the Aurora Self-Storage complex</w:t>
      </w:r>
      <w:ins w:id="624" w:author="Author">
        <w:r w:rsidRPr="009C230E">
          <w:rPr>
            <w:rFonts w:ascii="Times New Roman" w:hAnsi="Times New Roman" w:cs="Times New Roman"/>
            <w:szCs w:val="24"/>
          </w:rPr>
          <w:t>, which is mostly unoccupied</w:t>
        </w:r>
      </w:ins>
      <w:del w:id="625" w:author="Author">
        <w:r w:rsidRPr="009C230E" w:rsidDel="005C4750">
          <w:rPr>
            <w:rFonts w:ascii="Times New Roman" w:hAnsi="Times New Roman" w:cs="Times New Roman"/>
            <w:szCs w:val="24"/>
          </w:rPr>
          <w:delText>, almost no one in there most of the time</w:delText>
        </w:r>
      </w:del>
      <w:r w:rsidRPr="009C230E">
        <w:rPr>
          <w:rFonts w:ascii="Times New Roman" w:hAnsi="Times New Roman" w:cs="Times New Roman"/>
          <w:szCs w:val="24"/>
        </w:rPr>
        <w:t xml:space="preserve">. Behind the self-storage units are railroad tracks and more farmland. It’s perfect; you can do anything at that motel, and there’s nobody nearby who might be </w:t>
      </w:r>
      <w:proofErr w:type="gramStart"/>
      <w:r w:rsidRPr="009C230E">
        <w:rPr>
          <w:rFonts w:ascii="Times New Roman" w:hAnsi="Times New Roman" w:cs="Times New Roman"/>
          <w:szCs w:val="24"/>
        </w:rPr>
        <w:t>suspicious.”</w:t>
      </w:r>
      <w:proofErr w:type="gramEnd"/>
    </w:p>
    <w:p w14:paraId="7DE32E9B" w14:textId="64379C52"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FBI Special Agent-in-Charge D’Marcus Mason popped up on the display.</w:t>
      </w:r>
    </w:p>
    <w:p w14:paraId="0F7FFC3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Hendon, bring your laptop and </w:t>
      </w:r>
      <w:del w:id="626" w:author="Author">
        <w:r w:rsidRPr="009C230E" w:rsidDel="005C4750">
          <w:rPr>
            <w:rFonts w:ascii="Times New Roman" w:hAnsi="Times New Roman" w:cs="Times New Roman"/>
            <w:szCs w:val="24"/>
          </w:rPr>
          <w:delText xml:space="preserve">everybody </w:delText>
        </w:r>
      </w:del>
      <w:ins w:id="627" w:author="Author">
        <w:r w:rsidRPr="009C230E">
          <w:rPr>
            <w:rFonts w:ascii="Times New Roman" w:hAnsi="Times New Roman" w:cs="Times New Roman"/>
            <w:szCs w:val="24"/>
          </w:rPr>
          <w:t xml:space="preserve">staff </w:t>
        </w:r>
      </w:ins>
      <w:del w:id="628" w:author="Author">
        <w:r w:rsidRPr="009C230E" w:rsidDel="005C4750">
          <w:rPr>
            <w:rFonts w:ascii="Times New Roman" w:hAnsi="Times New Roman" w:cs="Times New Roman"/>
            <w:szCs w:val="24"/>
          </w:rPr>
          <w:delText xml:space="preserve">with you </w:delText>
        </w:r>
      </w:del>
      <w:r w:rsidRPr="009C230E">
        <w:rPr>
          <w:rFonts w:ascii="Times New Roman" w:hAnsi="Times New Roman" w:cs="Times New Roman"/>
          <w:szCs w:val="24"/>
        </w:rPr>
        <w:t xml:space="preserve">to the large conference room </w:t>
      </w:r>
      <w:del w:id="629" w:author="Author">
        <w:r w:rsidRPr="009C230E" w:rsidDel="005C4750">
          <w:rPr>
            <w:rFonts w:ascii="Times New Roman" w:hAnsi="Times New Roman" w:cs="Times New Roman"/>
            <w:szCs w:val="24"/>
          </w:rPr>
          <w:delText>right awa</w:delText>
        </w:r>
      </w:del>
      <w:ins w:id="630" w:author="Author">
        <w:r w:rsidRPr="009C230E">
          <w:rPr>
            <w:rFonts w:ascii="Times New Roman" w:hAnsi="Times New Roman" w:cs="Times New Roman"/>
            <w:szCs w:val="24"/>
          </w:rPr>
          <w:t>immediatel</w:t>
        </w:r>
      </w:ins>
      <w:r w:rsidRPr="009C230E">
        <w:rPr>
          <w:rFonts w:ascii="Times New Roman" w:hAnsi="Times New Roman" w:cs="Times New Roman"/>
          <w:szCs w:val="24"/>
        </w:rPr>
        <w:t>y. I want to go over your findings.”</w:t>
      </w:r>
    </w:p>
    <w:p w14:paraId="3BFB0F2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In the amphitheater conference room, D’Marcus Mason first described his dealings with the San Francisco FBI.</w:t>
      </w:r>
    </w:p>
    <w:p w14:paraId="2981818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 FBI technical team accompanied BART engineers to one of the stations, randomly selected. They inspected one of the turnstiles, </w:t>
      </w:r>
      <w:del w:id="631" w:author="Author">
        <w:r w:rsidRPr="009C230E" w:rsidDel="00F6690C">
          <w:rPr>
            <w:rFonts w:ascii="Times New Roman" w:hAnsi="Times New Roman" w:cs="Times New Roman"/>
            <w:szCs w:val="24"/>
          </w:rPr>
          <w:delText>and it indeed</w:delText>
        </w:r>
      </w:del>
      <w:ins w:id="632" w:author="Author">
        <w:r w:rsidRPr="009C230E">
          <w:rPr>
            <w:rFonts w:ascii="Times New Roman" w:hAnsi="Times New Roman" w:cs="Times New Roman"/>
            <w:szCs w:val="24"/>
          </w:rPr>
          <w:t>which</w:t>
        </w:r>
      </w:ins>
      <w:r w:rsidRPr="009C230E">
        <w:rPr>
          <w:rFonts w:ascii="Times New Roman" w:hAnsi="Times New Roman" w:cs="Times New Roman"/>
          <w:szCs w:val="24"/>
        </w:rPr>
        <w:t xml:space="preserve"> had one of the counterfeit circuit boards, just as Jane predicted. They installed Jane’s suggested monitoring board, and I’ve assigned a team to investigate the electronic skimming and where it goes.</w:t>
      </w:r>
    </w:p>
    <w:p w14:paraId="68538FA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They checked all the other turnstiles in the station, and</w:t>
      </w:r>
      <w:ins w:id="633" w:author="Author">
        <w:r w:rsidRPr="009C230E">
          <w:rPr>
            <w:rFonts w:ascii="Times New Roman" w:hAnsi="Times New Roman" w:cs="Times New Roman"/>
            <w:szCs w:val="24"/>
          </w:rPr>
          <w:t xml:space="preserve"> </w:t>
        </w:r>
      </w:ins>
      <w:r w:rsidRPr="009C230E">
        <w:rPr>
          <w:rFonts w:ascii="Times New Roman" w:hAnsi="Times New Roman" w:cs="Times New Roman"/>
          <w:szCs w:val="24"/>
        </w:rPr>
        <w:t xml:space="preserve">all were counterfeits. BART only has twenty-five spare boards. Replacing all the bogus boards will take money and time. If Dr. Morton is </w:t>
      </w:r>
      <w:ins w:id="634" w:author="Author">
        <w:r w:rsidRPr="009C230E">
          <w:rPr>
            <w:rFonts w:ascii="Times New Roman" w:hAnsi="Times New Roman" w:cs="Times New Roman"/>
            <w:szCs w:val="24"/>
          </w:rPr>
          <w:t xml:space="preserve">indeed </w:t>
        </w:r>
      </w:ins>
      <w:del w:id="635" w:author="Author">
        <w:r w:rsidRPr="009C230E" w:rsidDel="00F6690C">
          <w:rPr>
            <w:rFonts w:ascii="Times New Roman" w:hAnsi="Times New Roman" w:cs="Times New Roman"/>
            <w:szCs w:val="24"/>
          </w:rPr>
          <w:delText>indeed a crook, he’s got us by the short hairs temporarily</w:delText>
        </w:r>
      </w:del>
      <w:ins w:id="636" w:author="Author">
        <w:r w:rsidRPr="009C230E">
          <w:rPr>
            <w:rFonts w:ascii="Times New Roman" w:hAnsi="Times New Roman" w:cs="Times New Roman"/>
            <w:szCs w:val="24"/>
          </w:rPr>
          <w:t>a crook, he’s temporarily got us by the short hairs</w:t>
        </w:r>
      </w:ins>
      <w:r w:rsidRPr="009C230E">
        <w:rPr>
          <w:rFonts w:ascii="Times New Roman" w:hAnsi="Times New Roman" w:cs="Times New Roman"/>
          <w:szCs w:val="24"/>
        </w:rPr>
        <w:t>.</w:t>
      </w:r>
    </w:p>
    <w:p w14:paraId="68BBEC6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So, Agent Hendon and Jane, what do you have?”</w:t>
      </w:r>
    </w:p>
    <w:p w14:paraId="0C696F0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With her characteristic aplomb, Carolina gave a concise description of everything they found out about the Boardcraft Engineering facility and the motel. She presented a playback of </w:t>
      </w:r>
      <w:del w:id="637" w:author="Author">
        <w:r w:rsidRPr="009C230E" w:rsidDel="00E27B53">
          <w:rPr>
            <w:rFonts w:ascii="Times New Roman" w:hAnsi="Times New Roman" w:cs="Times New Roman"/>
            <w:szCs w:val="24"/>
          </w:rPr>
          <w:delText xml:space="preserve">the treatment of </w:delText>
        </w:r>
      </w:del>
      <w:r w:rsidRPr="009C230E">
        <w:rPr>
          <w:rFonts w:ascii="Times New Roman" w:hAnsi="Times New Roman" w:cs="Times New Roman"/>
          <w:szCs w:val="24"/>
        </w:rPr>
        <w:t>the young women</w:t>
      </w:r>
      <w:ins w:id="638" w:author="Author">
        <w:r w:rsidRPr="009C230E">
          <w:rPr>
            <w:rFonts w:ascii="Times New Roman" w:hAnsi="Times New Roman" w:cs="Times New Roman"/>
            <w:szCs w:val="24"/>
          </w:rPr>
          <w:t>’s treatment</w:t>
        </w:r>
      </w:ins>
      <w:r w:rsidRPr="009C230E">
        <w:rPr>
          <w:rFonts w:ascii="Times New Roman" w:hAnsi="Times New Roman" w:cs="Times New Roman"/>
          <w:szCs w:val="24"/>
        </w:rPr>
        <w:t>.</w:t>
      </w:r>
    </w:p>
    <w:p w14:paraId="43D6500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had hoped,” D’Marcus Mason said, “that we could keep our investigative efforts secret so </w:t>
      </w:r>
      <w:del w:id="639" w:author="Author">
        <w:r w:rsidRPr="009C230E" w:rsidDel="00F6690C">
          <w:rPr>
            <w:rFonts w:ascii="Times New Roman" w:hAnsi="Times New Roman" w:cs="Times New Roman"/>
            <w:szCs w:val="24"/>
          </w:rPr>
          <w:delText xml:space="preserve">that </w:delText>
        </w:r>
      </w:del>
      <w:r w:rsidRPr="009C230E">
        <w:rPr>
          <w:rFonts w:ascii="Times New Roman" w:hAnsi="Times New Roman" w:cs="Times New Roman"/>
          <w:szCs w:val="24"/>
        </w:rPr>
        <w:t xml:space="preserve">we could drill down deeper to find </w:t>
      </w:r>
      <w:del w:id="640" w:author="Author">
        <w:r w:rsidRPr="009C230E" w:rsidDel="00F6690C">
          <w:rPr>
            <w:rFonts w:ascii="Times New Roman" w:hAnsi="Times New Roman" w:cs="Times New Roman"/>
            <w:szCs w:val="24"/>
          </w:rPr>
          <w:delText xml:space="preserve">just </w:delText>
        </w:r>
      </w:del>
      <w:r w:rsidRPr="009C230E">
        <w:rPr>
          <w:rFonts w:ascii="Times New Roman" w:hAnsi="Times New Roman" w:cs="Times New Roman"/>
          <w:szCs w:val="24"/>
        </w:rPr>
        <w:t xml:space="preserve">who is behind all this. If we act </w:t>
      </w:r>
      <w:del w:id="641" w:author="Author">
        <w:r w:rsidRPr="009C230E" w:rsidDel="00E27B53">
          <w:rPr>
            <w:rFonts w:ascii="Times New Roman" w:hAnsi="Times New Roman" w:cs="Times New Roman"/>
            <w:szCs w:val="24"/>
          </w:rPr>
          <w:delText>right awa</w:delText>
        </w:r>
      </w:del>
      <w:ins w:id="642" w:author="Author">
        <w:r w:rsidRPr="009C230E">
          <w:rPr>
            <w:rFonts w:ascii="Times New Roman" w:hAnsi="Times New Roman" w:cs="Times New Roman"/>
            <w:szCs w:val="24"/>
          </w:rPr>
          <w:t>immediatel</w:t>
        </w:r>
      </w:ins>
      <w:r w:rsidRPr="009C230E">
        <w:rPr>
          <w:rFonts w:ascii="Times New Roman" w:hAnsi="Times New Roman" w:cs="Times New Roman"/>
          <w:szCs w:val="24"/>
        </w:rPr>
        <w:t xml:space="preserve">y, we may trigger the mob </w:t>
      </w:r>
      <w:del w:id="643" w:author="Author">
        <w:r w:rsidRPr="009C230E" w:rsidDel="00F6690C">
          <w:rPr>
            <w:rFonts w:ascii="Times New Roman" w:hAnsi="Times New Roman" w:cs="Times New Roman"/>
            <w:szCs w:val="24"/>
          </w:rPr>
          <w:delText>into taking defensive actions that will</w:delText>
        </w:r>
      </w:del>
      <w:ins w:id="644" w:author="Author">
        <w:r w:rsidRPr="009C230E">
          <w:rPr>
            <w:rFonts w:ascii="Times New Roman" w:hAnsi="Times New Roman" w:cs="Times New Roman"/>
            <w:szCs w:val="24"/>
          </w:rPr>
          <w:t>to take defensive actions that</w:t>
        </w:r>
      </w:ins>
      <w:r w:rsidRPr="009C230E">
        <w:rPr>
          <w:rFonts w:ascii="Times New Roman" w:hAnsi="Times New Roman" w:cs="Times New Roman"/>
          <w:szCs w:val="24"/>
        </w:rPr>
        <w:t xml:space="preserve"> stretch out our investigation.”</w:t>
      </w:r>
    </w:p>
    <w:p w14:paraId="0FC9755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stood up, grabbed her tablet computer, and marched around the table. Approaching David Hanko, </w:t>
      </w:r>
      <w:del w:id="645" w:author="Author">
        <w:r w:rsidRPr="009C230E" w:rsidDel="00F6690C">
          <w:rPr>
            <w:rFonts w:ascii="Times New Roman" w:hAnsi="Times New Roman" w:cs="Times New Roman"/>
            <w:szCs w:val="24"/>
          </w:rPr>
          <w:delText xml:space="preserve">who was </w:delText>
        </w:r>
      </w:del>
      <w:r w:rsidRPr="009C230E">
        <w:rPr>
          <w:rFonts w:ascii="Times New Roman" w:hAnsi="Times New Roman" w:cs="Times New Roman"/>
          <w:szCs w:val="24"/>
        </w:rPr>
        <w:t>sitting next to Mason, she gestured with her thumb, indicating</w:t>
      </w:r>
      <w:del w:id="646" w:author="Author">
        <w:r w:rsidRPr="009C230E" w:rsidDel="00F6690C">
          <w:rPr>
            <w:rFonts w:ascii="Times New Roman" w:hAnsi="Times New Roman" w:cs="Times New Roman"/>
            <w:szCs w:val="24"/>
          </w:rPr>
          <w:delText xml:space="preserve"> essentially</w:delText>
        </w:r>
      </w:del>
      <w:r w:rsidRPr="009C230E">
        <w:rPr>
          <w:rFonts w:ascii="Times New Roman" w:hAnsi="Times New Roman" w:cs="Times New Roman"/>
          <w:szCs w:val="24"/>
        </w:rPr>
        <w:t xml:space="preserve">, “I need your seat.” </w:t>
      </w:r>
    </w:p>
    <w:p w14:paraId="3EA64432" w14:textId="77777777" w:rsidR="001418B6" w:rsidRPr="009C230E" w:rsidRDefault="001418B6" w:rsidP="001418B6">
      <w:pPr>
        <w:pStyle w:val="BodyNormal"/>
        <w:rPr>
          <w:ins w:id="647" w:author="Author"/>
          <w:rFonts w:ascii="Times New Roman" w:hAnsi="Times New Roman" w:cs="Times New Roman"/>
          <w:szCs w:val="24"/>
        </w:rPr>
      </w:pPr>
      <w:r w:rsidRPr="009C230E">
        <w:rPr>
          <w:rFonts w:ascii="Times New Roman" w:hAnsi="Times New Roman" w:cs="Times New Roman"/>
          <w:szCs w:val="24"/>
        </w:rPr>
        <w:lastRenderedPageBreak/>
        <w:t>Hanko understood immediately</w:t>
      </w:r>
      <w:ins w:id="648" w:author="Author">
        <w:r w:rsidRPr="009C230E">
          <w:rPr>
            <w:rFonts w:ascii="Times New Roman" w:hAnsi="Times New Roman" w:cs="Times New Roman"/>
            <w:szCs w:val="24"/>
          </w:rPr>
          <w:t xml:space="preserve"> and</w:t>
        </w:r>
      </w:ins>
      <w:del w:id="649" w:author="Author">
        <w:r w:rsidRPr="009C230E" w:rsidDel="00F6690C">
          <w:rPr>
            <w:rFonts w:ascii="Times New Roman" w:hAnsi="Times New Roman" w:cs="Times New Roman"/>
            <w:szCs w:val="24"/>
          </w:rPr>
          <w:delText>,</w:delText>
        </w:r>
      </w:del>
      <w:r w:rsidRPr="009C230E">
        <w:rPr>
          <w:rFonts w:ascii="Times New Roman" w:hAnsi="Times New Roman" w:cs="Times New Roman"/>
          <w:szCs w:val="24"/>
        </w:rPr>
        <w:t xml:space="preserve"> rose from his chair</w:t>
      </w:r>
      <w:ins w:id="650" w:author="Author">
        <w:r w:rsidRPr="009C230E">
          <w:rPr>
            <w:rFonts w:ascii="Times New Roman" w:hAnsi="Times New Roman" w:cs="Times New Roman"/>
            <w:szCs w:val="24"/>
          </w:rPr>
          <w:t>.</w:t>
        </w:r>
      </w:ins>
    </w:p>
    <w:p w14:paraId="0B930C9B" w14:textId="77777777" w:rsidR="001418B6" w:rsidRPr="009C230E" w:rsidRDefault="001418B6" w:rsidP="001418B6">
      <w:pPr>
        <w:pStyle w:val="BodyNormal"/>
        <w:rPr>
          <w:rFonts w:ascii="Times New Roman" w:hAnsi="Times New Roman" w:cs="Times New Roman"/>
          <w:szCs w:val="24"/>
        </w:rPr>
      </w:pPr>
      <w:del w:id="651" w:author="Author">
        <w:r w:rsidRPr="009C230E" w:rsidDel="00F6690C">
          <w:rPr>
            <w:rFonts w:ascii="Times New Roman" w:hAnsi="Times New Roman" w:cs="Times New Roman"/>
            <w:szCs w:val="24"/>
          </w:rPr>
          <w:delText xml:space="preserve">, saying, </w:delText>
        </w:r>
      </w:del>
      <w:r w:rsidRPr="009C230E">
        <w:rPr>
          <w:rFonts w:ascii="Times New Roman" w:hAnsi="Times New Roman" w:cs="Times New Roman"/>
          <w:szCs w:val="24"/>
        </w:rPr>
        <w:t>“Take my seat, Jane.”</w:t>
      </w:r>
    </w:p>
    <w:p w14:paraId="2357530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stared at Special Agent-in-Charge Mason for an uncomfortably long time, studying his face, looking for all those clues Master Wu had taught her to observe. She started typing.</w:t>
      </w:r>
    </w:p>
    <w:p w14:paraId="681805C8"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652" w:author="Author">
            <w:rPr/>
          </w:rPrChange>
        </w:rPr>
      </w:pPr>
      <w:r w:rsidRPr="007F122A">
        <w:rPr>
          <w:rFonts w:ascii="Roboto Condensed Medium" w:hAnsi="Roboto Condensed Medium" w:cs="Times New Roman"/>
          <w:i/>
          <w:iCs/>
          <w:szCs w:val="24"/>
          <w:rPrChange w:id="653" w:author="Author">
            <w:rPr/>
          </w:rPrChange>
        </w:rPr>
        <w:t xml:space="preserve">“Respectfully, Agent Mason, the crime of rape is </w:t>
      </w:r>
      <w:proofErr w:type="gramStart"/>
      <w:r w:rsidRPr="007F122A">
        <w:rPr>
          <w:rFonts w:ascii="Roboto Condensed Medium" w:hAnsi="Roboto Condensed Medium" w:cs="Times New Roman"/>
          <w:i/>
          <w:iCs/>
          <w:szCs w:val="24"/>
          <w:rPrChange w:id="654" w:author="Author">
            <w:rPr/>
          </w:rPrChange>
        </w:rPr>
        <w:t>probably going</w:t>
      </w:r>
      <w:proofErr w:type="gramEnd"/>
      <w:r w:rsidRPr="007F122A">
        <w:rPr>
          <w:rFonts w:ascii="Roboto Condensed Medium" w:hAnsi="Roboto Condensed Medium" w:cs="Times New Roman"/>
          <w:i/>
          <w:iCs/>
          <w:szCs w:val="24"/>
          <w:rPrChange w:id="655" w:author="Author">
            <w:rPr/>
          </w:rPrChange>
        </w:rPr>
        <w:t xml:space="preserve"> to occur at that motel tonight. Rape </w:t>
      </w:r>
      <w:del w:id="656" w:author="Author">
        <w:r w:rsidRPr="007F122A" w:rsidDel="00F6690C">
          <w:rPr>
            <w:rFonts w:ascii="Roboto Condensed Medium" w:hAnsi="Roboto Condensed Medium" w:cs="Times New Roman"/>
            <w:i/>
            <w:iCs/>
            <w:szCs w:val="24"/>
            <w:rPrChange w:id="657" w:author="Author">
              <w:rPr/>
            </w:rPrChange>
          </w:rPr>
          <w:delText>is a violation of</w:delText>
        </w:r>
      </w:del>
      <w:ins w:id="658" w:author="Author">
        <w:r w:rsidRPr="007F122A">
          <w:rPr>
            <w:rFonts w:ascii="Roboto Condensed Medium" w:hAnsi="Roboto Condensed Medium" w:cs="Times New Roman"/>
            <w:i/>
            <w:iCs/>
            <w:szCs w:val="24"/>
            <w:rPrChange w:id="659" w:author="Author">
              <w:rPr/>
            </w:rPrChange>
          </w:rPr>
          <w:t>violates</w:t>
        </w:r>
      </w:ins>
      <w:r w:rsidRPr="007F122A">
        <w:rPr>
          <w:rFonts w:ascii="Roboto Condensed Medium" w:hAnsi="Roboto Condensed Medium" w:cs="Times New Roman"/>
          <w:i/>
          <w:iCs/>
          <w:szCs w:val="24"/>
          <w:rPrChange w:id="660" w:author="Author">
            <w:rPr/>
          </w:rPrChange>
        </w:rPr>
        <w:t xml:space="preserve"> a </w:t>
      </w:r>
      <w:r w:rsidRPr="007F122A">
        <w:rPr>
          <w:rFonts w:ascii="Roboto Condensed Medium" w:hAnsi="Roboto Condensed Medium" w:cs="Times New Roman"/>
          <w:i/>
          <w:iCs/>
          <w:szCs w:val="24"/>
        </w:rPr>
        <w:t>woman</w:t>
      </w:r>
      <w:r w:rsidRPr="007F122A">
        <w:rPr>
          <w:rFonts w:ascii="Roboto Condensed Medium" w:hAnsi="Roboto Condensed Medium" w:cs="Times New Roman"/>
          <w:i/>
          <w:iCs/>
          <w:szCs w:val="24"/>
          <w:rPrChange w:id="661" w:author="Author">
            <w:rPr/>
          </w:rPrChange>
        </w:rPr>
        <w:t xml:space="preserve">’s most basic human </w:t>
      </w:r>
      <w:del w:id="662" w:author="Author">
        <w:r w:rsidRPr="007F122A" w:rsidDel="00E27B53">
          <w:rPr>
            <w:rFonts w:ascii="Roboto Condensed Medium" w:hAnsi="Roboto Condensed Medium" w:cs="Times New Roman"/>
            <w:i/>
            <w:iCs/>
            <w:szCs w:val="24"/>
            <w:rPrChange w:id="663" w:author="Author">
              <w:rPr/>
            </w:rPrChange>
          </w:rPr>
          <w:delText xml:space="preserve">right; the </w:delText>
        </w:r>
      </w:del>
      <w:r w:rsidRPr="007F122A">
        <w:rPr>
          <w:rFonts w:ascii="Roboto Condensed Medium" w:hAnsi="Roboto Condensed Medium" w:cs="Times New Roman"/>
          <w:i/>
          <w:iCs/>
          <w:szCs w:val="24"/>
          <w:rPrChange w:id="664" w:author="Author">
            <w:rPr/>
          </w:rPrChange>
        </w:rPr>
        <w:t xml:space="preserve">right to choose with whom </w:t>
      </w:r>
      <w:r w:rsidRPr="007F122A">
        <w:rPr>
          <w:rFonts w:ascii="Roboto Condensed Medium" w:hAnsi="Roboto Condensed Medium" w:cs="Times New Roman"/>
          <w:i/>
          <w:iCs/>
          <w:szCs w:val="24"/>
        </w:rPr>
        <w:t>sh</w:t>
      </w:r>
      <w:r w:rsidRPr="007F122A">
        <w:rPr>
          <w:rFonts w:ascii="Roboto Condensed Medium" w:hAnsi="Roboto Condensed Medium" w:cs="Times New Roman"/>
          <w:i/>
          <w:iCs/>
          <w:szCs w:val="24"/>
          <w:rPrChange w:id="665" w:author="Author">
            <w:rPr/>
          </w:rPrChange>
        </w:rPr>
        <w:t>e procreates life. It is also an assault on a person’s dignity, their humanity.</w:t>
      </w:r>
    </w:p>
    <w:p w14:paraId="7CA2C13D"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666" w:author="Author">
            <w:rPr/>
          </w:rPrChange>
        </w:rPr>
      </w:pPr>
      <w:r w:rsidRPr="007F122A">
        <w:rPr>
          <w:rFonts w:ascii="Roboto Condensed Medium" w:hAnsi="Roboto Condensed Medium" w:cs="Times New Roman"/>
          <w:i/>
          <w:iCs/>
          <w:szCs w:val="24"/>
          <w:rPrChange w:id="667" w:author="Author">
            <w:rPr/>
          </w:rPrChange>
        </w:rPr>
        <w:t xml:space="preserve">What Agent Hendon has shown you is sex trafficking, </w:t>
      </w:r>
      <w:proofErr w:type="gramStart"/>
      <w:r w:rsidRPr="007F122A">
        <w:rPr>
          <w:rFonts w:ascii="Roboto Condensed Medium" w:hAnsi="Roboto Condensed Medium" w:cs="Times New Roman"/>
          <w:i/>
          <w:iCs/>
          <w:szCs w:val="24"/>
          <w:rPrChange w:id="668" w:author="Author">
            <w:rPr/>
          </w:rPrChange>
        </w:rPr>
        <w:t>pure and simple</w:t>
      </w:r>
      <w:proofErr w:type="gramEnd"/>
      <w:r w:rsidRPr="007F122A">
        <w:rPr>
          <w:rFonts w:ascii="Roboto Condensed Medium" w:hAnsi="Roboto Condensed Medium" w:cs="Times New Roman"/>
          <w:i/>
          <w:iCs/>
          <w:szCs w:val="24"/>
          <w:rPrChange w:id="669" w:author="Author">
            <w:rPr/>
          </w:rPrChange>
        </w:rPr>
        <w:t xml:space="preserve">. These women, especially the young ones, may have entered the country illegally, but I assure you they did not choose to </w:t>
      </w:r>
      <w:proofErr w:type="gramStart"/>
      <w:r w:rsidRPr="007F122A">
        <w:rPr>
          <w:rFonts w:ascii="Roboto Condensed Medium" w:hAnsi="Roboto Condensed Medium" w:cs="Times New Roman"/>
          <w:i/>
          <w:iCs/>
          <w:szCs w:val="24"/>
          <w:rPrChange w:id="670" w:author="Author">
            <w:rPr/>
          </w:rPrChange>
        </w:rPr>
        <w:t>be raped</w:t>
      </w:r>
      <w:proofErr w:type="gramEnd"/>
      <w:r w:rsidRPr="007F122A">
        <w:rPr>
          <w:rFonts w:ascii="Roboto Condensed Medium" w:hAnsi="Roboto Condensed Medium" w:cs="Times New Roman"/>
          <w:i/>
          <w:iCs/>
          <w:szCs w:val="24"/>
          <w:rPrChange w:id="671" w:author="Author">
            <w:rPr/>
          </w:rPrChange>
        </w:rPr>
        <w:t xml:space="preserve"> tonight. They’re alone, without documentation, with nobody to stand up for them.</w:t>
      </w:r>
    </w:p>
    <w:p w14:paraId="0ADC3D78" w14:textId="77777777" w:rsidR="001418B6" w:rsidRPr="007F122A" w:rsidRDefault="001418B6" w:rsidP="001418B6">
      <w:pPr>
        <w:pStyle w:val="BodyNormal"/>
        <w:ind w:left="1440" w:right="720" w:firstLine="0"/>
        <w:rPr>
          <w:rFonts w:ascii="Roboto Condensed Medium" w:hAnsi="Roboto Condensed Medium" w:cs="Times New Roman"/>
          <w:i/>
          <w:iCs/>
          <w:szCs w:val="24"/>
          <w:rPrChange w:id="672" w:author="Author">
            <w:rPr/>
          </w:rPrChange>
        </w:rPr>
      </w:pPr>
      <w:r w:rsidRPr="007F122A">
        <w:rPr>
          <w:rFonts w:ascii="Roboto Condensed Medium" w:hAnsi="Roboto Condensed Medium" w:cs="Times New Roman"/>
          <w:i/>
          <w:iCs/>
          <w:szCs w:val="24"/>
          <w:rPrChange w:id="673" w:author="Author">
            <w:rPr/>
          </w:rPrChange>
        </w:rPr>
        <w:t xml:space="preserve">I should know, Agent Mason, because nobody stood up for me when </w:t>
      </w:r>
      <w:ins w:id="674" w:author="Author">
        <w:r w:rsidRPr="007F122A">
          <w:rPr>
            <w:rFonts w:ascii="Roboto Condensed Medium" w:hAnsi="Roboto Condensed Medium" w:cs="Times New Roman"/>
            <w:i/>
            <w:iCs/>
            <w:szCs w:val="24"/>
            <w:rPrChange w:id="675" w:author="Author">
              <w:rPr/>
            </w:rPrChange>
          </w:rPr>
          <w:t xml:space="preserve">the Institution’s </w:t>
        </w:r>
      </w:ins>
      <w:r w:rsidRPr="007F122A">
        <w:rPr>
          <w:rFonts w:ascii="Roboto Condensed Medium" w:hAnsi="Roboto Condensed Medium" w:cs="Times New Roman"/>
          <w:i/>
          <w:iCs/>
          <w:szCs w:val="24"/>
        </w:rPr>
        <w:t>employee</w:t>
      </w:r>
      <w:r w:rsidRPr="007F122A">
        <w:rPr>
          <w:rFonts w:ascii="Roboto Condensed Medium" w:hAnsi="Roboto Condensed Medium" w:cs="Times New Roman"/>
          <w:i/>
          <w:iCs/>
          <w:szCs w:val="24"/>
          <w:rPrChange w:id="676" w:author="Author">
            <w:rPr/>
          </w:rPrChange>
        </w:rPr>
        <w:t xml:space="preserve"> raped</w:t>
      </w:r>
      <w:ins w:id="677" w:author="Author">
        <w:r w:rsidRPr="007F122A">
          <w:rPr>
            <w:rFonts w:ascii="Roboto Condensed Medium" w:hAnsi="Roboto Condensed Medium" w:cs="Times New Roman"/>
            <w:i/>
            <w:iCs/>
            <w:szCs w:val="24"/>
            <w:rPrChange w:id="678" w:author="Author">
              <w:rPr/>
            </w:rPrChange>
          </w:rPr>
          <w:t xml:space="preserve"> me</w:t>
        </w:r>
      </w:ins>
      <w:r w:rsidRPr="007F122A">
        <w:rPr>
          <w:rFonts w:ascii="Roboto Condensed Medium" w:hAnsi="Roboto Condensed Medium" w:cs="Times New Roman"/>
          <w:i/>
          <w:iCs/>
          <w:szCs w:val="24"/>
          <w:rPrChange w:id="679" w:author="Author">
            <w:rPr/>
          </w:rPrChange>
        </w:rPr>
        <w:t xml:space="preserve">. The Institution’s management </w:t>
      </w:r>
      <w:del w:id="680" w:author="Author">
        <w:r w:rsidRPr="007F122A" w:rsidDel="00F6690C">
          <w:rPr>
            <w:rFonts w:ascii="Roboto Condensed Medium" w:hAnsi="Roboto Condensed Medium" w:cs="Times New Roman"/>
            <w:i/>
            <w:iCs/>
            <w:szCs w:val="24"/>
            <w:rPrChange w:id="681" w:author="Author">
              <w:rPr/>
            </w:rPrChange>
          </w:rPr>
          <w:delText xml:space="preserve">all </w:delText>
        </w:r>
      </w:del>
      <w:r w:rsidRPr="007F122A">
        <w:rPr>
          <w:rFonts w:ascii="Roboto Condensed Medium" w:hAnsi="Roboto Condensed Medium" w:cs="Times New Roman"/>
          <w:i/>
          <w:iCs/>
          <w:szCs w:val="24"/>
          <w:rPrChange w:id="682" w:author="Author">
            <w:rPr/>
          </w:rPrChange>
        </w:rPr>
        <w:t xml:space="preserve">had </w:t>
      </w:r>
      <w:del w:id="683" w:author="Author">
        <w:r w:rsidRPr="007F122A" w:rsidDel="00F6690C">
          <w:rPr>
            <w:rFonts w:ascii="Roboto Condensed Medium" w:hAnsi="Roboto Condensed Medium" w:cs="Times New Roman"/>
            <w:i/>
            <w:iCs/>
            <w:szCs w:val="24"/>
            <w:rPrChange w:id="684" w:author="Author">
              <w:rPr/>
            </w:rPrChange>
          </w:rPr>
          <w:delText xml:space="preserve">their </w:delText>
        </w:r>
      </w:del>
      <w:ins w:id="685" w:author="Author">
        <w:r w:rsidRPr="007F122A">
          <w:rPr>
            <w:rFonts w:ascii="Roboto Condensed Medium" w:hAnsi="Roboto Condensed Medium" w:cs="Times New Roman"/>
            <w:i/>
            <w:iCs/>
            <w:szCs w:val="24"/>
            <w:rPrChange w:id="686" w:author="Author">
              <w:rPr/>
            </w:rPrChange>
          </w:rPr>
          <w:t xml:space="preserve">its </w:t>
        </w:r>
      </w:ins>
      <w:r w:rsidRPr="007F122A">
        <w:rPr>
          <w:rFonts w:ascii="Roboto Condensed Medium" w:hAnsi="Roboto Condensed Medium" w:cs="Times New Roman"/>
          <w:i/>
          <w:iCs/>
          <w:szCs w:val="24"/>
          <w:rPrChange w:id="687" w:author="Author">
            <w:rPr/>
          </w:rPrChange>
        </w:rPr>
        <w:t>agendas, which took precedence over justice for me.</w:t>
      </w:r>
    </w:p>
    <w:p w14:paraId="3E2EE542" w14:textId="77777777" w:rsidR="001418B6" w:rsidRPr="007F122A" w:rsidRDefault="001418B6" w:rsidP="001418B6">
      <w:pPr>
        <w:pStyle w:val="BodyNormal"/>
        <w:ind w:left="1440" w:right="720" w:firstLine="0"/>
        <w:rPr>
          <w:rFonts w:ascii="Roboto Condensed Medium" w:hAnsi="Roboto Condensed Medium" w:cs="Times New Roman"/>
          <w:szCs w:val="24"/>
        </w:rPr>
      </w:pPr>
      <w:r w:rsidRPr="007F122A">
        <w:rPr>
          <w:rFonts w:ascii="Roboto Condensed Medium" w:hAnsi="Roboto Condensed Medium" w:cs="Times New Roman"/>
          <w:i/>
          <w:iCs/>
          <w:szCs w:val="24"/>
          <w:rPrChange w:id="688" w:author="Author">
            <w:rPr/>
          </w:rPrChange>
        </w:rPr>
        <w:t xml:space="preserve">If we do nothing, are we not as guilty as those </w:t>
      </w:r>
      <w:r w:rsidRPr="007F122A">
        <w:rPr>
          <w:rFonts w:ascii="Roboto Condensed Medium" w:hAnsi="Roboto Condensed Medium" w:cs="Times New Roman"/>
          <w:i/>
          <w:iCs/>
          <w:szCs w:val="24"/>
          <w:rPrChange w:id="689" w:author="Author">
            <w:rPr/>
          </w:rPrChange>
        </w:rPr>
        <w:lastRenderedPageBreak/>
        <w:t xml:space="preserve">criminals who </w:t>
      </w:r>
      <w:del w:id="690" w:author="Author">
        <w:r w:rsidRPr="007F122A" w:rsidDel="00F6690C">
          <w:rPr>
            <w:rFonts w:ascii="Roboto Condensed Medium" w:hAnsi="Roboto Condensed Medium" w:cs="Times New Roman"/>
            <w:i/>
            <w:iCs/>
            <w:szCs w:val="24"/>
            <w:rPrChange w:id="691" w:author="Author">
              <w:rPr/>
            </w:rPrChange>
          </w:rPr>
          <w:delText>are going to</w:delText>
        </w:r>
      </w:del>
      <w:ins w:id="692" w:author="Author">
        <w:r w:rsidRPr="007F122A">
          <w:rPr>
            <w:rFonts w:ascii="Roboto Condensed Medium" w:hAnsi="Roboto Condensed Medium" w:cs="Times New Roman"/>
            <w:i/>
            <w:iCs/>
            <w:szCs w:val="24"/>
            <w:rPrChange w:id="693" w:author="Author">
              <w:rPr/>
            </w:rPrChange>
          </w:rPr>
          <w:t>will</w:t>
        </w:r>
      </w:ins>
      <w:r w:rsidRPr="007F122A">
        <w:rPr>
          <w:rFonts w:ascii="Roboto Condensed Medium" w:hAnsi="Roboto Condensed Medium" w:cs="Times New Roman"/>
          <w:i/>
          <w:iCs/>
          <w:szCs w:val="24"/>
          <w:rPrChange w:id="694" w:author="Author">
            <w:rPr/>
          </w:rPrChange>
        </w:rPr>
        <w:t xml:space="preserve"> rape and abuse those women tonight?”</w:t>
      </w:r>
    </w:p>
    <w:p w14:paraId="281DE57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“You’re right, Jane. We do have to act immediately. Commander DiMarco, we’ll have to stage two simultaneous raids at 5 p.m. tonight. I’ll need significant support from the Chicago Police and people from Immigration and Customs Enforcement.</w:t>
      </w:r>
    </w:p>
    <w:p w14:paraId="1DF849C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can get agents</w:t>
      </w:r>
      <w:del w:id="695" w:author="Author">
        <w:r w:rsidRPr="009C230E" w:rsidDel="006B2BC4">
          <w:rPr>
            <w:rFonts w:ascii="Times New Roman" w:hAnsi="Times New Roman" w:cs="Times New Roman"/>
            <w:szCs w:val="24"/>
          </w:rPr>
          <w:delText xml:space="preserve"> flown in</w:delText>
        </w:r>
      </w:del>
      <w:r w:rsidRPr="009C230E">
        <w:rPr>
          <w:rFonts w:ascii="Times New Roman" w:hAnsi="Times New Roman" w:cs="Times New Roman"/>
          <w:szCs w:val="24"/>
        </w:rPr>
        <w:t xml:space="preserve"> from Milwaukee and Des Moines to that regional airport. What was it? Oh, Aurora Municipal.</w:t>
      </w:r>
    </w:p>
    <w:p w14:paraId="5932A7A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Marecki and I will run the Boardcraft raid. Agent Hanko, Commander DiMarco, and Officer Merrick will run the motel bust. I’ll get you a search warrant for that one.</w:t>
      </w:r>
    </w:p>
    <w:p w14:paraId="0756045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“Remember, everybody. It’s FBI satellite phones and word-of-mouth only. We don’t want to tip them off that we’re coming.</w:t>
      </w:r>
    </w:p>
    <w:p w14:paraId="09F1353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t>
      </w:r>
      <w:proofErr w:type="gramStart"/>
      <w:r w:rsidRPr="009C230E">
        <w:rPr>
          <w:rFonts w:ascii="Times New Roman" w:hAnsi="Times New Roman" w:cs="Times New Roman"/>
          <w:szCs w:val="24"/>
        </w:rPr>
        <w:t>Ryan,</w:t>
      </w:r>
      <w:proofErr w:type="gramEnd"/>
      <w:r w:rsidRPr="009C230E">
        <w:rPr>
          <w:rFonts w:ascii="Times New Roman" w:hAnsi="Times New Roman" w:cs="Times New Roman"/>
          <w:szCs w:val="24"/>
        </w:rPr>
        <w:t xml:space="preserve"> let’s give Superintendent Green a call. OK, everybody</w:t>
      </w:r>
      <w:del w:id="696" w:author="Author">
        <w:r w:rsidRPr="009C230E" w:rsidDel="006B2BC4">
          <w:rPr>
            <w:rFonts w:ascii="Times New Roman" w:hAnsi="Times New Roman" w:cs="Times New Roman"/>
            <w:szCs w:val="24"/>
          </w:rPr>
          <w:delText>,</w:delText>
        </w:r>
      </w:del>
      <w:ins w:id="697" w:author="Author">
        <w:r w:rsidRPr="009C230E">
          <w:rPr>
            <w:rFonts w:ascii="Times New Roman" w:hAnsi="Times New Roman" w:cs="Times New Roman"/>
            <w:szCs w:val="24"/>
          </w:rPr>
          <w:t>.</w:t>
        </w:r>
      </w:ins>
      <w:r w:rsidRPr="009C230E">
        <w:rPr>
          <w:rFonts w:ascii="Times New Roman" w:hAnsi="Times New Roman" w:cs="Times New Roman"/>
          <w:szCs w:val="24"/>
        </w:rPr>
        <w:t xml:space="preserve"> </w:t>
      </w:r>
      <w:del w:id="698" w:author="Author">
        <w:r w:rsidRPr="009C230E" w:rsidDel="006B2BC4">
          <w:rPr>
            <w:rFonts w:ascii="Times New Roman" w:hAnsi="Times New Roman" w:cs="Times New Roman"/>
            <w:szCs w:val="24"/>
          </w:rPr>
          <w:delText>m</w:delText>
        </w:r>
      </w:del>
      <w:proofErr w:type="gramStart"/>
      <w:ins w:id="699" w:author="Author">
        <w:r w:rsidRPr="009C230E">
          <w:rPr>
            <w:rFonts w:ascii="Times New Roman" w:hAnsi="Times New Roman" w:cs="Times New Roman"/>
            <w:szCs w:val="24"/>
          </w:rPr>
          <w:t>M</w:t>
        </w:r>
      </w:ins>
      <w:r w:rsidRPr="009C230E">
        <w:rPr>
          <w:rFonts w:ascii="Times New Roman" w:hAnsi="Times New Roman" w:cs="Times New Roman"/>
          <w:szCs w:val="24"/>
        </w:rPr>
        <w:t>an</w:t>
      </w:r>
      <w:proofErr w:type="gramEnd"/>
      <w:r w:rsidRPr="009C230E">
        <w:rPr>
          <w:rFonts w:ascii="Times New Roman" w:hAnsi="Times New Roman" w:cs="Times New Roman"/>
          <w:szCs w:val="24"/>
        </w:rPr>
        <w:t xml:space="preserve"> your battle stations.”</w:t>
      </w:r>
    </w:p>
    <w:p w14:paraId="0592DD31" w14:textId="77777777" w:rsidR="001418B6" w:rsidRPr="009C230E" w:rsidRDefault="001418B6" w:rsidP="001418B6">
      <w:pPr>
        <w:pStyle w:val="BodyNormal"/>
        <w:rPr>
          <w:rFonts w:ascii="Times New Roman" w:hAnsi="Times New Roman" w:cs="Times New Roman"/>
          <w:szCs w:val="24"/>
        </w:rPr>
      </w:pPr>
    </w:p>
    <w:p w14:paraId="6E3C5759" w14:textId="77777777" w:rsidR="001418B6" w:rsidRPr="009C230E" w:rsidRDefault="001418B6" w:rsidP="001418B6">
      <w:pPr>
        <w:pStyle w:val="BodyNormal"/>
        <w:rPr>
          <w:rFonts w:ascii="Times New Roman" w:hAnsi="Times New Roman" w:cs="Times New Roman"/>
          <w:szCs w:val="24"/>
        </w:rPr>
        <w:sectPr w:rsidR="001418B6" w:rsidRPr="009C230E" w:rsidSect="004E6C42">
          <w:pgSz w:w="8640" w:h="12960" w:code="1"/>
          <w:pgMar w:top="720" w:right="720" w:bottom="720" w:left="720" w:header="720" w:footer="720" w:gutter="720"/>
          <w:cols w:space="720"/>
          <w:titlePg/>
          <w:docGrid w:linePitch="360"/>
        </w:sectPr>
      </w:pPr>
    </w:p>
    <w:p w14:paraId="1BEFD42A" w14:textId="77777777" w:rsidR="001418B6" w:rsidRPr="002165F5" w:rsidRDefault="001418B6" w:rsidP="002165F5">
      <w:pPr>
        <w:pStyle w:val="ChapterNumber"/>
      </w:pPr>
      <w:r w:rsidRPr="002165F5">
        <w:lastRenderedPageBreak/>
        <w:t>CHAPTER XXX</w:t>
      </w:r>
    </w:p>
    <w:p w14:paraId="5AAB1936" w14:textId="77777777" w:rsidR="001418B6" w:rsidRPr="002165F5" w:rsidRDefault="001418B6" w:rsidP="002165F5">
      <w:pPr>
        <w:pStyle w:val="ChapterTitle"/>
      </w:pPr>
      <w:bookmarkStart w:id="700" w:name="_Toc172536948"/>
      <w:bookmarkStart w:id="701" w:name="_Toc192624382"/>
      <w:r w:rsidRPr="002165F5">
        <w:t>The Sleeping Pigeon</w:t>
      </w:r>
      <w:bookmarkEnd w:id="700"/>
      <w:bookmarkEnd w:id="701"/>
    </w:p>
    <w:p w14:paraId="70F3112B" w14:textId="77777777" w:rsidR="001418B6" w:rsidRPr="002165F5" w:rsidRDefault="001418B6" w:rsidP="002165F5">
      <w:pPr>
        <w:pStyle w:val="ASubheadLevel1"/>
      </w:pPr>
      <w:bookmarkStart w:id="702" w:name="_Toc172536949"/>
      <w:bookmarkStart w:id="703" w:name="_Toc192624383"/>
      <w:r w:rsidRPr="002165F5">
        <w:t>Raid Preparations</w:t>
      </w:r>
      <w:bookmarkEnd w:id="702"/>
      <w:bookmarkEnd w:id="703"/>
    </w:p>
    <w:p w14:paraId="37E695A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While </w:t>
      </w:r>
      <w:ins w:id="704" w:author="Author">
        <w:r w:rsidRPr="009C230E">
          <w:rPr>
            <w:rFonts w:ascii="Times New Roman" w:hAnsi="Times New Roman" w:cs="Times New Roman"/>
            <w:szCs w:val="24"/>
          </w:rPr>
          <w:t xml:space="preserve">the FBI conducts and supervises </w:t>
        </w:r>
      </w:ins>
      <w:r w:rsidRPr="009C230E">
        <w:rPr>
          <w:rFonts w:ascii="Times New Roman" w:hAnsi="Times New Roman" w:cs="Times New Roman"/>
          <w:szCs w:val="24"/>
        </w:rPr>
        <w:t>most FBI–Chicago Joint Task Force operations</w:t>
      </w:r>
      <w:del w:id="705" w:author="Author">
        <w:r w:rsidRPr="009C230E" w:rsidDel="006B2BC4">
          <w:rPr>
            <w:rFonts w:ascii="Times New Roman" w:hAnsi="Times New Roman" w:cs="Times New Roman"/>
            <w:szCs w:val="24"/>
          </w:rPr>
          <w:delText xml:space="preserve"> are conducted under the FBI's auspices</w:delText>
        </w:r>
      </w:del>
      <w:r w:rsidRPr="009C230E">
        <w:rPr>
          <w:rFonts w:ascii="Times New Roman" w:hAnsi="Times New Roman" w:cs="Times New Roman"/>
          <w:szCs w:val="24"/>
        </w:rPr>
        <w:t xml:space="preserve">, Special Agent David Hanko and Commander Ryan DiMarco allowed Officer Merrick to plan and lead the raid on the Sleeping Pigeon Motel. Ryan wanted the FBI to see just how good Mac was, while Agent Hanko had always been interested in Merrick, a </w:t>
      </w:r>
      <w:proofErr w:type="gramStart"/>
      <w:r w:rsidRPr="009C230E">
        <w:rPr>
          <w:rFonts w:ascii="Times New Roman" w:hAnsi="Times New Roman" w:cs="Times New Roman"/>
          <w:szCs w:val="24"/>
        </w:rPr>
        <w:t>seemingly rich</w:t>
      </w:r>
      <w:proofErr w:type="gramEnd"/>
      <w:r w:rsidRPr="009C230E">
        <w:rPr>
          <w:rFonts w:ascii="Times New Roman" w:hAnsi="Times New Roman" w:cs="Times New Roman"/>
          <w:szCs w:val="24"/>
        </w:rPr>
        <w:t xml:space="preserve"> man </w:t>
      </w:r>
      <w:del w:id="706" w:author="Author">
        <w:r w:rsidRPr="009C230E" w:rsidDel="006B2BC4">
          <w:rPr>
            <w:rFonts w:ascii="Times New Roman" w:hAnsi="Times New Roman" w:cs="Times New Roman"/>
            <w:szCs w:val="24"/>
          </w:rPr>
          <w:delText xml:space="preserve">on </w:delText>
        </w:r>
      </w:del>
      <w:ins w:id="707" w:author="Author">
        <w:r w:rsidRPr="009C230E">
          <w:rPr>
            <w:rFonts w:ascii="Times New Roman" w:hAnsi="Times New Roman" w:cs="Times New Roman"/>
            <w:szCs w:val="24"/>
          </w:rPr>
          <w:t xml:space="preserve">in </w:t>
        </w:r>
      </w:ins>
      <w:r w:rsidRPr="009C230E">
        <w:rPr>
          <w:rFonts w:ascii="Times New Roman" w:hAnsi="Times New Roman" w:cs="Times New Roman"/>
          <w:szCs w:val="24"/>
        </w:rPr>
        <w:t>the Chicago Police Force.</w:t>
      </w:r>
    </w:p>
    <w:p w14:paraId="2409262E" w14:textId="77777777" w:rsidR="001418B6" w:rsidRPr="009C230E" w:rsidRDefault="001418B6" w:rsidP="001418B6">
      <w:pPr>
        <w:pStyle w:val="BodyNormal"/>
        <w:rPr>
          <w:rFonts w:ascii="Times New Roman" w:hAnsi="Times New Roman" w:cs="Times New Roman"/>
          <w:szCs w:val="24"/>
        </w:rPr>
      </w:pPr>
      <w:del w:id="708" w:author="Author">
        <w:r w:rsidRPr="009C230E" w:rsidDel="006B2BC4">
          <w:rPr>
            <w:rFonts w:ascii="Times New Roman" w:hAnsi="Times New Roman" w:cs="Times New Roman"/>
            <w:szCs w:val="24"/>
          </w:rPr>
          <w:delText xml:space="preserve">First, </w:delText>
        </w:r>
      </w:del>
      <w:r w:rsidRPr="009C230E">
        <w:rPr>
          <w:rFonts w:ascii="Times New Roman" w:hAnsi="Times New Roman" w:cs="Times New Roman"/>
          <w:szCs w:val="24"/>
        </w:rPr>
        <w:t xml:space="preserve">David and Mac, in plain clothes, drove up to the Aurora Self Storage office, just across the road from the motel. Entering the </w:t>
      </w:r>
      <w:proofErr w:type="gramStart"/>
      <w:r w:rsidRPr="009C230E">
        <w:rPr>
          <w:rFonts w:ascii="Times New Roman" w:hAnsi="Times New Roman" w:cs="Times New Roman"/>
          <w:szCs w:val="24"/>
        </w:rPr>
        <w:t>main office</w:t>
      </w:r>
      <w:proofErr w:type="gramEnd"/>
      <w:r w:rsidRPr="009C230E">
        <w:rPr>
          <w:rFonts w:ascii="Times New Roman" w:hAnsi="Times New Roman" w:cs="Times New Roman"/>
          <w:szCs w:val="24"/>
        </w:rPr>
        <w:t>, they encountered an affable thirtysomething African American.</w:t>
      </w:r>
    </w:p>
    <w:p w14:paraId="0E0A70C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“Good afternoon, gentlemen. I’m Devayne Miles. How can I be of service?”</w:t>
      </w:r>
    </w:p>
    <w:p w14:paraId="41945EE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am Officer Merrick of the Chicago Police, and this is Special Agent Hanko of the FBI.”</w:t>
      </w:r>
    </w:p>
    <w:p w14:paraId="74088B2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 and David showed their credentials.</w:t>
      </w:r>
    </w:p>
    <w:p w14:paraId="06CEE72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“Mr. Miles,” Mac said, “we’re not investigating you or this facility; we’re more interested in that motel across the road.”</w:t>
      </w:r>
    </w:p>
    <w:p w14:paraId="4A85AAF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mean the Pigeon, Officer Merrick?”</w:t>
      </w:r>
    </w:p>
    <w:p w14:paraId="04FD892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“Yes,” David said, “and let me gently remind you, Mr. </w:t>
      </w:r>
      <w:r w:rsidRPr="009C230E">
        <w:rPr>
          <w:rFonts w:ascii="Times New Roman" w:hAnsi="Times New Roman" w:cs="Times New Roman"/>
          <w:szCs w:val="24"/>
        </w:rPr>
        <w:lastRenderedPageBreak/>
        <w:t>Miles, that it is a federal felony to lie to an FBI officer.”</w:t>
      </w:r>
    </w:p>
    <w:p w14:paraId="0D82429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“Have you had any dealings with the Sleeping Pigeon Motel, Mr. Miles?”</w:t>
      </w:r>
    </w:p>
    <w:p w14:paraId="5941EDB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“They rented two units from us. They pay their bill on time. I don’t know what they use it for.”</w:t>
      </w:r>
    </w:p>
    <w:p w14:paraId="5148F17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David asked for the storage unit numbers and stepped away to ask for a search warrant.</w:t>
      </w:r>
    </w:p>
    <w:p w14:paraId="76649C0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“Have you noticed anything unusual going on at that motel?”</w:t>
      </w:r>
    </w:p>
    <w:p w14:paraId="0CC38A8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don’t pay </w:t>
      </w:r>
      <w:proofErr w:type="gramStart"/>
      <w:r w:rsidRPr="009C230E">
        <w:rPr>
          <w:rFonts w:ascii="Times New Roman" w:hAnsi="Times New Roman" w:cs="Times New Roman"/>
          <w:szCs w:val="24"/>
        </w:rPr>
        <w:t>much</w:t>
      </w:r>
      <w:proofErr w:type="gramEnd"/>
      <w:r w:rsidRPr="009C230E">
        <w:rPr>
          <w:rFonts w:ascii="Times New Roman" w:hAnsi="Times New Roman" w:cs="Times New Roman"/>
          <w:szCs w:val="24"/>
        </w:rPr>
        <w:t xml:space="preserve"> attention to it. I live in Aurora, so I always turn east out of our driveway. I have noticed that the parking lot always seems half full every workday, which seemed odd for a motel this far out in the countryside. The ‘No Vacancy’ sign seems lit all the time.”</w:t>
      </w:r>
    </w:p>
    <w:p w14:paraId="44A6DF0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David Hanko finished his call and returned to the negotiations. Devayne pointed out that their maintenance building on the west end, directly across from the motel, had an office facing the road and two sizeable garages. He called the maintenance supervisor, the only other employee on-site that day, asking him to move any vehicles out of the garage and drive to the sales office. Agent Hanko paid a month’s rental on two empty storage units as compensation. </w:t>
      </w:r>
      <w:ins w:id="709" w:author="Author">
        <w:r w:rsidRPr="009C230E">
          <w:rPr>
            <w:rFonts w:ascii="Times New Roman" w:hAnsi="Times New Roman" w:cs="Times New Roman"/>
            <w:szCs w:val="24"/>
          </w:rPr>
          <w:t>Mac hatched the</w:t>
        </w:r>
      </w:ins>
      <w:del w:id="710" w:author="Author">
        <w:r w:rsidRPr="009C230E" w:rsidDel="0021123E">
          <w:rPr>
            <w:rFonts w:ascii="Times New Roman" w:hAnsi="Times New Roman" w:cs="Times New Roman"/>
            <w:szCs w:val="24"/>
          </w:rPr>
          <w:delText>The</w:delText>
        </w:r>
      </w:del>
      <w:r w:rsidRPr="009C230E">
        <w:rPr>
          <w:rFonts w:ascii="Times New Roman" w:hAnsi="Times New Roman" w:cs="Times New Roman"/>
          <w:szCs w:val="24"/>
        </w:rPr>
        <w:t xml:space="preserve"> plan</w:t>
      </w:r>
      <w:del w:id="711" w:author="Author">
        <w:r w:rsidRPr="009C230E" w:rsidDel="0021123E">
          <w:rPr>
            <w:rFonts w:ascii="Times New Roman" w:hAnsi="Times New Roman" w:cs="Times New Roman"/>
            <w:szCs w:val="24"/>
          </w:rPr>
          <w:delText xml:space="preserve"> was hatched</w:delText>
        </w:r>
      </w:del>
      <w:r w:rsidRPr="009C230E">
        <w:rPr>
          <w:rFonts w:ascii="Times New Roman" w:hAnsi="Times New Roman" w:cs="Times New Roman"/>
          <w:szCs w:val="24"/>
        </w:rPr>
        <w:t>: run unmarked vans with Police and FBI personnel into that maintenance building during the day in a prelude to the 5 p.m. bust.</w:t>
      </w:r>
    </w:p>
    <w:p w14:paraId="50C6AB91" w14:textId="77777777" w:rsidR="001418B6" w:rsidRPr="009C230E" w:rsidRDefault="001418B6" w:rsidP="001418B6">
      <w:pPr>
        <w:pStyle w:val="BodyNormal"/>
        <w:rPr>
          <w:rFonts w:ascii="Times New Roman" w:hAnsi="Times New Roman" w:cs="Times New Roman"/>
          <w:szCs w:val="24"/>
        </w:rPr>
      </w:pPr>
      <w:ins w:id="712" w:author="Author">
        <w:r w:rsidRPr="009C230E">
          <w:rPr>
            <w:rFonts w:ascii="Times New Roman" w:hAnsi="Times New Roman" w:cs="Times New Roman"/>
            <w:szCs w:val="24"/>
          </w:rPr>
          <w:t xml:space="preserve">Mac sent </w:t>
        </w:r>
      </w:ins>
      <w:del w:id="713" w:author="Author">
        <w:r w:rsidRPr="009C230E" w:rsidDel="0021123E">
          <w:rPr>
            <w:rFonts w:ascii="Times New Roman" w:hAnsi="Times New Roman" w:cs="Times New Roman"/>
            <w:szCs w:val="24"/>
          </w:rPr>
          <w:delText>T</w:delText>
        </w:r>
      </w:del>
      <w:ins w:id="714" w:author="Author">
        <w:r w:rsidRPr="009C230E">
          <w:rPr>
            <w:rFonts w:ascii="Times New Roman" w:hAnsi="Times New Roman" w:cs="Times New Roman"/>
            <w:szCs w:val="24"/>
          </w:rPr>
          <w:t>t</w:t>
        </w:r>
      </w:ins>
      <w:r w:rsidRPr="009C230E">
        <w:rPr>
          <w:rFonts w:ascii="Times New Roman" w:hAnsi="Times New Roman" w:cs="Times New Roman"/>
          <w:szCs w:val="24"/>
        </w:rPr>
        <w:t>he maintenance manage</w:t>
      </w:r>
      <w:ins w:id="715" w:author="Author">
        <w:r w:rsidRPr="009C230E">
          <w:rPr>
            <w:rFonts w:ascii="Times New Roman" w:hAnsi="Times New Roman" w:cs="Times New Roman"/>
            <w:szCs w:val="24"/>
          </w:rPr>
          <w:t>r</w:t>
        </w:r>
      </w:ins>
      <w:del w:id="716" w:author="Author">
        <w:r w:rsidRPr="009C230E" w:rsidDel="0021123E">
          <w:rPr>
            <w:rFonts w:ascii="Times New Roman" w:hAnsi="Times New Roman" w:cs="Times New Roman"/>
            <w:szCs w:val="24"/>
          </w:rPr>
          <w:delText>r was sent</w:delText>
        </w:r>
      </w:del>
      <w:r w:rsidRPr="009C230E">
        <w:rPr>
          <w:rFonts w:ascii="Times New Roman" w:hAnsi="Times New Roman" w:cs="Times New Roman"/>
          <w:szCs w:val="24"/>
        </w:rPr>
        <w:t xml:space="preserve"> home early; Devayne covered the rental office until nearly 5 p.m., </w:t>
      </w:r>
      <w:ins w:id="717" w:author="Author">
        <w:r w:rsidRPr="009C230E">
          <w:rPr>
            <w:rFonts w:ascii="Times New Roman" w:hAnsi="Times New Roman" w:cs="Times New Roman"/>
            <w:szCs w:val="24"/>
          </w:rPr>
          <w:t xml:space="preserve">then </w:t>
        </w:r>
      </w:ins>
      <w:r w:rsidRPr="009C230E">
        <w:rPr>
          <w:rFonts w:ascii="Times New Roman" w:hAnsi="Times New Roman" w:cs="Times New Roman"/>
          <w:szCs w:val="24"/>
        </w:rPr>
        <w:lastRenderedPageBreak/>
        <w:t xml:space="preserve">he would safely leave. The team increased during the day to </w:t>
      </w:r>
      <w:proofErr w:type="gramStart"/>
      <w:r w:rsidRPr="009C230E">
        <w:rPr>
          <w:rFonts w:ascii="Times New Roman" w:hAnsi="Times New Roman" w:cs="Times New Roman"/>
          <w:szCs w:val="24"/>
        </w:rPr>
        <w:t>62</w:t>
      </w:r>
      <w:proofErr w:type="gramEnd"/>
      <w:r w:rsidRPr="009C230E">
        <w:rPr>
          <w:rFonts w:ascii="Times New Roman" w:hAnsi="Times New Roman" w:cs="Times New Roman"/>
          <w:szCs w:val="24"/>
        </w:rPr>
        <w:t xml:space="preserve"> people. A small contingent from Immigration and Customs Enforcement (ICE) also joined</w:t>
      </w:r>
      <w:del w:id="718" w:author="Author">
        <w:r w:rsidRPr="009C230E" w:rsidDel="0021123E">
          <w:rPr>
            <w:rFonts w:ascii="Times New Roman" w:hAnsi="Times New Roman" w:cs="Times New Roman"/>
            <w:szCs w:val="24"/>
          </w:rPr>
          <w:delText xml:space="preserve"> up</w:delText>
        </w:r>
      </w:del>
      <w:r w:rsidRPr="009C230E">
        <w:rPr>
          <w:rFonts w:ascii="Times New Roman" w:hAnsi="Times New Roman" w:cs="Times New Roman"/>
          <w:szCs w:val="24"/>
        </w:rPr>
        <w:t xml:space="preserve">. If </w:t>
      </w:r>
      <w:del w:id="719" w:author="Author">
        <w:r w:rsidRPr="009C230E" w:rsidDel="0021123E">
          <w:rPr>
            <w:rFonts w:ascii="Times New Roman" w:hAnsi="Times New Roman" w:cs="Times New Roman"/>
            <w:szCs w:val="24"/>
          </w:rPr>
          <w:delText xml:space="preserve">any </w:delText>
        </w:r>
      </w:del>
      <w:ins w:id="720" w:author="Author">
        <w:r w:rsidRPr="009C230E">
          <w:rPr>
            <w:rFonts w:ascii="Times New Roman" w:hAnsi="Times New Roman" w:cs="Times New Roman"/>
            <w:szCs w:val="24"/>
          </w:rPr>
          <w:t xml:space="preserve">ICE caught any </w:t>
        </w:r>
      </w:ins>
      <w:proofErr w:type="gramStart"/>
      <w:r w:rsidRPr="009C230E">
        <w:rPr>
          <w:rFonts w:ascii="Times New Roman" w:hAnsi="Times New Roman" w:cs="Times New Roman"/>
          <w:szCs w:val="24"/>
        </w:rPr>
        <w:t>undocumented illegal immigrants</w:t>
      </w:r>
      <w:proofErr w:type="gramEnd"/>
      <w:r w:rsidRPr="009C230E">
        <w:rPr>
          <w:rFonts w:ascii="Times New Roman" w:hAnsi="Times New Roman" w:cs="Times New Roman"/>
          <w:szCs w:val="24"/>
        </w:rPr>
        <w:t xml:space="preserve"> </w:t>
      </w:r>
      <w:del w:id="721" w:author="Author">
        <w:r w:rsidRPr="009C230E" w:rsidDel="0021123E">
          <w:rPr>
            <w:rFonts w:ascii="Times New Roman" w:hAnsi="Times New Roman" w:cs="Times New Roman"/>
            <w:szCs w:val="24"/>
          </w:rPr>
          <w:delText xml:space="preserve">were caught </w:delText>
        </w:r>
      </w:del>
      <w:r w:rsidRPr="009C230E">
        <w:rPr>
          <w:rFonts w:ascii="Times New Roman" w:hAnsi="Times New Roman" w:cs="Times New Roman"/>
          <w:szCs w:val="24"/>
        </w:rPr>
        <w:t>in the round-up, they would deal with them compassionately. The Gestapo tactics of the Trump Presidency had given way to the more humane treatment of illegals, especially those involved in the international sex trafficking trade.</w:t>
      </w:r>
    </w:p>
    <w:p w14:paraId="70B0B0F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One addition to the group was a bit of a surprise.</w:t>
      </w:r>
    </w:p>
    <w:p w14:paraId="4581E50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hello, Officer Merrick,” Natalie Rumsfort said. “This is my cameraman Josh. Special Agent </w:t>
      </w:r>
      <w:proofErr w:type="gramStart"/>
      <w:r w:rsidRPr="009C230E">
        <w:rPr>
          <w:rFonts w:ascii="Times New Roman" w:hAnsi="Times New Roman" w:cs="Times New Roman"/>
          <w:szCs w:val="24"/>
        </w:rPr>
        <w:t>Mason</w:t>
      </w:r>
      <w:proofErr w:type="gramEnd"/>
      <w:r w:rsidRPr="009C230E">
        <w:rPr>
          <w:rFonts w:ascii="Times New Roman" w:hAnsi="Times New Roman" w:cs="Times New Roman"/>
          <w:szCs w:val="24"/>
        </w:rPr>
        <w:t xml:space="preserve"> and I have a deal. I</w:t>
      </w:r>
      <w:del w:id="722" w:author="Author">
        <w:r w:rsidRPr="009C230E" w:rsidDel="0021123E">
          <w:rPr>
            <w:rFonts w:ascii="Times New Roman" w:hAnsi="Times New Roman" w:cs="Times New Roman"/>
            <w:szCs w:val="24"/>
          </w:rPr>
          <w:delText xml:space="preserve"> get the scoop on any mob busts if I keep quiet about Jane the Angel</w:delText>
        </w:r>
      </w:del>
      <w:ins w:id="723" w:author="Author">
        <w:r w:rsidRPr="009C230E">
          <w:rPr>
            <w:rFonts w:ascii="Times New Roman" w:hAnsi="Times New Roman" w:cs="Times New Roman"/>
            <w:szCs w:val="24"/>
          </w:rPr>
          <w:t>f I keep quiet about Jane the Angel, I get the scoop on any mob busts</w:t>
        </w:r>
      </w:ins>
      <w:r w:rsidRPr="009C230E">
        <w:rPr>
          <w:rFonts w:ascii="Times New Roman" w:hAnsi="Times New Roman" w:cs="Times New Roman"/>
          <w:szCs w:val="24"/>
        </w:rPr>
        <w:t>.”</w:t>
      </w:r>
    </w:p>
    <w:p w14:paraId="233BE33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“Good to see you, Natalie. You and Josh stay here until we </w:t>
      </w:r>
      <w:del w:id="724" w:author="Author">
        <w:r w:rsidRPr="009C230E" w:rsidDel="0021123E">
          <w:rPr>
            <w:rFonts w:ascii="Times New Roman" w:hAnsi="Times New Roman" w:cs="Times New Roman"/>
            <w:szCs w:val="24"/>
          </w:rPr>
          <w:delText xml:space="preserve">give the </w:delText>
        </w:r>
      </w:del>
      <w:r w:rsidRPr="009C230E">
        <w:rPr>
          <w:rFonts w:ascii="Times New Roman" w:hAnsi="Times New Roman" w:cs="Times New Roman"/>
          <w:szCs w:val="24"/>
        </w:rPr>
        <w:t xml:space="preserve">signal </w:t>
      </w:r>
      <w:del w:id="725" w:author="Author">
        <w:r w:rsidRPr="009C230E" w:rsidDel="0021123E">
          <w:rPr>
            <w:rFonts w:ascii="Times New Roman" w:hAnsi="Times New Roman" w:cs="Times New Roman"/>
            <w:szCs w:val="24"/>
          </w:rPr>
          <w:delText xml:space="preserve">that </w:delText>
        </w:r>
      </w:del>
      <w:r w:rsidRPr="009C230E">
        <w:rPr>
          <w:rFonts w:ascii="Times New Roman" w:hAnsi="Times New Roman" w:cs="Times New Roman"/>
          <w:szCs w:val="24"/>
        </w:rPr>
        <w:t>it’s safe to approach the motel.”</w:t>
      </w:r>
    </w:p>
    <w:p w14:paraId="4B893649" w14:textId="77777777" w:rsidR="001418B6" w:rsidRPr="009C230E" w:rsidRDefault="001418B6" w:rsidP="001418B6">
      <w:pPr>
        <w:pStyle w:val="BodyNormal"/>
        <w:rPr>
          <w:rFonts w:ascii="Times New Roman" w:hAnsi="Times New Roman" w:cs="Times New Roman"/>
          <w:szCs w:val="24"/>
        </w:rPr>
      </w:pPr>
    </w:p>
    <w:p w14:paraId="69F45EEA" w14:textId="77777777" w:rsidR="001418B6" w:rsidRPr="002165F5" w:rsidRDefault="001418B6" w:rsidP="002165F5">
      <w:pPr>
        <w:pStyle w:val="ASubheadLevel1"/>
      </w:pPr>
      <w:bookmarkStart w:id="726" w:name="_Toc172536950"/>
      <w:bookmarkStart w:id="727" w:name="_Toc192624384"/>
      <w:r w:rsidRPr="002165F5">
        <w:t>Party Poopers</w:t>
      </w:r>
      <w:bookmarkEnd w:id="726"/>
      <w:bookmarkEnd w:id="727"/>
    </w:p>
    <w:p w14:paraId="5EEA33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Late in the afternoon, David Hanko’s FBI satellite phone rang. Special Agent-in-Charge Mason informed him that </w:t>
      </w:r>
      <w:del w:id="728" w:author="Author">
        <w:r w:rsidRPr="009C230E" w:rsidDel="00073914">
          <w:rPr>
            <w:rFonts w:ascii="Times New Roman" w:hAnsi="Times New Roman" w:cs="Times New Roman"/>
            <w:szCs w:val="24"/>
          </w:rPr>
          <w:delText xml:space="preserve">the </w:delText>
        </w:r>
      </w:del>
      <w:ins w:id="729" w:author="Author">
        <w:r w:rsidRPr="009C230E">
          <w:rPr>
            <w:rFonts w:ascii="Times New Roman" w:hAnsi="Times New Roman" w:cs="Times New Roman"/>
            <w:szCs w:val="24"/>
          </w:rPr>
          <w:t xml:space="preserve">Boardcraft was loading </w:t>
        </w:r>
      </w:ins>
      <w:r w:rsidRPr="009C230E">
        <w:rPr>
          <w:rFonts w:ascii="Times New Roman" w:hAnsi="Times New Roman" w:cs="Times New Roman"/>
          <w:szCs w:val="24"/>
        </w:rPr>
        <w:t>five wome</w:t>
      </w:r>
      <w:ins w:id="730" w:author="Author">
        <w:r w:rsidRPr="009C230E">
          <w:rPr>
            <w:rFonts w:ascii="Times New Roman" w:hAnsi="Times New Roman" w:cs="Times New Roman"/>
            <w:szCs w:val="24"/>
          </w:rPr>
          <w:t>n</w:t>
        </w:r>
      </w:ins>
      <w:del w:id="731" w:author="Author">
        <w:r w:rsidRPr="009C230E" w:rsidDel="00073914">
          <w:rPr>
            <w:rFonts w:ascii="Times New Roman" w:hAnsi="Times New Roman" w:cs="Times New Roman"/>
            <w:szCs w:val="24"/>
          </w:rPr>
          <w:delText>n were being loaded</w:delText>
        </w:r>
      </w:del>
      <w:r w:rsidRPr="009C230E">
        <w:rPr>
          <w:rFonts w:ascii="Times New Roman" w:hAnsi="Times New Roman" w:cs="Times New Roman"/>
          <w:szCs w:val="24"/>
        </w:rPr>
        <w:t xml:space="preserve"> into a Volkswagen electric</w:t>
      </w:r>
      <w:del w:id="732" w:author="Author">
        <w:r w:rsidRPr="009C230E" w:rsidDel="00073914">
          <w:rPr>
            <w:rFonts w:ascii="Times New Roman" w:hAnsi="Times New Roman" w:cs="Times New Roman"/>
            <w:szCs w:val="24"/>
          </w:rPr>
          <w:delText xml:space="preserve"> van at the Boardcraft Engineering factory</w:delText>
        </w:r>
      </w:del>
      <w:ins w:id="733" w:author="Author">
        <w:r w:rsidRPr="009C230E">
          <w:rPr>
            <w:rFonts w:ascii="Times New Roman" w:hAnsi="Times New Roman" w:cs="Times New Roman"/>
            <w:szCs w:val="24"/>
          </w:rPr>
          <w:t xml:space="preserve"> vehicle</w:t>
        </w:r>
      </w:ins>
      <w:r w:rsidRPr="009C230E">
        <w:rPr>
          <w:rFonts w:ascii="Times New Roman" w:hAnsi="Times New Roman" w:cs="Times New Roman"/>
          <w:szCs w:val="24"/>
        </w:rPr>
        <w:t>. His teams had surrounded the plant undetected.</w:t>
      </w:r>
    </w:p>
    <w:p w14:paraId="59C24AE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“OK, Sleeping Pigeon teams, move into position,” Mac ordered on his satellite phone. Two teams formed to the </w:t>
      </w:r>
      <w:r w:rsidRPr="009C230E">
        <w:rPr>
          <w:rFonts w:ascii="Times New Roman" w:hAnsi="Times New Roman" w:cs="Times New Roman"/>
          <w:szCs w:val="24"/>
        </w:rPr>
        <w:lastRenderedPageBreak/>
        <w:t>west and east of the motel, hidden on the opposite side of the road. Mac, David, Ryan, Special Agent Peng, and Officer Andres Williams, dressed in FBI armor and helmets, got into two unmarked vehicles.</w:t>
      </w:r>
    </w:p>
    <w:p w14:paraId="0DBFABD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They waited patiently as the electric van arrived and parked next to the west end of the motel. T</w:t>
      </w:r>
      <w:del w:id="734" w:author="Author">
        <w:r w:rsidRPr="009C230E" w:rsidDel="00127220">
          <w:rPr>
            <w:rFonts w:ascii="Times New Roman" w:hAnsi="Times New Roman" w:cs="Times New Roman"/>
            <w:szCs w:val="24"/>
          </w:rPr>
          <w:delText xml:space="preserve">he women were escorted from the vehicle by two men with </w:delText>
        </w:r>
      </w:del>
      <w:ins w:id="735" w:author="Author">
        <w:del w:id="736" w:author="Author">
          <w:r w:rsidRPr="009C230E" w:rsidDel="00127220">
            <w:rPr>
              <w:rFonts w:ascii="Times New Roman" w:hAnsi="Times New Roman" w:cs="Times New Roman"/>
              <w:szCs w:val="24"/>
            </w:rPr>
            <w:delText>assault</w:delText>
          </w:r>
        </w:del>
      </w:ins>
      <w:del w:id="737" w:author="Author">
        <w:r w:rsidRPr="009C230E" w:rsidDel="00127220">
          <w:rPr>
            <w:rFonts w:ascii="Times New Roman" w:hAnsi="Times New Roman" w:cs="Times New Roman"/>
            <w:szCs w:val="24"/>
          </w:rPr>
          <w:delText xml:space="preserve">AR-15 </w:delText>
        </w:r>
      </w:del>
      <w:ins w:id="738" w:author="Author">
        <w:del w:id="739" w:author="Author">
          <w:r w:rsidRPr="009C230E" w:rsidDel="00127220">
            <w:rPr>
              <w:rFonts w:ascii="Times New Roman" w:hAnsi="Times New Roman" w:cs="Times New Roman"/>
              <w:szCs w:val="24"/>
            </w:rPr>
            <w:delText>15-</w:delText>
          </w:r>
        </w:del>
      </w:ins>
      <w:del w:id="740" w:author="Author">
        <w:r w:rsidRPr="009C230E" w:rsidDel="00127220">
          <w:rPr>
            <w:rFonts w:ascii="Times New Roman" w:hAnsi="Times New Roman" w:cs="Times New Roman"/>
            <w:szCs w:val="24"/>
          </w:rPr>
          <w:delText>style rifles</w:delText>
        </w:r>
      </w:del>
      <w:ins w:id="741" w:author="Author">
        <w:r w:rsidRPr="009C230E">
          <w:rPr>
            <w:rFonts w:ascii="Times New Roman" w:hAnsi="Times New Roman" w:cs="Times New Roman"/>
            <w:szCs w:val="24"/>
          </w:rPr>
          <w:t>wo men with assault rifles escorted the women from the vehicle</w:t>
        </w:r>
      </w:ins>
      <w:r w:rsidRPr="009C230E">
        <w:rPr>
          <w:rFonts w:ascii="Times New Roman" w:hAnsi="Times New Roman" w:cs="Times New Roman"/>
          <w:szCs w:val="24"/>
        </w:rPr>
        <w:t xml:space="preserve"> and herded </w:t>
      </w:r>
      <w:ins w:id="742" w:author="Author">
        <w:r w:rsidRPr="009C230E">
          <w:rPr>
            <w:rFonts w:ascii="Times New Roman" w:hAnsi="Times New Roman" w:cs="Times New Roman"/>
            <w:szCs w:val="24"/>
          </w:rPr>
          <w:t xml:space="preserve">them </w:t>
        </w:r>
      </w:ins>
      <w:r w:rsidRPr="009C230E">
        <w:rPr>
          <w:rFonts w:ascii="Times New Roman" w:hAnsi="Times New Roman" w:cs="Times New Roman"/>
          <w:szCs w:val="24"/>
        </w:rPr>
        <w:t>into the motel's five westmost rooms. Each then entered the second and third motel rooms.</w:t>
      </w:r>
    </w:p>
    <w:p w14:paraId="0D30855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“Everybody, </w:t>
      </w:r>
      <w:del w:id="743" w:author="Author">
        <w:r w:rsidRPr="009C230E" w:rsidDel="00073914">
          <w:rPr>
            <w:rFonts w:ascii="Times New Roman" w:hAnsi="Times New Roman" w:cs="Times New Roman"/>
            <w:szCs w:val="24"/>
          </w:rPr>
          <w:delText xml:space="preserve">are armed with </w:delText>
        </w:r>
      </w:del>
      <w:r w:rsidRPr="009C230E">
        <w:rPr>
          <w:rFonts w:ascii="Times New Roman" w:hAnsi="Times New Roman" w:cs="Times New Roman"/>
          <w:szCs w:val="24"/>
        </w:rPr>
        <w:t>David and I are going to visit the office first. When you see us go in, cross the road, and get into position east and west of the motel.”</w:t>
      </w:r>
    </w:p>
    <w:p w14:paraId="197733F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Arriving in their vehicles, David, Mac, DiMarco, Peng, and Williams burst through the motel office door. There was an attendant behind the desk and a young Asian woman sitting on a lounge chair.</w:t>
      </w:r>
    </w:p>
    <w:p w14:paraId="0D1165C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Stand up, move away from the desk, hands up,” said David Hanko. The attendant looked shocked but complied.</w:t>
      </w:r>
    </w:p>
    <w:p w14:paraId="6F7A04A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“What’s your name? Answer quickly!”</w:t>
      </w:r>
    </w:p>
    <w:p w14:paraId="3710EBC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“Merrit Vagner, sir.” </w:t>
      </w:r>
    </w:p>
    <w:p w14:paraId="1F3145C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“All right, Mr. Vagner. I’m Special Agent Hanko of the FBI. You are under arrest for the sex trafficking of minors. We have been following five women brought here under duress for God knows what. You have a choice. Cooperate and tell us what we want to know, and </w:t>
      </w:r>
      <w:proofErr w:type="gramStart"/>
      <w:r w:rsidRPr="009C230E">
        <w:rPr>
          <w:rFonts w:ascii="Times New Roman" w:hAnsi="Times New Roman" w:cs="Times New Roman"/>
          <w:szCs w:val="24"/>
        </w:rPr>
        <w:t>maybe we’ll</w:t>
      </w:r>
      <w:proofErr w:type="gramEnd"/>
      <w:r w:rsidRPr="009C230E">
        <w:rPr>
          <w:rFonts w:ascii="Times New Roman" w:hAnsi="Times New Roman" w:cs="Times New Roman"/>
          <w:szCs w:val="24"/>
        </w:rPr>
        <w:t xml:space="preserve"> put in a good word with the prosecutors. Stonewall us, and you’re </w:t>
      </w:r>
      <w:r w:rsidRPr="009C230E">
        <w:rPr>
          <w:rFonts w:ascii="Times New Roman" w:hAnsi="Times New Roman" w:cs="Times New Roman"/>
          <w:szCs w:val="24"/>
        </w:rPr>
        <w:lastRenderedPageBreak/>
        <w:t>looking at a long Federal prison term. Choose now, Mr. Vagner.”</w:t>
      </w:r>
    </w:p>
    <w:p w14:paraId="404E7DA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“I’ll help. I’ll help. What do you want to know?”</w:t>
      </w:r>
    </w:p>
    <w:p w14:paraId="1E37E09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“Tell us about the twelve units on the west side.”</w:t>
      </w:r>
    </w:p>
    <w:p w14:paraId="60AECD2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“Paradyne Global Promotions permanently books the westmost five rooms. That’s a mob company that runs a nationwide escort business. They audition and train girls to be escorts in those units, using violence and drugs to coerce them. Those women they just delivered are in for a bad night.”</w:t>
      </w:r>
    </w:p>
    <w:p w14:paraId="2D02218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“What about the other seven units?” Mac said.</w:t>
      </w:r>
    </w:p>
    <w:p w14:paraId="45CCD3E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“They’re all booked for night-long trysts with some very young escorts, having sex sessions with rich and influential people.”</w:t>
      </w:r>
    </w:p>
    <w:p w14:paraId="5DEAA7B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“What about the twelve units on the east side?”</w:t>
      </w:r>
    </w:p>
    <w:p w14:paraId="0E315DB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“Six units have two girls per room, waiting for assignment to a city somewhere. In the meantime, they do the motel’s housekeeping before noon. The other six units next to the office are vacant tonight,” Vagner said.</w:t>
      </w:r>
    </w:p>
    <w:p w14:paraId="16E60D5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“What else do you know?” Mac said.</w:t>
      </w:r>
    </w:p>
    <w:p w14:paraId="129A180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w:t>
      </w:r>
      <w:del w:id="744" w:author="Author">
        <w:r w:rsidRPr="009C230E" w:rsidDel="00073914">
          <w:rPr>
            <w:rFonts w:ascii="Times New Roman" w:hAnsi="Times New Roman" w:cs="Times New Roman"/>
            <w:szCs w:val="24"/>
          </w:rPr>
          <w:delText>do</w:delText>
        </w:r>
      </w:del>
      <w:ins w:id="745" w:author="Author">
        <w:r w:rsidRPr="009C230E">
          <w:rPr>
            <w:rFonts w:ascii="Times New Roman" w:hAnsi="Times New Roman" w:cs="Times New Roman"/>
            <w:szCs w:val="24"/>
          </w:rPr>
          <w:t>run</w:t>
        </w:r>
      </w:ins>
      <w:r w:rsidRPr="009C230E">
        <w:rPr>
          <w:rFonts w:ascii="Times New Roman" w:hAnsi="Times New Roman" w:cs="Times New Roman"/>
          <w:szCs w:val="24"/>
        </w:rPr>
        <w:t xml:space="preserve"> surveillance in one of the back rooms.”</w:t>
      </w:r>
    </w:p>
    <w:p w14:paraId="3C99579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“Surveillance, you say. Show us,” David Hanko said.</w:t>
      </w:r>
    </w:p>
    <w:p w14:paraId="61C2A79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“Holy shit,” was Agent Peng’s reaction as they entered the surveillance room. On the wall were two </w:t>
      </w:r>
      <w:proofErr w:type="gramStart"/>
      <w:r w:rsidRPr="009C230E">
        <w:rPr>
          <w:rFonts w:ascii="Times New Roman" w:hAnsi="Times New Roman" w:cs="Times New Roman"/>
          <w:szCs w:val="24"/>
        </w:rPr>
        <w:t>72</w:t>
      </w:r>
      <w:proofErr w:type="gramEnd"/>
      <w:r w:rsidRPr="009C230E">
        <w:rPr>
          <w:rFonts w:ascii="Times New Roman" w:hAnsi="Times New Roman" w:cs="Times New Roman"/>
          <w:szCs w:val="24"/>
        </w:rPr>
        <w:t xml:space="preserve">” high-resolution displays, each showing the activity </w:t>
      </w:r>
      <w:del w:id="746" w:author="Author">
        <w:r w:rsidRPr="009C230E" w:rsidDel="00073914">
          <w:rPr>
            <w:rFonts w:ascii="Times New Roman" w:hAnsi="Times New Roman" w:cs="Times New Roman"/>
            <w:szCs w:val="24"/>
          </w:rPr>
          <w:delText xml:space="preserve">going </w:delText>
        </w:r>
      </w:del>
      <w:r w:rsidRPr="009C230E">
        <w:rPr>
          <w:rFonts w:ascii="Times New Roman" w:hAnsi="Times New Roman" w:cs="Times New Roman"/>
          <w:szCs w:val="24"/>
        </w:rPr>
        <w:t xml:space="preserve">in each of the motel’s units. A central desk included a keyboard and </w:t>
      </w:r>
      <w:r w:rsidRPr="009C230E">
        <w:rPr>
          <w:rFonts w:ascii="Times New Roman" w:hAnsi="Times New Roman" w:cs="Times New Roman"/>
          <w:szCs w:val="24"/>
        </w:rPr>
        <w:lastRenderedPageBreak/>
        <w:t>screen connected to a supercomputer and an Internet router.</w:t>
      </w:r>
    </w:p>
    <w:p w14:paraId="03A3C38B" w14:textId="77777777" w:rsidR="001418B6" w:rsidRPr="009C230E" w:rsidRDefault="001418B6" w:rsidP="001418B6">
      <w:pPr>
        <w:pStyle w:val="BodyNormal"/>
        <w:rPr>
          <w:rFonts w:ascii="Times New Roman" w:hAnsi="Times New Roman" w:cs="Times New Roman"/>
          <w:szCs w:val="24"/>
        </w:rPr>
      </w:pPr>
      <w:del w:id="747" w:author="Author">
        <w:r w:rsidRPr="009C230E" w:rsidDel="00073914">
          <w:rPr>
            <w:rFonts w:ascii="Times New Roman" w:hAnsi="Times New Roman" w:cs="Times New Roman"/>
            <w:szCs w:val="24"/>
          </w:rPr>
          <w:delText xml:space="preserve">“I thought the building isn’t connected to the Internet; </w:delText>
        </w:r>
      </w:del>
      <w:ins w:id="748" w:author="Author">
        <w:r w:rsidRPr="009C230E">
          <w:rPr>
            <w:rFonts w:ascii="Times New Roman" w:hAnsi="Times New Roman" w:cs="Times New Roman"/>
            <w:szCs w:val="24"/>
          </w:rPr>
          <w:t>“E</w:t>
        </w:r>
      </w:ins>
      <w:del w:id="749" w:author="Author">
        <w:r w:rsidRPr="009C230E" w:rsidDel="00073914">
          <w:rPr>
            <w:rFonts w:ascii="Times New Roman" w:hAnsi="Times New Roman" w:cs="Times New Roman"/>
            <w:szCs w:val="24"/>
          </w:rPr>
          <w:delText>e</w:delText>
        </w:r>
      </w:del>
      <w:r w:rsidRPr="009C230E">
        <w:rPr>
          <w:rFonts w:ascii="Times New Roman" w:hAnsi="Times New Roman" w:cs="Times New Roman"/>
          <w:szCs w:val="24"/>
        </w:rPr>
        <w:t>xplain the router on the floor?” Mac said.</w:t>
      </w:r>
    </w:p>
    <w:p w14:paraId="3C9158C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“It’s a local Internet, Officer, not connected to the country’s Internet. We supply the rooms with porn, movies, </w:t>
      </w:r>
      <w:proofErr w:type="gramStart"/>
      <w:r w:rsidRPr="009C230E">
        <w:rPr>
          <w:rFonts w:ascii="Times New Roman" w:hAnsi="Times New Roman" w:cs="Times New Roman"/>
          <w:szCs w:val="24"/>
        </w:rPr>
        <w:t>and so on</w:t>
      </w:r>
      <w:proofErr w:type="gramEnd"/>
      <w:r w:rsidRPr="009C230E">
        <w:rPr>
          <w:rFonts w:ascii="Times New Roman" w:hAnsi="Times New Roman" w:cs="Times New Roman"/>
          <w:szCs w:val="24"/>
        </w:rPr>
        <w:t xml:space="preserve">. </w:t>
      </w:r>
      <w:del w:id="750" w:author="Author">
        <w:r w:rsidRPr="009C230E" w:rsidDel="00073914">
          <w:rPr>
            <w:rFonts w:ascii="Times New Roman" w:hAnsi="Times New Roman" w:cs="Times New Roman"/>
            <w:szCs w:val="24"/>
          </w:rPr>
          <w:delText xml:space="preserve">The </w:delText>
        </w:r>
      </w:del>
      <w:ins w:id="751" w:author="Author">
        <w:r w:rsidRPr="009C230E">
          <w:rPr>
            <w:rFonts w:ascii="Times New Roman" w:hAnsi="Times New Roman" w:cs="Times New Roman"/>
            <w:szCs w:val="24"/>
          </w:rPr>
          <w:t xml:space="preserve">We store the </w:t>
        </w:r>
      </w:ins>
      <w:r w:rsidRPr="009C230E">
        <w:rPr>
          <w:rFonts w:ascii="Times New Roman" w:hAnsi="Times New Roman" w:cs="Times New Roman"/>
          <w:szCs w:val="24"/>
        </w:rPr>
        <w:t>surveillance data</w:t>
      </w:r>
      <w:del w:id="752" w:author="Author">
        <w:r w:rsidRPr="009C230E" w:rsidDel="00073914">
          <w:rPr>
            <w:rFonts w:ascii="Times New Roman" w:hAnsi="Times New Roman" w:cs="Times New Roman"/>
            <w:szCs w:val="24"/>
          </w:rPr>
          <w:delText xml:space="preserve"> is stored</w:delText>
        </w:r>
      </w:del>
      <w:r w:rsidRPr="009C230E">
        <w:rPr>
          <w:rFonts w:ascii="Times New Roman" w:hAnsi="Times New Roman" w:cs="Times New Roman"/>
          <w:szCs w:val="24"/>
        </w:rPr>
        <w:t xml:space="preserve"> on a</w:t>
      </w:r>
      <w:del w:id="753" w:author="Author">
        <w:r w:rsidRPr="009C230E" w:rsidDel="00073914">
          <w:rPr>
            <w:rFonts w:ascii="Times New Roman" w:hAnsi="Times New Roman" w:cs="Times New Roman"/>
            <w:szCs w:val="24"/>
          </w:rPr>
          <w:delText>n</w:delText>
        </w:r>
      </w:del>
      <w:r w:rsidRPr="009C230E">
        <w:rPr>
          <w:rFonts w:ascii="Times New Roman" w:hAnsi="Times New Roman" w:cs="Times New Roman"/>
          <w:szCs w:val="24"/>
        </w:rPr>
        <w:t xml:space="preserve"> </w:t>
      </w:r>
      <w:del w:id="754" w:author="Author">
        <w:r w:rsidRPr="009C230E" w:rsidDel="00881BC1">
          <w:rPr>
            <w:rFonts w:ascii="Times New Roman" w:hAnsi="Times New Roman" w:cs="Times New Roman"/>
            <w:szCs w:val="24"/>
          </w:rPr>
          <w:delText>exabyte</w:delText>
        </w:r>
      </w:del>
      <w:ins w:id="755" w:author="Author">
        <w:r w:rsidRPr="009C230E">
          <w:rPr>
            <w:rFonts w:ascii="Times New Roman" w:hAnsi="Times New Roman" w:cs="Times New Roman"/>
            <w:szCs w:val="24"/>
          </w:rPr>
          <w:t>petabyte</w:t>
        </w:r>
      </w:ins>
      <w:r w:rsidRPr="009C230E">
        <w:rPr>
          <w:rFonts w:ascii="Times New Roman" w:hAnsi="Times New Roman" w:cs="Times New Roman"/>
          <w:szCs w:val="24"/>
        </w:rPr>
        <w:t xml:space="preserve"> thumb drive. Somebody picks it up once a month.”</w:t>
      </w:r>
    </w:p>
    <w:p w14:paraId="2F06B2D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“So, this place is, in addition to being an escort training center, </w:t>
      </w:r>
      <w:del w:id="756" w:author="Author">
        <w:r w:rsidRPr="009C230E" w:rsidDel="00E905AB">
          <w:rPr>
            <w:rFonts w:ascii="Times New Roman" w:hAnsi="Times New Roman" w:cs="Times New Roman"/>
            <w:szCs w:val="24"/>
          </w:rPr>
          <w:delText xml:space="preserve">is </w:delText>
        </w:r>
      </w:del>
      <w:r w:rsidRPr="009C230E">
        <w:rPr>
          <w:rFonts w:ascii="Times New Roman" w:hAnsi="Times New Roman" w:cs="Times New Roman"/>
          <w:szCs w:val="24"/>
        </w:rPr>
        <w:t xml:space="preserve">also a blackmail operation, isn’t it?” David </w:t>
      </w:r>
      <w:ins w:id="757" w:author="Author">
        <w:r w:rsidRPr="009C230E">
          <w:rPr>
            <w:rFonts w:ascii="Times New Roman" w:hAnsi="Times New Roman" w:cs="Times New Roman"/>
            <w:szCs w:val="24"/>
          </w:rPr>
          <w:t xml:space="preserve">Hanko </w:t>
        </w:r>
      </w:ins>
      <w:r w:rsidRPr="009C230E">
        <w:rPr>
          <w:rFonts w:ascii="Times New Roman" w:hAnsi="Times New Roman" w:cs="Times New Roman"/>
          <w:szCs w:val="24"/>
        </w:rPr>
        <w:t>said.</w:t>
      </w:r>
    </w:p>
    <w:p w14:paraId="2F089E7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“Essentially,” Vagner said. They returned to the lobby.</w:t>
      </w:r>
    </w:p>
    <w:p w14:paraId="78B39DA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“Vagner, give me keycards to all twelve rooms on the west side and likewise for the east side.” </w:t>
      </w:r>
    </w:p>
    <w:p w14:paraId="1DB3335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Lian Peng stayed in the surveillance room. David Hanko asked her if the coast was clear outside.</w:t>
      </w:r>
    </w:p>
    <w:p w14:paraId="7EC60C4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“Yeah, they’re too busy humping to </w:t>
      </w:r>
      <w:del w:id="758" w:author="Author">
        <w:r w:rsidRPr="009C230E" w:rsidDel="00073914">
          <w:rPr>
            <w:rFonts w:ascii="Times New Roman" w:hAnsi="Times New Roman" w:cs="Times New Roman"/>
            <w:szCs w:val="24"/>
          </w:rPr>
          <w:delText>be looking</w:delText>
        </w:r>
      </w:del>
      <w:ins w:id="759" w:author="Author">
        <w:r w:rsidRPr="009C230E">
          <w:rPr>
            <w:rFonts w:ascii="Times New Roman" w:hAnsi="Times New Roman" w:cs="Times New Roman"/>
            <w:szCs w:val="24"/>
          </w:rPr>
          <w:t>look</w:t>
        </w:r>
      </w:ins>
      <w:r w:rsidRPr="009C230E">
        <w:rPr>
          <w:rFonts w:ascii="Times New Roman" w:hAnsi="Times New Roman" w:cs="Times New Roman"/>
          <w:szCs w:val="24"/>
        </w:rPr>
        <w:t xml:space="preserve"> out the window.”</w:t>
      </w:r>
    </w:p>
    <w:p w14:paraId="0ED251B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Hanko handed Ryan DiMarco the twelve marked keycards for the east side. He slipped into his vehicle unnoticed and drove to the east parking lot, distributing the key</w:t>
      </w:r>
      <w:del w:id="760" w:author="Author">
        <w:r w:rsidRPr="009C230E" w:rsidDel="00073914">
          <w:rPr>
            <w:rFonts w:ascii="Times New Roman" w:hAnsi="Times New Roman" w:cs="Times New Roman"/>
            <w:szCs w:val="24"/>
          </w:rPr>
          <w:delText>-</w:delText>
        </w:r>
      </w:del>
      <w:ins w:id="761" w:author="Author">
        <w:r w:rsidRPr="009C230E">
          <w:rPr>
            <w:rFonts w:ascii="Times New Roman" w:hAnsi="Times New Roman" w:cs="Times New Roman"/>
            <w:szCs w:val="24"/>
          </w:rPr>
          <w:t xml:space="preserve"> </w:t>
        </w:r>
      </w:ins>
      <w:r w:rsidRPr="009C230E">
        <w:rPr>
          <w:rFonts w:ascii="Times New Roman" w:hAnsi="Times New Roman" w:cs="Times New Roman"/>
          <w:szCs w:val="24"/>
        </w:rPr>
        <w:t xml:space="preserve">cards to his officers. Mac, David, and Andres entered their car and moved to the west parking lot. </w:t>
      </w:r>
      <w:del w:id="762" w:author="Author">
        <w:r w:rsidRPr="009C230E" w:rsidDel="00073914">
          <w:rPr>
            <w:rFonts w:ascii="Times New Roman" w:hAnsi="Times New Roman" w:cs="Times New Roman"/>
            <w:szCs w:val="24"/>
          </w:rPr>
          <w:delText>So far, they were unnoticed.</w:delText>
        </w:r>
      </w:del>
    </w:p>
    <w:p w14:paraId="3596BE5D" w14:textId="77777777" w:rsidR="001418B6" w:rsidRPr="009C230E" w:rsidDel="00E905AB" w:rsidRDefault="001418B6" w:rsidP="001418B6">
      <w:pPr>
        <w:pStyle w:val="BodyNormal"/>
        <w:rPr>
          <w:del w:id="763" w:author="Author"/>
          <w:rFonts w:ascii="Times New Roman" w:hAnsi="Times New Roman" w:cs="Times New Roman"/>
          <w:szCs w:val="24"/>
        </w:rPr>
      </w:pPr>
      <w:r w:rsidRPr="009C230E">
        <w:rPr>
          <w:rFonts w:ascii="Times New Roman" w:hAnsi="Times New Roman" w:cs="Times New Roman"/>
          <w:szCs w:val="24"/>
        </w:rPr>
        <w:t xml:space="preserve">Mac described the plan. He would take the first unit since it was one man and one victim. David would enter the second room, </w:t>
      </w:r>
      <w:ins w:id="764" w:author="Author">
        <w:r w:rsidRPr="009C230E">
          <w:rPr>
            <w:rFonts w:ascii="Times New Roman" w:hAnsi="Times New Roman" w:cs="Times New Roman"/>
            <w:szCs w:val="24"/>
          </w:rPr>
          <w:t xml:space="preserve">which was </w:t>
        </w:r>
      </w:ins>
      <w:r w:rsidRPr="009C230E">
        <w:rPr>
          <w:rFonts w:ascii="Times New Roman" w:hAnsi="Times New Roman" w:cs="Times New Roman"/>
          <w:szCs w:val="24"/>
        </w:rPr>
        <w:t xml:space="preserve">much more dangerous because </w:t>
      </w:r>
      <w:del w:id="765" w:author="Author">
        <w:r w:rsidRPr="009C230E" w:rsidDel="00E905AB">
          <w:rPr>
            <w:rFonts w:ascii="Times New Roman" w:hAnsi="Times New Roman" w:cs="Times New Roman"/>
            <w:szCs w:val="24"/>
          </w:rPr>
          <w:delText>ere were three men with</w:delText>
        </w:r>
      </w:del>
      <w:r w:rsidRPr="009C230E">
        <w:rPr>
          <w:rFonts w:ascii="Times New Roman" w:hAnsi="Times New Roman" w:cs="Times New Roman"/>
          <w:szCs w:val="24"/>
        </w:rPr>
        <w:t>the mobster had a long gun. With the key</w:t>
      </w:r>
      <w:del w:id="766" w:author="Author">
        <w:r w:rsidRPr="009C230E" w:rsidDel="00073914">
          <w:rPr>
            <w:rFonts w:ascii="Times New Roman" w:hAnsi="Times New Roman" w:cs="Times New Roman"/>
            <w:szCs w:val="24"/>
          </w:rPr>
          <w:delText>-</w:delText>
        </w:r>
      </w:del>
      <w:ins w:id="767" w:author="Author">
        <w:r w:rsidRPr="009C230E">
          <w:rPr>
            <w:rFonts w:ascii="Times New Roman" w:hAnsi="Times New Roman" w:cs="Times New Roman"/>
            <w:szCs w:val="24"/>
          </w:rPr>
          <w:t xml:space="preserve"> </w:t>
        </w:r>
      </w:ins>
      <w:r w:rsidRPr="009C230E">
        <w:rPr>
          <w:rFonts w:ascii="Times New Roman" w:hAnsi="Times New Roman" w:cs="Times New Roman"/>
          <w:szCs w:val="24"/>
        </w:rPr>
        <w:t>cards, everybody got into position, stealthily ducking underneath the windows. All the officers waited for Agent Hanko to command.</w:t>
      </w:r>
      <w:ins w:id="768" w:author="Author">
        <w:r w:rsidRPr="009C230E">
          <w:rPr>
            <w:rFonts w:ascii="Times New Roman" w:hAnsi="Times New Roman" w:cs="Times New Roman"/>
            <w:szCs w:val="24"/>
          </w:rPr>
          <w:t xml:space="preserve"> </w:t>
        </w:r>
      </w:ins>
    </w:p>
    <w:p w14:paraId="7311D58A" w14:textId="77777777" w:rsidR="001418B6" w:rsidRPr="009C230E" w:rsidRDefault="001418B6" w:rsidP="001418B6">
      <w:pPr>
        <w:pStyle w:val="BodyNormal"/>
        <w:rPr>
          <w:ins w:id="769" w:author="Author"/>
          <w:rFonts w:ascii="Times New Roman" w:hAnsi="Times New Roman" w:cs="Times New Roman"/>
          <w:szCs w:val="24"/>
        </w:rPr>
      </w:pPr>
      <w:r w:rsidRPr="009C230E">
        <w:rPr>
          <w:rFonts w:ascii="Times New Roman" w:hAnsi="Times New Roman" w:cs="Times New Roman"/>
          <w:szCs w:val="24"/>
        </w:rPr>
        <w:t xml:space="preserve">Mac </w:t>
      </w:r>
      <w:r w:rsidRPr="009C230E">
        <w:rPr>
          <w:rFonts w:ascii="Times New Roman" w:hAnsi="Times New Roman" w:cs="Times New Roman"/>
          <w:szCs w:val="24"/>
        </w:rPr>
        <w:lastRenderedPageBreak/>
        <w:t>whispered to Andres</w:t>
      </w:r>
      <w:ins w:id="770" w:author="Author">
        <w:r w:rsidRPr="009C230E">
          <w:rPr>
            <w:rFonts w:ascii="Times New Roman" w:hAnsi="Times New Roman" w:cs="Times New Roman"/>
            <w:szCs w:val="24"/>
          </w:rPr>
          <w:t>.</w:t>
        </w:r>
      </w:ins>
      <w:del w:id="771" w:author="Author">
        <w:r w:rsidRPr="009C230E" w:rsidDel="00E905AB">
          <w:rPr>
            <w:rFonts w:ascii="Times New Roman" w:hAnsi="Times New Roman" w:cs="Times New Roman"/>
            <w:szCs w:val="24"/>
          </w:rPr>
          <w:delText>:</w:delText>
        </w:r>
      </w:del>
    </w:p>
    <w:p w14:paraId="0E3A1495" w14:textId="77777777" w:rsidR="001418B6" w:rsidRPr="009C230E" w:rsidRDefault="001418B6" w:rsidP="001418B6">
      <w:pPr>
        <w:pStyle w:val="BodyNormal"/>
        <w:rPr>
          <w:rFonts w:ascii="Times New Roman" w:hAnsi="Times New Roman" w:cs="Times New Roman"/>
          <w:szCs w:val="24"/>
        </w:rPr>
      </w:pPr>
      <w:del w:id="772" w:author="Author">
        <w:r w:rsidRPr="009C230E" w:rsidDel="00E905AB">
          <w:rPr>
            <w:rFonts w:ascii="Times New Roman" w:hAnsi="Times New Roman" w:cs="Times New Roman"/>
            <w:szCs w:val="24"/>
          </w:rPr>
          <w:delText xml:space="preserve"> </w:delText>
        </w:r>
      </w:del>
      <w:r w:rsidRPr="009C230E">
        <w:rPr>
          <w:rFonts w:ascii="Times New Roman" w:hAnsi="Times New Roman" w:cs="Times New Roman"/>
          <w:szCs w:val="24"/>
        </w:rPr>
        <w:t>“Go with Hanko. He’s up against the most firepower.</w:t>
      </w:r>
      <w:ins w:id="773" w:author="Author">
        <w:r w:rsidRPr="009C230E">
          <w:rPr>
            <w:rFonts w:ascii="Times New Roman" w:hAnsi="Times New Roman" w:cs="Times New Roman"/>
            <w:szCs w:val="24"/>
          </w:rPr>
          <w:t>”</w:t>
        </w:r>
      </w:ins>
    </w:p>
    <w:p w14:paraId="65345EEF" w14:textId="77777777" w:rsidR="001418B6" w:rsidRPr="009C230E" w:rsidRDefault="001418B6" w:rsidP="001418B6">
      <w:pPr>
        <w:pStyle w:val="BodyNormal"/>
        <w:rPr>
          <w:ins w:id="774" w:author="Author"/>
          <w:rFonts w:ascii="Times New Roman" w:hAnsi="Times New Roman" w:cs="Times New Roman"/>
          <w:szCs w:val="24"/>
        </w:rPr>
      </w:pPr>
      <w:r w:rsidRPr="009C230E">
        <w:rPr>
          <w:rFonts w:ascii="Times New Roman" w:hAnsi="Times New Roman" w:cs="Times New Roman"/>
          <w:szCs w:val="24"/>
        </w:rPr>
        <w:t>Hanko gave the signal</w:t>
      </w:r>
      <w:del w:id="775" w:author="Author">
        <w:r w:rsidRPr="009C230E" w:rsidDel="00E905AB">
          <w:rPr>
            <w:rFonts w:ascii="Times New Roman" w:hAnsi="Times New Roman" w:cs="Times New Roman"/>
            <w:szCs w:val="24"/>
          </w:rPr>
          <w:delText>:</w:delText>
        </w:r>
      </w:del>
      <w:ins w:id="776" w:author="Author">
        <w:r w:rsidRPr="009C230E">
          <w:rPr>
            <w:rFonts w:ascii="Times New Roman" w:hAnsi="Times New Roman" w:cs="Times New Roman"/>
            <w:szCs w:val="24"/>
          </w:rPr>
          <w:t>.</w:t>
        </w:r>
      </w:ins>
      <w:del w:id="777" w:author="Author">
        <w:r w:rsidRPr="009C230E" w:rsidDel="00E905AB">
          <w:rPr>
            <w:rFonts w:ascii="Times New Roman" w:hAnsi="Times New Roman" w:cs="Times New Roman"/>
            <w:szCs w:val="24"/>
          </w:rPr>
          <w:delText xml:space="preserve"> </w:delText>
        </w:r>
      </w:del>
    </w:p>
    <w:p w14:paraId="252AE99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“Go, Go, Go.”</w:t>
      </w:r>
    </w:p>
    <w:p w14:paraId="7A51105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Mac </w:t>
      </w:r>
      <w:del w:id="778" w:author="Author">
        <w:r w:rsidRPr="009C230E" w:rsidDel="00073914">
          <w:rPr>
            <w:rFonts w:ascii="Times New Roman" w:hAnsi="Times New Roman" w:cs="Times New Roman"/>
            <w:szCs w:val="24"/>
          </w:rPr>
          <w:delText xml:space="preserve">tried </w:delText>
        </w:r>
      </w:del>
      <w:ins w:id="779" w:author="Author">
        <w:r w:rsidRPr="009C230E">
          <w:rPr>
            <w:rFonts w:ascii="Times New Roman" w:hAnsi="Times New Roman" w:cs="Times New Roman"/>
            <w:szCs w:val="24"/>
          </w:rPr>
          <w:t xml:space="preserve">slipped the key card into the slot below </w:t>
        </w:r>
      </w:ins>
      <w:r w:rsidRPr="009C230E">
        <w:rPr>
          <w:rFonts w:ascii="Times New Roman" w:hAnsi="Times New Roman" w:cs="Times New Roman"/>
          <w:szCs w:val="24"/>
        </w:rPr>
        <w:t>the doorknob</w:t>
      </w:r>
      <w:del w:id="780" w:author="Author">
        <w:r w:rsidRPr="009C230E" w:rsidDel="00073914">
          <w:rPr>
            <w:rFonts w:ascii="Times New Roman" w:hAnsi="Times New Roman" w:cs="Times New Roman"/>
            <w:szCs w:val="24"/>
          </w:rPr>
          <w:delText xml:space="preserve">; </w:delText>
        </w:r>
      </w:del>
      <w:ins w:id="781" w:author="Author">
        <w:r w:rsidRPr="009C230E">
          <w:rPr>
            <w:rFonts w:ascii="Times New Roman" w:hAnsi="Times New Roman" w:cs="Times New Roman"/>
            <w:szCs w:val="24"/>
          </w:rPr>
          <w:t xml:space="preserve">. </w:t>
        </w:r>
      </w:ins>
      <w:del w:id="782" w:author="Author">
        <w:r w:rsidRPr="009C230E" w:rsidDel="00073914">
          <w:rPr>
            <w:rFonts w:ascii="Times New Roman" w:hAnsi="Times New Roman" w:cs="Times New Roman"/>
            <w:szCs w:val="24"/>
          </w:rPr>
          <w:delText xml:space="preserve">it wasn’t locked. </w:delText>
        </w:r>
      </w:del>
      <w:r w:rsidRPr="009C230E">
        <w:rPr>
          <w:rFonts w:ascii="Times New Roman" w:hAnsi="Times New Roman" w:cs="Times New Roman"/>
          <w:szCs w:val="24"/>
        </w:rPr>
        <w:t>Opening the door, he stepped into the room</w:t>
      </w:r>
      <w:ins w:id="783" w:author="Author">
        <w:r w:rsidRPr="009C230E">
          <w:rPr>
            <w:rFonts w:ascii="Times New Roman" w:hAnsi="Times New Roman" w:cs="Times New Roman"/>
            <w:szCs w:val="24"/>
          </w:rPr>
          <w:t xml:space="preserve"> with</w:t>
        </w:r>
      </w:ins>
      <w:del w:id="784" w:author="Author">
        <w:r w:rsidRPr="009C230E" w:rsidDel="00E905AB">
          <w:rPr>
            <w:rFonts w:ascii="Times New Roman" w:hAnsi="Times New Roman" w:cs="Times New Roman"/>
            <w:szCs w:val="24"/>
          </w:rPr>
          <w:delText>,</w:delText>
        </w:r>
      </w:del>
      <w:r w:rsidRPr="009C230E">
        <w:rPr>
          <w:rFonts w:ascii="Times New Roman" w:hAnsi="Times New Roman" w:cs="Times New Roman"/>
          <w:szCs w:val="24"/>
        </w:rPr>
        <w:t xml:space="preserve"> his M6 carbine</w:t>
      </w:r>
      <w:del w:id="785" w:author="Author">
        <w:r w:rsidRPr="009C230E" w:rsidDel="00E905AB">
          <w:rPr>
            <w:rFonts w:ascii="Times New Roman" w:hAnsi="Times New Roman" w:cs="Times New Roman"/>
            <w:szCs w:val="24"/>
          </w:rPr>
          <w:delText xml:space="preserve"> at the ready</w:delText>
        </w:r>
      </w:del>
      <w:r w:rsidRPr="009C230E">
        <w:rPr>
          <w:rFonts w:ascii="Times New Roman" w:hAnsi="Times New Roman" w:cs="Times New Roman"/>
          <w:szCs w:val="24"/>
        </w:rPr>
        <w:t xml:space="preserve">. What he saw shocked his </w:t>
      </w:r>
      <w:proofErr w:type="gramStart"/>
      <w:r w:rsidRPr="009C230E">
        <w:rPr>
          <w:rFonts w:ascii="Times New Roman" w:hAnsi="Times New Roman" w:cs="Times New Roman"/>
          <w:szCs w:val="24"/>
        </w:rPr>
        <w:t>sensibilities</w:t>
      </w:r>
      <w:proofErr w:type="gramEnd"/>
      <w:r w:rsidRPr="009C230E">
        <w:rPr>
          <w:rFonts w:ascii="Times New Roman" w:hAnsi="Times New Roman" w:cs="Times New Roman"/>
          <w:szCs w:val="24"/>
        </w:rPr>
        <w:t xml:space="preserve">. The perp had a young Asian </w:t>
      </w:r>
      <w:del w:id="786" w:author="Author">
        <w:r w:rsidRPr="009C230E" w:rsidDel="009B00D0">
          <w:rPr>
            <w:rFonts w:ascii="Times New Roman" w:hAnsi="Times New Roman" w:cs="Times New Roman"/>
            <w:szCs w:val="24"/>
          </w:rPr>
          <w:delText xml:space="preserve">woman </w:delText>
        </w:r>
      </w:del>
      <w:ins w:id="787" w:author="Author">
        <w:r w:rsidRPr="009C230E">
          <w:rPr>
            <w:rFonts w:ascii="Times New Roman" w:hAnsi="Times New Roman" w:cs="Times New Roman"/>
            <w:szCs w:val="24"/>
          </w:rPr>
          <w:t>girl</w:t>
        </w:r>
      </w:ins>
      <w:r w:rsidRPr="009C230E">
        <w:rPr>
          <w:rFonts w:ascii="Times New Roman" w:hAnsi="Times New Roman" w:cs="Times New Roman"/>
          <w:szCs w:val="24"/>
        </w:rPr>
        <w:t xml:space="preserve"> dressed only in a bra and panties</w:t>
      </w:r>
      <w:ins w:id="788" w:author="Author">
        <w:r w:rsidRPr="009C230E">
          <w:rPr>
            <w:rFonts w:ascii="Times New Roman" w:hAnsi="Times New Roman" w:cs="Times New Roman"/>
            <w:szCs w:val="24"/>
          </w:rPr>
          <w:t xml:space="preserve"> </w:t>
        </w:r>
      </w:ins>
      <w:r w:rsidRPr="009C230E">
        <w:rPr>
          <w:rFonts w:ascii="Times New Roman" w:hAnsi="Times New Roman" w:cs="Times New Roman"/>
          <w:szCs w:val="24"/>
        </w:rPr>
        <w:t>on her knees, forcing oral sex on her. Mac shouted with his command voice.</w:t>
      </w:r>
    </w:p>
    <w:p w14:paraId="12EDA1F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are under arrest. Release the woman and raise your hands.”</w:t>
      </w:r>
    </w:p>
    <w:p w14:paraId="416A729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perp, showing his back to Mac, released the young woman. But he whirled around behind and lifted her </w:t>
      </w:r>
      <w:proofErr w:type="gramStart"/>
      <w:r w:rsidRPr="009C230E">
        <w:rPr>
          <w:rFonts w:ascii="Times New Roman" w:hAnsi="Times New Roman" w:cs="Times New Roman"/>
          <w:szCs w:val="24"/>
        </w:rPr>
        <w:t>by</w:t>
      </w:r>
      <w:proofErr w:type="gramEnd"/>
      <w:r w:rsidRPr="009C230E">
        <w:rPr>
          <w:rFonts w:ascii="Times New Roman" w:hAnsi="Times New Roman" w:cs="Times New Roman"/>
          <w:szCs w:val="24"/>
        </w:rPr>
        <w:t xml:space="preserve"> the armpits. In a flash, he placed the panic-stricken woman in a chokehold.</w:t>
      </w:r>
    </w:p>
    <w:p w14:paraId="2BBAF51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 trained to observe details, spotted a Glock-50 with a silencer on the nightstand.</w:t>
      </w:r>
    </w:p>
    <w:p w14:paraId="3E59D60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“If you so much as flinch for that gun, I’ll shoot!”</w:t>
      </w:r>
    </w:p>
    <w:p w14:paraId="17741CB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“Really? Officer Merrick?”</w:t>
      </w:r>
    </w:p>
    <w:p w14:paraId="5C7D5F7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“You’re Yilka, aren’t you? Yilka Kartallozi. The one who killed Officer Williams.”</w:t>
      </w:r>
    </w:p>
    <w:p w14:paraId="50C4DFD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“Yeah, I killed that fucking </w:t>
      </w:r>
      <w:proofErr w:type="gramStart"/>
      <w:r w:rsidRPr="009C230E">
        <w:rPr>
          <w:rFonts w:ascii="Times New Roman" w:hAnsi="Times New Roman" w:cs="Times New Roman"/>
          <w:szCs w:val="24"/>
        </w:rPr>
        <w:t>cop</w:t>
      </w:r>
      <w:proofErr w:type="gramEnd"/>
      <w:r w:rsidRPr="009C230E">
        <w:rPr>
          <w:rFonts w:ascii="Times New Roman" w:hAnsi="Times New Roman" w:cs="Times New Roman"/>
          <w:szCs w:val="24"/>
        </w:rPr>
        <w:t>, but we missed you, didn’t we? Time to rectify that mistake.”</w:t>
      </w:r>
    </w:p>
    <w:p w14:paraId="2BCBA24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“Now, that’s a stupid plan, Kartallozi. There are sixty people outside.”</w:t>
      </w:r>
    </w:p>
    <w:p w14:paraId="3E1E5F7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 xml:space="preserve">Yilka, at six feet, four inches tall, weighs 245 pounds. Training every week in </w:t>
      </w:r>
      <w:del w:id="789" w:author="Author">
        <w:r w:rsidRPr="009C230E" w:rsidDel="009B00D0">
          <w:rPr>
            <w:rFonts w:ascii="Times New Roman" w:hAnsi="Times New Roman" w:cs="Times New Roman"/>
            <w:szCs w:val="24"/>
          </w:rPr>
          <w:delText xml:space="preserve">the </w:delText>
        </w:r>
      </w:del>
      <w:r w:rsidRPr="009C230E">
        <w:rPr>
          <w:rFonts w:ascii="Times New Roman" w:hAnsi="Times New Roman" w:cs="Times New Roman"/>
          <w:szCs w:val="24"/>
        </w:rPr>
        <w:t>martial arts, he is powerful and deadly. He violently catapulted the Asian girl across the room straight at Mac Merrick’s body. She crashed into him, uttering a frightened shriek as she hit. Mac could see Yilka reach for the gun on the table.</w:t>
      </w:r>
    </w:p>
    <w:p w14:paraId="2E40CC2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Mac’s natural response is to protect the innocent; that’s his job. He grabbed the girl, twirling her away from the line of fire. Mac extended his leg to trip her, </w:t>
      </w:r>
      <w:del w:id="790" w:author="Author">
        <w:r w:rsidRPr="009C230E" w:rsidDel="00133198">
          <w:rPr>
            <w:rFonts w:ascii="Times New Roman" w:hAnsi="Times New Roman" w:cs="Times New Roman"/>
            <w:szCs w:val="24"/>
          </w:rPr>
          <w:delText xml:space="preserve">and he </w:delText>
        </w:r>
      </w:del>
      <w:r w:rsidRPr="009C230E">
        <w:rPr>
          <w:rFonts w:ascii="Times New Roman" w:hAnsi="Times New Roman" w:cs="Times New Roman"/>
          <w:szCs w:val="24"/>
        </w:rPr>
        <w:t>forc</w:t>
      </w:r>
      <w:del w:id="791" w:author="Author">
        <w:r w:rsidRPr="009C230E" w:rsidDel="00133198">
          <w:rPr>
            <w:rFonts w:ascii="Times New Roman" w:hAnsi="Times New Roman" w:cs="Times New Roman"/>
            <w:szCs w:val="24"/>
          </w:rPr>
          <w:delText>ed</w:delText>
        </w:r>
      </w:del>
      <w:ins w:id="792" w:author="Author">
        <w:r w:rsidRPr="009C230E">
          <w:rPr>
            <w:rFonts w:ascii="Times New Roman" w:hAnsi="Times New Roman" w:cs="Times New Roman"/>
            <w:szCs w:val="24"/>
          </w:rPr>
          <w:t>ing</w:t>
        </w:r>
      </w:ins>
      <w:r w:rsidRPr="009C230E">
        <w:rPr>
          <w:rFonts w:ascii="Times New Roman" w:hAnsi="Times New Roman" w:cs="Times New Roman"/>
          <w:szCs w:val="24"/>
        </w:rPr>
        <w:t xml:space="preserve"> her to the floor just as Kartallozi fired. The shell just missed Mac’s left arm. </w:t>
      </w:r>
      <w:del w:id="793" w:author="Author">
        <w:r w:rsidRPr="009C230E" w:rsidDel="00133198">
          <w:rPr>
            <w:rFonts w:ascii="Times New Roman" w:hAnsi="Times New Roman" w:cs="Times New Roman"/>
            <w:szCs w:val="24"/>
          </w:rPr>
          <w:delText xml:space="preserve"> </w:delText>
        </w:r>
      </w:del>
      <w:r w:rsidRPr="009C230E">
        <w:rPr>
          <w:rFonts w:ascii="Times New Roman" w:hAnsi="Times New Roman" w:cs="Times New Roman"/>
          <w:szCs w:val="24"/>
        </w:rPr>
        <w:t>He twisted to look at Kartallozi. Yilka, rather than shooting again, just had to get in one more insult.</w:t>
      </w:r>
    </w:p>
    <w:p w14:paraId="06E55E1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“It’s a pleasure to kill you, Officer Merrick, you fucking cop bastard!”</w:t>
      </w:r>
    </w:p>
    <w:p w14:paraId="28579BB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Instinctively knowing that fractions of a second mattered in a life-or-death situation, Mac got his fingers on his handgun, swiftly yanking it from his holster. He pointed the gun haphazardly at Yilka and pulled the trigger. The shot rang out. Yilka, his eyes bulging from the bullet’s impact into his abdomen, stumbled back a step. </w:t>
      </w:r>
    </w:p>
    <w:p w14:paraId="43FD323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Suddenly, three M6 carbine shots rang out, Bang, Bang, Bang, in quick succession, each deafening report vibrating the </w:t>
      </w:r>
      <w:del w:id="794" w:author="Author">
        <w:r w:rsidRPr="009C230E" w:rsidDel="00133198">
          <w:rPr>
            <w:rFonts w:ascii="Times New Roman" w:hAnsi="Times New Roman" w:cs="Times New Roman"/>
            <w:szCs w:val="24"/>
          </w:rPr>
          <w:delText>walls of the room</w:delText>
        </w:r>
      </w:del>
      <w:ins w:id="795" w:author="Author">
        <w:r w:rsidRPr="009C230E">
          <w:rPr>
            <w:rFonts w:ascii="Times New Roman" w:hAnsi="Times New Roman" w:cs="Times New Roman"/>
            <w:szCs w:val="24"/>
          </w:rPr>
          <w:t>room's walls</w:t>
        </w:r>
      </w:ins>
      <w:r w:rsidRPr="009C230E">
        <w:rPr>
          <w:rFonts w:ascii="Times New Roman" w:hAnsi="Times New Roman" w:cs="Times New Roman"/>
          <w:szCs w:val="24"/>
        </w:rPr>
        <w:t xml:space="preserve">. One of the bullets hit Yilka in his temple above the ear, ending his life in a microsecond. His surprised expression became his death mask, frozen forever. The other two shells impacted directly into Yilka’s heart, blowing it into bloody bits. Kartallozi fell vertically </w:t>
      </w:r>
      <w:r w:rsidRPr="009C230E">
        <w:rPr>
          <w:rFonts w:ascii="Times New Roman" w:hAnsi="Times New Roman" w:cs="Times New Roman"/>
          <w:szCs w:val="24"/>
        </w:rPr>
        <w:lastRenderedPageBreak/>
        <w:t>to the floor, his body collapsing into a grotesque tangle of limbs and a frozen expression of surprise.</w:t>
      </w:r>
    </w:p>
    <w:p w14:paraId="637B478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“Mac. Are you </w:t>
      </w:r>
      <w:proofErr w:type="gramStart"/>
      <w:r w:rsidRPr="009C230E">
        <w:rPr>
          <w:rFonts w:ascii="Times New Roman" w:hAnsi="Times New Roman" w:cs="Times New Roman"/>
          <w:szCs w:val="24"/>
        </w:rPr>
        <w:t>all</w:t>
      </w:r>
      <w:proofErr w:type="gramEnd"/>
      <w:r w:rsidRPr="009C230E">
        <w:rPr>
          <w:rFonts w:ascii="Times New Roman" w:hAnsi="Times New Roman" w:cs="Times New Roman"/>
          <w:szCs w:val="24"/>
        </w:rPr>
        <w:t xml:space="preserve"> right?” said Andres Williams, some smoke still curling out of the barrel of his assault rifle.</w:t>
      </w:r>
    </w:p>
    <w:p w14:paraId="0B7516E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“I’m OK. That guy was Yilka Kartallozi, the one who killed your brother DiOtis. Can you help me off this victim? She needs help.”</w:t>
      </w:r>
    </w:p>
    <w:p w14:paraId="25FCB9F2" w14:textId="77777777" w:rsidR="001418B6" w:rsidRPr="009C230E" w:rsidRDefault="001418B6" w:rsidP="001418B6">
      <w:pPr>
        <w:pStyle w:val="BodyNormal"/>
        <w:rPr>
          <w:rFonts w:ascii="Times New Roman" w:hAnsi="Times New Roman" w:cs="Times New Roman"/>
          <w:szCs w:val="24"/>
        </w:rPr>
      </w:pPr>
      <w:del w:id="796" w:author="Author">
        <w:r w:rsidRPr="009C230E" w:rsidDel="00133198">
          <w:rPr>
            <w:rFonts w:ascii="Times New Roman" w:hAnsi="Times New Roman" w:cs="Times New Roman"/>
            <w:szCs w:val="24"/>
          </w:rPr>
          <w:delText>The woman, in a state of shock,</w:delText>
        </w:r>
      </w:del>
      <w:ins w:id="797" w:author="Author">
        <w:r w:rsidRPr="009C230E">
          <w:rPr>
            <w:rFonts w:ascii="Times New Roman" w:hAnsi="Times New Roman" w:cs="Times New Roman"/>
            <w:szCs w:val="24"/>
          </w:rPr>
          <w:t>In a state of shock, the woman</w:t>
        </w:r>
      </w:ins>
      <w:r w:rsidRPr="009C230E">
        <w:rPr>
          <w:rFonts w:ascii="Times New Roman" w:hAnsi="Times New Roman" w:cs="Times New Roman"/>
          <w:szCs w:val="24"/>
        </w:rPr>
        <w:t xml:space="preserve"> was saying something in Mandarin.</w:t>
      </w:r>
    </w:p>
    <w:p w14:paraId="6B762F7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“Andres, grab that sheet from the bed and cover her.”</w:t>
      </w:r>
    </w:p>
    <w:p w14:paraId="3007A4B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Andres gently shrouded the girl with the sheet, saying only</w:t>
      </w:r>
      <w:ins w:id="798" w:author="Author">
        <w:r w:rsidRPr="009C230E">
          <w:rPr>
            <w:rFonts w:ascii="Times New Roman" w:hAnsi="Times New Roman" w:cs="Times New Roman"/>
            <w:szCs w:val="24"/>
          </w:rPr>
          <w:t>,</w:t>
        </w:r>
      </w:ins>
      <w:del w:id="799" w:author="Author">
        <w:r w:rsidRPr="009C230E" w:rsidDel="00E905AB">
          <w:rPr>
            <w:rFonts w:ascii="Times New Roman" w:hAnsi="Times New Roman" w:cs="Times New Roman"/>
            <w:szCs w:val="24"/>
          </w:rPr>
          <w:delText>:</w:delText>
        </w:r>
      </w:del>
      <w:r w:rsidRPr="009C230E">
        <w:rPr>
          <w:rFonts w:ascii="Times New Roman" w:hAnsi="Times New Roman" w:cs="Times New Roman"/>
          <w:szCs w:val="24"/>
        </w:rPr>
        <w:t xml:space="preserve"> “OK, OK.” She </w:t>
      </w:r>
      <w:proofErr w:type="gramStart"/>
      <w:r w:rsidRPr="009C230E">
        <w:rPr>
          <w:rFonts w:ascii="Times New Roman" w:hAnsi="Times New Roman" w:cs="Times New Roman"/>
          <w:szCs w:val="24"/>
        </w:rPr>
        <w:t>seemed to get</w:t>
      </w:r>
      <w:proofErr w:type="gramEnd"/>
      <w:r w:rsidRPr="009C230E">
        <w:rPr>
          <w:rFonts w:ascii="Times New Roman" w:hAnsi="Times New Roman" w:cs="Times New Roman"/>
          <w:szCs w:val="24"/>
        </w:rPr>
        <w:t xml:space="preserve"> the point and helped him maneuver the sheet to restore her modesty.</w:t>
      </w:r>
    </w:p>
    <w:p w14:paraId="304630F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David Hanko entered the room. “Is everybody all right?”</w:t>
      </w:r>
    </w:p>
    <w:p w14:paraId="0FD1F1B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“We’re OK,” Andres said. “The dead perp is Yilka Kartallozi, the guy who killed my brother.”</w:t>
      </w:r>
    </w:p>
    <w:p w14:paraId="0433B05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“Dave, is everybody all right?” Mac said.</w:t>
      </w:r>
    </w:p>
    <w:p w14:paraId="4E0184F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“Two perps dead in the next two rooms. Everybody else surrendered peacefully.”</w:t>
      </w:r>
    </w:p>
    <w:p w14:paraId="2B563BB7"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The scene along both wings of the motel was bedlam.</w:t>
      </w:r>
    </w:p>
    <w:p w14:paraId="263DA25D" w14:textId="77777777" w:rsidR="001418B6" w:rsidRPr="009C230E" w:rsidDel="00E905AB" w:rsidRDefault="001418B6" w:rsidP="001418B6">
      <w:pPr>
        <w:pStyle w:val="BodyNormal"/>
        <w:rPr>
          <w:del w:id="800" w:author="Author"/>
          <w:rFonts w:ascii="Times New Roman" w:hAnsi="Times New Roman" w:cs="Times New Roman"/>
          <w:szCs w:val="24"/>
        </w:rPr>
      </w:pPr>
    </w:p>
    <w:p w14:paraId="258A9D2F" w14:textId="77777777" w:rsidR="001418B6" w:rsidRPr="002165F5" w:rsidRDefault="001418B6" w:rsidP="002165F5">
      <w:pPr>
        <w:pStyle w:val="ASubheadLevel1"/>
      </w:pPr>
      <w:bookmarkStart w:id="801" w:name="_Toc172536951"/>
      <w:bookmarkStart w:id="802" w:name="_Toc192624385"/>
      <w:r w:rsidRPr="002165F5">
        <w:t>Ambush Journalism</w:t>
      </w:r>
      <w:bookmarkEnd w:id="801"/>
      <w:bookmarkEnd w:id="802"/>
    </w:p>
    <w:p w14:paraId="51BCCDE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“Well, if it isn’t my favorite Chicago cop,” Natalie Rumsfort said, as Mac stumbled out into the parking lot. “I’ve got a soft spot for you alpha-male boys, Mac. Does Jane know you’re all right?”</w:t>
      </w:r>
    </w:p>
    <w:p w14:paraId="533492E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“Thanks for reminding me, Natalie. I’ll call her right now.”</w:t>
      </w:r>
    </w:p>
    <w:p w14:paraId="22F47C4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 called Jane’s cell phone number, requesting a video session. Jane’s smiling face appeared on display. Mac watched Jane operate the text-to-speech generator.</w:t>
      </w:r>
    </w:p>
    <w:p w14:paraId="1850EA98" w14:textId="77777777" w:rsidR="001418B6" w:rsidRPr="007F122A" w:rsidRDefault="001418B6">
      <w:pPr>
        <w:pStyle w:val="BodyNormal"/>
        <w:ind w:left="1440" w:right="720" w:firstLine="0"/>
        <w:rPr>
          <w:rFonts w:ascii="Roboto Condensed Medium" w:hAnsi="Roboto Condensed Medium" w:cs="Times New Roman"/>
          <w:i/>
          <w:iCs/>
          <w:szCs w:val="24"/>
          <w:rPrChange w:id="803" w:author="Author">
            <w:rPr/>
          </w:rPrChange>
        </w:rPr>
        <w:pPrChange w:id="804" w:author="Author">
          <w:pPr>
            <w:pStyle w:val="BodyNormal"/>
          </w:pPr>
        </w:pPrChange>
      </w:pPr>
      <w:r w:rsidRPr="007F122A">
        <w:rPr>
          <w:rFonts w:ascii="Roboto Condensed Medium" w:hAnsi="Roboto Condensed Medium" w:cs="Times New Roman"/>
          <w:i/>
          <w:iCs/>
          <w:szCs w:val="24"/>
          <w:rPrChange w:id="805" w:author="Author">
            <w:rPr/>
          </w:rPrChange>
        </w:rPr>
        <w:t xml:space="preserve">“Mac, I watched your helmet cam video. I was so scared. Are you </w:t>
      </w:r>
      <w:proofErr w:type="gramStart"/>
      <w:r w:rsidRPr="007F122A">
        <w:rPr>
          <w:rFonts w:ascii="Roboto Condensed Medium" w:hAnsi="Roboto Condensed Medium" w:cs="Times New Roman"/>
          <w:i/>
          <w:iCs/>
          <w:szCs w:val="24"/>
          <w:rPrChange w:id="806" w:author="Author">
            <w:rPr/>
          </w:rPrChange>
        </w:rPr>
        <w:t>all</w:t>
      </w:r>
      <w:proofErr w:type="gramEnd"/>
      <w:r w:rsidRPr="007F122A">
        <w:rPr>
          <w:rFonts w:ascii="Roboto Condensed Medium" w:hAnsi="Roboto Condensed Medium" w:cs="Times New Roman"/>
          <w:i/>
          <w:iCs/>
          <w:szCs w:val="24"/>
          <w:rPrChange w:id="807" w:author="Author">
            <w:rPr/>
          </w:rPrChange>
        </w:rPr>
        <w:t xml:space="preserve"> right?”</w:t>
      </w:r>
    </w:p>
    <w:p w14:paraId="7344762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 was </w:t>
      </w:r>
      <w:proofErr w:type="gramStart"/>
      <w:r w:rsidRPr="009C230E">
        <w:rPr>
          <w:rFonts w:ascii="Times New Roman" w:hAnsi="Times New Roman" w:cs="Times New Roman"/>
          <w:szCs w:val="24"/>
        </w:rPr>
        <w:t>a close call</w:t>
      </w:r>
      <w:proofErr w:type="gramEnd"/>
      <w:r w:rsidRPr="009C230E">
        <w:rPr>
          <w:rFonts w:ascii="Times New Roman" w:hAnsi="Times New Roman" w:cs="Times New Roman"/>
          <w:szCs w:val="24"/>
        </w:rPr>
        <w:t xml:space="preserve"> for sure. We’ve got </w:t>
      </w:r>
      <w:proofErr w:type="gramStart"/>
      <w:r w:rsidRPr="009C230E">
        <w:rPr>
          <w:rFonts w:ascii="Times New Roman" w:hAnsi="Times New Roman" w:cs="Times New Roman"/>
          <w:szCs w:val="24"/>
        </w:rPr>
        <w:t>a lot of</w:t>
      </w:r>
      <w:proofErr w:type="gramEnd"/>
      <w:r w:rsidRPr="009C230E">
        <w:rPr>
          <w:rFonts w:ascii="Times New Roman" w:hAnsi="Times New Roman" w:cs="Times New Roman"/>
          <w:szCs w:val="24"/>
        </w:rPr>
        <w:t xml:space="preserve"> work to do here. I may be home late tonight.”</w:t>
      </w:r>
    </w:p>
    <w:p w14:paraId="24767597" w14:textId="77777777" w:rsidR="001418B6" w:rsidRPr="007F122A" w:rsidRDefault="001418B6" w:rsidP="001418B6">
      <w:pPr>
        <w:pStyle w:val="BodyNormal"/>
        <w:ind w:left="1440" w:firstLine="0"/>
        <w:rPr>
          <w:ins w:id="808" w:author="Author"/>
          <w:rFonts w:ascii="Roboto Condensed Medium" w:hAnsi="Roboto Condensed Medium" w:cs="Times New Roman"/>
          <w:i/>
          <w:iCs/>
          <w:szCs w:val="24"/>
          <w:rPrChange w:id="809" w:author="Author">
            <w:rPr>
              <w:ins w:id="810" w:author="Author"/>
            </w:rPr>
          </w:rPrChange>
        </w:rPr>
      </w:pPr>
      <w:r w:rsidRPr="007F122A">
        <w:rPr>
          <w:rFonts w:ascii="Roboto Condensed Medium" w:hAnsi="Roboto Condensed Medium" w:cs="Times New Roman"/>
          <w:szCs w:val="24"/>
        </w:rPr>
        <w:t>“I’ll stay up until you make it home. So proud of you today.”</w:t>
      </w:r>
    </w:p>
    <w:p w14:paraId="6F89E23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Natalie’s </w:t>
      </w:r>
      <w:proofErr w:type="gramStart"/>
      <w:r w:rsidRPr="009C230E">
        <w:rPr>
          <w:rFonts w:ascii="Times New Roman" w:hAnsi="Times New Roman" w:cs="Times New Roman"/>
          <w:szCs w:val="24"/>
        </w:rPr>
        <w:t>cameraman</w:t>
      </w:r>
      <w:proofErr w:type="gramEnd"/>
      <w:r w:rsidRPr="009C230E">
        <w:rPr>
          <w:rFonts w:ascii="Times New Roman" w:hAnsi="Times New Roman" w:cs="Times New Roman"/>
          <w:szCs w:val="24"/>
        </w:rPr>
        <w:t xml:space="preserve">, Josh, returned from the edge of the motel parking lot, where he had just placed a portable StarLink dish system into operation, giving Natalie a direct video connection back to the Chicago </w:t>
      </w:r>
      <w:del w:id="811" w:author="Author">
        <w:r w:rsidRPr="009C230E" w:rsidDel="000F298A">
          <w:rPr>
            <w:rFonts w:ascii="Times New Roman" w:hAnsi="Times New Roman" w:cs="Times New Roman"/>
            <w:szCs w:val="24"/>
          </w:rPr>
          <w:delText>Sun-Times</w:delText>
        </w:r>
      </w:del>
      <w:ins w:id="812" w:author="Author">
        <w:r w:rsidRPr="009C230E">
          <w:rPr>
            <w:rFonts w:ascii="Times New Roman" w:hAnsi="Times New Roman" w:cs="Times New Roman"/>
            <w:szCs w:val="24"/>
          </w:rPr>
          <w:t xml:space="preserve">Sentinel </w:t>
        </w:r>
      </w:ins>
      <w:del w:id="813" w:author="Author">
        <w:r w:rsidRPr="009C230E" w:rsidDel="00BF02CE">
          <w:rPr>
            <w:rFonts w:ascii="Times New Roman" w:hAnsi="Times New Roman" w:cs="Times New Roman"/>
            <w:szCs w:val="24"/>
          </w:rPr>
          <w:delText xml:space="preserve"> </w:delText>
        </w:r>
      </w:del>
      <w:r w:rsidRPr="009C230E">
        <w:rPr>
          <w:rFonts w:ascii="Times New Roman" w:hAnsi="Times New Roman" w:cs="Times New Roman"/>
          <w:szCs w:val="24"/>
        </w:rPr>
        <w:t>newsroom. Her editors would watch the feed and provide her with real-time info on people she might be interviewing.</w:t>
      </w:r>
    </w:p>
    <w:p w14:paraId="17B8594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“All set, Natalie,” Josh said, “we’ve got WiFi back to the shop. Let’s </w:t>
      </w:r>
      <w:proofErr w:type="gramStart"/>
      <w:r w:rsidRPr="009C230E">
        <w:rPr>
          <w:rFonts w:ascii="Times New Roman" w:hAnsi="Times New Roman" w:cs="Times New Roman"/>
          <w:szCs w:val="24"/>
        </w:rPr>
        <w:t>get started</w:t>
      </w:r>
      <w:proofErr w:type="gramEnd"/>
      <w:r w:rsidRPr="009C230E">
        <w:rPr>
          <w:rFonts w:ascii="Times New Roman" w:hAnsi="Times New Roman" w:cs="Times New Roman"/>
          <w:szCs w:val="24"/>
        </w:rPr>
        <w:t>.”</w:t>
      </w:r>
    </w:p>
    <w:p w14:paraId="1646F2F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They walked up to Commander DiMarco, who Natalie knew.</w:t>
      </w:r>
    </w:p>
    <w:p w14:paraId="3AE370E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 xml:space="preserve">“Commander DiMarco, Natalie Rumsfort of the </w:t>
      </w:r>
      <w:del w:id="814" w:author="Author">
        <w:r w:rsidRPr="009C230E" w:rsidDel="000F298A">
          <w:rPr>
            <w:rFonts w:ascii="Times New Roman" w:hAnsi="Times New Roman" w:cs="Times New Roman"/>
            <w:szCs w:val="24"/>
          </w:rPr>
          <w:delText>Sun-Times</w:delText>
        </w:r>
      </w:del>
      <w:ins w:id="815" w:author="Author">
        <w:r w:rsidRPr="009C230E">
          <w:rPr>
            <w:rFonts w:ascii="Times New Roman" w:hAnsi="Times New Roman" w:cs="Times New Roman"/>
            <w:szCs w:val="24"/>
          </w:rPr>
          <w:t>Sentinel</w:t>
        </w:r>
        <w:del w:id="816" w:author="Author">
          <w:r w:rsidRPr="009C230E" w:rsidDel="00BF02CE">
            <w:rPr>
              <w:rFonts w:ascii="Times New Roman" w:hAnsi="Times New Roman" w:cs="Times New Roman"/>
              <w:szCs w:val="24"/>
            </w:rPr>
            <w:delText xml:space="preserve"> </w:delText>
          </w:r>
        </w:del>
      </w:ins>
      <w:r w:rsidRPr="009C230E">
        <w:rPr>
          <w:rFonts w:ascii="Times New Roman" w:hAnsi="Times New Roman" w:cs="Times New Roman"/>
          <w:szCs w:val="24"/>
        </w:rPr>
        <w:t>. What happened here in Room 24?”</w:t>
      </w:r>
    </w:p>
    <w:p w14:paraId="426E335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“Oh, Hi Natalie. One of our officers stopped a sexual assault on an underage woman in this room. The perpetrator fired a weapon at our officer. He fired back, as well as a fellow officer, killing the criminal.”</w:t>
      </w:r>
    </w:p>
    <w:p w14:paraId="18B4750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“Is the </w:t>
      </w:r>
      <w:proofErr w:type="gramStart"/>
      <w:r w:rsidRPr="009C230E">
        <w:rPr>
          <w:rFonts w:ascii="Times New Roman" w:hAnsi="Times New Roman" w:cs="Times New Roman"/>
          <w:szCs w:val="24"/>
        </w:rPr>
        <w:t>officer</w:t>
      </w:r>
      <w:proofErr w:type="gramEnd"/>
      <w:r w:rsidRPr="009C230E">
        <w:rPr>
          <w:rFonts w:ascii="Times New Roman" w:hAnsi="Times New Roman" w:cs="Times New Roman"/>
          <w:szCs w:val="24"/>
        </w:rPr>
        <w:t xml:space="preserve"> OK?”</w:t>
      </w:r>
    </w:p>
    <w:p w14:paraId="5DF9B6D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“Fortunately, the officer was not injured.”</w:t>
      </w:r>
    </w:p>
    <w:p w14:paraId="4FE89CF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“Have you identified the perp, Commander DiMarco?”</w:t>
      </w:r>
    </w:p>
    <w:p w14:paraId="29DA8C6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“Yes, Natalie. Our officer recognized him, and we recovered an ID from his wallet. The deceased’s name is Yilka Kartallozi, a known mob leader. From our officer’s body cam, we have his admission that he is the person who killed Officer DiOtis Williams. Natalie, don’t ask for the names of any of our officers today</w:t>
      </w:r>
      <w:del w:id="817" w:author="Author">
        <w:r w:rsidRPr="009C230E" w:rsidDel="00BF02CE">
          <w:rPr>
            <w:rFonts w:ascii="Times New Roman" w:hAnsi="Times New Roman" w:cs="Times New Roman"/>
            <w:szCs w:val="24"/>
          </w:rPr>
          <w:delText>,</w:delText>
        </w:r>
      </w:del>
      <w:r w:rsidRPr="009C230E">
        <w:rPr>
          <w:rFonts w:ascii="Times New Roman" w:hAnsi="Times New Roman" w:cs="Times New Roman"/>
          <w:szCs w:val="24"/>
        </w:rPr>
        <w:t xml:space="preserve"> for obvious security </w:t>
      </w:r>
      <w:proofErr w:type="gramStart"/>
      <w:r w:rsidRPr="009C230E">
        <w:rPr>
          <w:rFonts w:ascii="Times New Roman" w:hAnsi="Times New Roman" w:cs="Times New Roman"/>
          <w:szCs w:val="24"/>
        </w:rPr>
        <w:t>reasons.”</w:t>
      </w:r>
      <w:proofErr w:type="gramEnd"/>
    </w:p>
    <w:p w14:paraId="4049B2C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“Commander DiMarco, how old was the victim in this room?”</w:t>
      </w:r>
    </w:p>
    <w:p w14:paraId="665D125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have </w:t>
      </w:r>
      <w:proofErr w:type="gramStart"/>
      <w:r w:rsidRPr="009C230E">
        <w:rPr>
          <w:rFonts w:ascii="Times New Roman" w:hAnsi="Times New Roman" w:cs="Times New Roman"/>
          <w:szCs w:val="24"/>
        </w:rPr>
        <w:t>a policewoman</w:t>
      </w:r>
      <w:proofErr w:type="gramEnd"/>
      <w:r w:rsidRPr="009C230E">
        <w:rPr>
          <w:rFonts w:ascii="Times New Roman" w:hAnsi="Times New Roman" w:cs="Times New Roman"/>
          <w:szCs w:val="24"/>
        </w:rPr>
        <w:t xml:space="preserve"> fluent in Mandarin interviewing her. The victim testified that she </w:t>
      </w:r>
      <w:del w:id="818" w:author="Author">
        <w:r w:rsidRPr="009C230E" w:rsidDel="00BF02CE">
          <w:rPr>
            <w:rFonts w:ascii="Times New Roman" w:hAnsi="Times New Roman" w:cs="Times New Roman"/>
            <w:szCs w:val="24"/>
          </w:rPr>
          <w:delText xml:space="preserve">is </w:delText>
        </w:r>
      </w:del>
      <w:ins w:id="819" w:author="Author">
        <w:r w:rsidRPr="009C230E">
          <w:rPr>
            <w:rFonts w:ascii="Times New Roman" w:hAnsi="Times New Roman" w:cs="Times New Roman"/>
            <w:szCs w:val="24"/>
          </w:rPr>
          <w:t xml:space="preserve">was </w:t>
        </w:r>
      </w:ins>
      <w:r w:rsidRPr="009C230E">
        <w:rPr>
          <w:rFonts w:ascii="Times New Roman" w:hAnsi="Times New Roman" w:cs="Times New Roman"/>
          <w:szCs w:val="24"/>
        </w:rPr>
        <w:t>sixteen. Natalie, please don’t show the faces of these victims on</w:t>
      </w:r>
      <w:del w:id="820" w:author="Author">
        <w:r w:rsidRPr="009C230E" w:rsidDel="00BF02CE">
          <w:rPr>
            <w:rFonts w:ascii="Times New Roman" w:hAnsi="Times New Roman" w:cs="Times New Roman"/>
            <w:szCs w:val="24"/>
          </w:rPr>
          <w:delText>-</w:delText>
        </w:r>
      </w:del>
      <w:ins w:id="821" w:author="Author">
        <w:r w:rsidRPr="009C230E">
          <w:rPr>
            <w:rFonts w:ascii="Times New Roman" w:hAnsi="Times New Roman" w:cs="Times New Roman"/>
            <w:szCs w:val="24"/>
          </w:rPr>
          <w:t xml:space="preserve"> </w:t>
        </w:r>
      </w:ins>
      <w:r w:rsidRPr="009C230E">
        <w:rPr>
          <w:rFonts w:ascii="Times New Roman" w:hAnsi="Times New Roman" w:cs="Times New Roman"/>
          <w:szCs w:val="24"/>
        </w:rPr>
        <w:t>air.”</w:t>
      </w:r>
    </w:p>
    <w:p w14:paraId="1B95E32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“That would be against our newspaper’s policy, Commander. We will blur the faces of all the victims.”</w:t>
      </w:r>
    </w:p>
    <w:p w14:paraId="603854E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Natalie moved on to FBI Special Agent Hanko, who was </w:t>
      </w:r>
      <w:proofErr w:type="gramStart"/>
      <w:r w:rsidRPr="009C230E">
        <w:rPr>
          <w:rFonts w:ascii="Times New Roman" w:hAnsi="Times New Roman" w:cs="Times New Roman"/>
          <w:szCs w:val="24"/>
        </w:rPr>
        <w:t>somewhat reticent</w:t>
      </w:r>
      <w:proofErr w:type="gramEnd"/>
      <w:r w:rsidRPr="009C230E">
        <w:rPr>
          <w:rFonts w:ascii="Times New Roman" w:hAnsi="Times New Roman" w:cs="Times New Roman"/>
          <w:szCs w:val="24"/>
        </w:rPr>
        <w:t xml:space="preserve">. Natalie had to prod him for every scrap </w:t>
      </w:r>
      <w:r w:rsidRPr="009C230E">
        <w:rPr>
          <w:rFonts w:ascii="Times New Roman" w:hAnsi="Times New Roman" w:cs="Times New Roman"/>
          <w:szCs w:val="24"/>
        </w:rPr>
        <w:lastRenderedPageBreak/>
        <w:t>of information.</w:t>
      </w:r>
    </w:p>
    <w:p w14:paraId="6C1E779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He did explain that when entering Rooms 23 and 22, they encountered suspects assaulting underage women. The suspects all had long guns and lunged for them. A short gun battle ensued, with two both perps killed.</w:t>
      </w:r>
    </w:p>
    <w:p w14:paraId="67DF9D5F" w14:textId="72754B8E"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w:t>
      </w:r>
      <w:del w:id="822" w:author="Author">
        <w:r w:rsidRPr="009C230E" w:rsidDel="00BF02CE">
          <w:rPr>
            <w:rFonts w:ascii="Times New Roman" w:hAnsi="Times New Roman" w:cs="Times New Roman"/>
            <w:szCs w:val="24"/>
          </w:rPr>
          <w:delText xml:space="preserve">next </w:delText>
        </w:r>
      </w:del>
      <w:r w:rsidRPr="009C230E">
        <w:rPr>
          <w:rFonts w:ascii="Times New Roman" w:hAnsi="Times New Roman" w:cs="Times New Roman"/>
          <w:szCs w:val="24"/>
        </w:rPr>
        <w:t>three</w:t>
      </w:r>
      <w:ins w:id="823" w:author="Author">
        <w:r w:rsidRPr="009C230E">
          <w:rPr>
            <w:rFonts w:ascii="Times New Roman" w:hAnsi="Times New Roman" w:cs="Times New Roman"/>
            <w:szCs w:val="24"/>
          </w:rPr>
          <w:t xml:space="preserve"> other</w:t>
        </w:r>
      </w:ins>
      <w:r w:rsidRPr="009C230E">
        <w:rPr>
          <w:rFonts w:ascii="Times New Roman" w:hAnsi="Times New Roman" w:cs="Times New Roman"/>
          <w:szCs w:val="24"/>
        </w:rPr>
        <w:t xml:space="preserve"> hotel rooms had one </w:t>
      </w:r>
      <w:proofErr w:type="gramStart"/>
      <w:r w:rsidRPr="009C230E">
        <w:rPr>
          <w:rFonts w:ascii="Times New Roman" w:hAnsi="Times New Roman" w:cs="Times New Roman"/>
          <w:szCs w:val="24"/>
        </w:rPr>
        <w:t>perp</w:t>
      </w:r>
      <w:proofErr w:type="gramEnd"/>
      <w:r w:rsidRPr="009C230E">
        <w:rPr>
          <w:rFonts w:ascii="Times New Roman" w:hAnsi="Times New Roman" w:cs="Times New Roman"/>
          <w:szCs w:val="24"/>
        </w:rPr>
        <w:t xml:space="preserve"> per room, and </w:t>
      </w:r>
      <w:del w:id="824" w:author="Author">
        <w:r w:rsidRPr="009C230E" w:rsidDel="00BF02CE">
          <w:rPr>
            <w:rFonts w:ascii="Times New Roman" w:hAnsi="Times New Roman" w:cs="Times New Roman"/>
            <w:szCs w:val="24"/>
          </w:rPr>
          <w:delText xml:space="preserve">they </w:delText>
        </w:r>
      </w:del>
      <w:ins w:id="825" w:author="Author">
        <w:r w:rsidRPr="009C230E">
          <w:rPr>
            <w:rFonts w:ascii="Times New Roman" w:hAnsi="Times New Roman" w:cs="Times New Roman"/>
            <w:szCs w:val="24"/>
          </w:rPr>
          <w:t xml:space="preserve">the </w:t>
        </w:r>
      </w:ins>
      <w:r w:rsidR="00D168B2" w:rsidRPr="009C230E">
        <w:rPr>
          <w:rFonts w:ascii="Times New Roman" w:hAnsi="Times New Roman" w:cs="Times New Roman"/>
          <w:szCs w:val="24"/>
        </w:rPr>
        <w:t>a</w:t>
      </w:r>
      <w:ins w:id="826" w:author="Author">
        <w:r w:rsidRPr="009C230E">
          <w:rPr>
            <w:rFonts w:ascii="Times New Roman" w:hAnsi="Times New Roman" w:cs="Times New Roman"/>
            <w:szCs w:val="24"/>
          </w:rPr>
          <w:t xml:space="preserve">gents </w:t>
        </w:r>
      </w:ins>
      <w:del w:id="827" w:author="Author">
        <w:r w:rsidRPr="009C230E" w:rsidDel="00BF02CE">
          <w:rPr>
            <w:rFonts w:ascii="Times New Roman" w:hAnsi="Times New Roman" w:cs="Times New Roman"/>
            <w:szCs w:val="24"/>
          </w:rPr>
          <w:delText xml:space="preserve">were </w:delText>
        </w:r>
      </w:del>
      <w:r w:rsidRPr="009C230E">
        <w:rPr>
          <w:rFonts w:ascii="Times New Roman" w:hAnsi="Times New Roman" w:cs="Times New Roman"/>
          <w:szCs w:val="24"/>
        </w:rPr>
        <w:t xml:space="preserve">arrested </w:t>
      </w:r>
      <w:ins w:id="828" w:author="Author">
        <w:r w:rsidRPr="009C230E">
          <w:rPr>
            <w:rFonts w:ascii="Times New Roman" w:hAnsi="Times New Roman" w:cs="Times New Roman"/>
            <w:szCs w:val="24"/>
          </w:rPr>
          <w:t xml:space="preserve">them </w:t>
        </w:r>
      </w:ins>
      <w:r w:rsidRPr="009C230E">
        <w:rPr>
          <w:rFonts w:ascii="Times New Roman" w:hAnsi="Times New Roman" w:cs="Times New Roman"/>
          <w:szCs w:val="24"/>
        </w:rPr>
        <w:t xml:space="preserve">without a fight. Hanko explained that </w:t>
      </w:r>
      <w:del w:id="829" w:author="Author">
        <w:r w:rsidRPr="009C230E" w:rsidDel="00BF02CE">
          <w:rPr>
            <w:rFonts w:ascii="Times New Roman" w:hAnsi="Times New Roman" w:cs="Times New Roman"/>
            <w:szCs w:val="24"/>
          </w:rPr>
          <w:delText xml:space="preserve">again, </w:delText>
        </w:r>
      </w:del>
      <w:r w:rsidRPr="009C230E">
        <w:rPr>
          <w:rFonts w:ascii="Times New Roman" w:hAnsi="Times New Roman" w:cs="Times New Roman"/>
          <w:szCs w:val="24"/>
        </w:rPr>
        <w:t xml:space="preserve">the Asian immigrants </w:t>
      </w:r>
      <w:del w:id="830" w:author="Author">
        <w:r w:rsidRPr="009C230E" w:rsidDel="00BF02CE">
          <w:rPr>
            <w:rFonts w:ascii="Times New Roman" w:hAnsi="Times New Roman" w:cs="Times New Roman"/>
            <w:szCs w:val="24"/>
          </w:rPr>
          <w:delText xml:space="preserve">being assaulted </w:delText>
        </w:r>
      </w:del>
      <w:r w:rsidRPr="009C230E">
        <w:rPr>
          <w:rFonts w:ascii="Times New Roman" w:hAnsi="Times New Roman" w:cs="Times New Roman"/>
          <w:szCs w:val="24"/>
        </w:rPr>
        <w:t>were under the age of seventeen.</w:t>
      </w:r>
    </w:p>
    <w:p w14:paraId="08A52F8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Josh’s camera work showed a busy scene, with more FBI agents and Chicago Police arriving, plus a couple of FBI vans </w:t>
      </w:r>
      <w:del w:id="831" w:author="Author">
        <w:r w:rsidRPr="009C230E" w:rsidDel="00FD03FF">
          <w:rPr>
            <w:rFonts w:ascii="Times New Roman" w:hAnsi="Times New Roman" w:cs="Times New Roman"/>
            <w:szCs w:val="24"/>
          </w:rPr>
          <w:delText xml:space="preserve">pulled up </w:delText>
        </w:r>
      </w:del>
      <w:r w:rsidRPr="009C230E">
        <w:rPr>
          <w:rFonts w:ascii="Times New Roman" w:hAnsi="Times New Roman" w:cs="Times New Roman"/>
          <w:szCs w:val="24"/>
        </w:rPr>
        <w:t xml:space="preserve">to transport those arrested to detention. </w:t>
      </w:r>
    </w:p>
    <w:p w14:paraId="441D756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Two Chicago </w:t>
      </w:r>
      <w:proofErr w:type="gramStart"/>
      <w:r w:rsidRPr="009C230E">
        <w:rPr>
          <w:rFonts w:ascii="Times New Roman" w:hAnsi="Times New Roman" w:cs="Times New Roman"/>
          <w:szCs w:val="24"/>
        </w:rPr>
        <w:t>policemen</w:t>
      </w:r>
      <w:proofErr w:type="gramEnd"/>
      <w:r w:rsidRPr="009C230E">
        <w:rPr>
          <w:rFonts w:ascii="Times New Roman" w:hAnsi="Times New Roman" w:cs="Times New Roman"/>
          <w:szCs w:val="24"/>
        </w:rPr>
        <w:t xml:space="preserve"> escorted a person out of Room 14. The chain leg restraints made him look disheveled and unsteady on his feet. </w:t>
      </w:r>
      <w:ins w:id="832" w:author="Author">
        <w:r w:rsidRPr="009C230E">
          <w:rPr>
            <w:rFonts w:ascii="Times New Roman" w:hAnsi="Times New Roman" w:cs="Times New Roman"/>
            <w:szCs w:val="24"/>
          </w:rPr>
          <w:t>As o</w:t>
        </w:r>
      </w:ins>
      <w:del w:id="833" w:author="Author">
        <w:r w:rsidRPr="009C230E" w:rsidDel="00FD03FF">
          <w:rPr>
            <w:rFonts w:ascii="Times New Roman" w:hAnsi="Times New Roman" w:cs="Times New Roman"/>
            <w:szCs w:val="24"/>
          </w:rPr>
          <w:delText>O</w:delText>
        </w:r>
      </w:del>
      <w:r w:rsidRPr="009C230E">
        <w:rPr>
          <w:rFonts w:ascii="Times New Roman" w:hAnsi="Times New Roman" w:cs="Times New Roman"/>
          <w:szCs w:val="24"/>
        </w:rPr>
        <w:t xml:space="preserve">ne of the officers </w:t>
      </w:r>
      <w:del w:id="834" w:author="Author">
        <w:r w:rsidRPr="009C230E" w:rsidDel="00FD03FF">
          <w:rPr>
            <w:rFonts w:ascii="Times New Roman" w:hAnsi="Times New Roman" w:cs="Times New Roman"/>
            <w:szCs w:val="24"/>
          </w:rPr>
          <w:delText>went back into</w:delText>
        </w:r>
      </w:del>
      <w:ins w:id="835" w:author="Author">
        <w:r w:rsidRPr="009C230E">
          <w:rPr>
            <w:rFonts w:ascii="Times New Roman" w:hAnsi="Times New Roman" w:cs="Times New Roman"/>
            <w:szCs w:val="24"/>
          </w:rPr>
          <w:t>reentered</w:t>
        </w:r>
      </w:ins>
      <w:r w:rsidRPr="009C230E">
        <w:rPr>
          <w:rFonts w:ascii="Times New Roman" w:hAnsi="Times New Roman" w:cs="Times New Roman"/>
          <w:szCs w:val="24"/>
        </w:rPr>
        <w:t xml:space="preserve"> the room, </w:t>
      </w:r>
      <w:del w:id="836" w:author="Author">
        <w:r w:rsidRPr="009C230E" w:rsidDel="00FD03FF">
          <w:rPr>
            <w:rFonts w:ascii="Times New Roman" w:hAnsi="Times New Roman" w:cs="Times New Roman"/>
            <w:szCs w:val="24"/>
          </w:rPr>
          <w:delText xml:space="preserve">giving </w:delText>
        </w:r>
      </w:del>
      <w:r w:rsidRPr="009C230E">
        <w:rPr>
          <w:rFonts w:ascii="Times New Roman" w:hAnsi="Times New Roman" w:cs="Times New Roman"/>
          <w:szCs w:val="24"/>
        </w:rPr>
        <w:t xml:space="preserve">Natalie </w:t>
      </w:r>
      <w:ins w:id="837" w:author="Author">
        <w:r w:rsidRPr="009C230E">
          <w:rPr>
            <w:rFonts w:ascii="Times New Roman" w:hAnsi="Times New Roman" w:cs="Times New Roman"/>
            <w:szCs w:val="24"/>
          </w:rPr>
          <w:t xml:space="preserve">had </w:t>
        </w:r>
      </w:ins>
      <w:r w:rsidRPr="009C230E">
        <w:rPr>
          <w:rFonts w:ascii="Times New Roman" w:hAnsi="Times New Roman" w:cs="Times New Roman"/>
          <w:szCs w:val="24"/>
        </w:rPr>
        <w:t>a chance to question him. In her earpiece, Natalie</w:t>
      </w:r>
      <w:ins w:id="838" w:author="Author">
        <w:r w:rsidRPr="009C230E">
          <w:rPr>
            <w:rFonts w:ascii="Times New Roman" w:hAnsi="Times New Roman" w:cs="Times New Roman"/>
            <w:szCs w:val="24"/>
          </w:rPr>
          <w:t>’s editors</w:t>
        </w:r>
      </w:ins>
      <w:r w:rsidRPr="009C230E">
        <w:rPr>
          <w:rFonts w:ascii="Times New Roman" w:hAnsi="Times New Roman" w:cs="Times New Roman"/>
          <w:szCs w:val="24"/>
        </w:rPr>
        <w:t xml:space="preserve"> </w:t>
      </w:r>
      <w:del w:id="839" w:author="Author">
        <w:r w:rsidRPr="009C230E" w:rsidDel="00FD03FF">
          <w:rPr>
            <w:rFonts w:ascii="Times New Roman" w:hAnsi="Times New Roman" w:cs="Times New Roman"/>
            <w:szCs w:val="24"/>
          </w:rPr>
          <w:delText xml:space="preserve">was </w:delText>
        </w:r>
      </w:del>
      <w:r w:rsidRPr="009C230E">
        <w:rPr>
          <w:rFonts w:ascii="Times New Roman" w:hAnsi="Times New Roman" w:cs="Times New Roman"/>
          <w:szCs w:val="24"/>
        </w:rPr>
        <w:t xml:space="preserve">informed </w:t>
      </w:r>
      <w:del w:id="840" w:author="Author">
        <w:r w:rsidRPr="009C230E" w:rsidDel="00FD03FF">
          <w:rPr>
            <w:rFonts w:ascii="Times New Roman" w:hAnsi="Times New Roman" w:cs="Times New Roman"/>
            <w:szCs w:val="24"/>
          </w:rPr>
          <w:delText xml:space="preserve">by </w:delText>
        </w:r>
      </w:del>
      <w:r w:rsidRPr="009C230E">
        <w:rPr>
          <w:rFonts w:ascii="Times New Roman" w:hAnsi="Times New Roman" w:cs="Times New Roman"/>
          <w:szCs w:val="24"/>
        </w:rPr>
        <w:t xml:space="preserve">her </w:t>
      </w:r>
      <w:del w:id="841" w:author="Author">
        <w:r w:rsidRPr="009C230E" w:rsidDel="00FD03FF">
          <w:rPr>
            <w:rFonts w:ascii="Times New Roman" w:hAnsi="Times New Roman" w:cs="Times New Roman"/>
            <w:szCs w:val="24"/>
          </w:rPr>
          <w:delText xml:space="preserve">editors </w:delText>
        </w:r>
      </w:del>
      <w:r w:rsidRPr="009C230E">
        <w:rPr>
          <w:rFonts w:ascii="Times New Roman" w:hAnsi="Times New Roman" w:cs="Times New Roman"/>
          <w:szCs w:val="24"/>
        </w:rPr>
        <w:t>that facial recognition software had identified him as Marko Savanović, the current Speaker of the Illinois House of Representatives. As Natalie approached him, her editors fed her a stream of embarrassing information.</w:t>
      </w:r>
    </w:p>
    <w:p w14:paraId="392EF4E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Savanović, dressed in khaki Dockers and an unbuttoned sports shirt, looked drained and bewildered. His long, greasy black hair was a tangle of spaghetti.</w:t>
      </w:r>
    </w:p>
    <w:p w14:paraId="5976D42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“Speaker Savanović, I’m Natalie Rumsfort of the Chicago </w:t>
      </w:r>
      <w:del w:id="842" w:author="Author">
        <w:r w:rsidRPr="009C230E" w:rsidDel="000F298A">
          <w:rPr>
            <w:rFonts w:ascii="Times New Roman" w:hAnsi="Times New Roman" w:cs="Times New Roman"/>
            <w:szCs w:val="24"/>
          </w:rPr>
          <w:delText>Sun-Times</w:delText>
        </w:r>
      </w:del>
      <w:ins w:id="843" w:author="Author">
        <w:r w:rsidRPr="009C230E">
          <w:rPr>
            <w:rFonts w:ascii="Times New Roman" w:hAnsi="Times New Roman" w:cs="Times New Roman"/>
            <w:szCs w:val="24"/>
          </w:rPr>
          <w:t>Sentinel</w:t>
        </w:r>
        <w:del w:id="844" w:author="Author">
          <w:r w:rsidRPr="009C230E" w:rsidDel="00FD03FF">
            <w:rPr>
              <w:rFonts w:ascii="Times New Roman" w:hAnsi="Times New Roman" w:cs="Times New Roman"/>
              <w:szCs w:val="24"/>
            </w:rPr>
            <w:delText xml:space="preserve"> </w:delText>
          </w:r>
        </w:del>
      </w:ins>
      <w:r w:rsidRPr="009C230E">
        <w:rPr>
          <w:rFonts w:ascii="Times New Roman" w:hAnsi="Times New Roman" w:cs="Times New Roman"/>
          <w:szCs w:val="24"/>
        </w:rPr>
        <w:t xml:space="preserve">. Two years ago, you voted against legalizing sex work in Illinois, giving those workers police protection, and providing </w:t>
      </w:r>
      <w:del w:id="845" w:author="Author">
        <w:r w:rsidRPr="009C230E" w:rsidDel="00FD03FF">
          <w:rPr>
            <w:rFonts w:ascii="Times New Roman" w:hAnsi="Times New Roman" w:cs="Times New Roman"/>
            <w:szCs w:val="24"/>
          </w:rPr>
          <w:delText xml:space="preserve">them </w:delText>
        </w:r>
      </w:del>
      <w:r w:rsidRPr="009C230E">
        <w:rPr>
          <w:rFonts w:ascii="Times New Roman" w:hAnsi="Times New Roman" w:cs="Times New Roman"/>
          <w:szCs w:val="24"/>
        </w:rPr>
        <w:t xml:space="preserve">a safe way to conduct business </w:t>
      </w:r>
      <w:r w:rsidRPr="009C230E">
        <w:rPr>
          <w:rFonts w:ascii="Times New Roman" w:hAnsi="Times New Roman" w:cs="Times New Roman"/>
          <w:szCs w:val="24"/>
        </w:rPr>
        <w:lastRenderedPageBreak/>
        <w:t xml:space="preserve">that didn’t infringe on others' rights or sensibilities. Now you are at this whorehouse for child molesters, busted for having sex with a woman under seventeen. How do you explain this </w:t>
      </w:r>
      <w:proofErr w:type="gramStart"/>
      <w:r w:rsidRPr="009C230E">
        <w:rPr>
          <w:rFonts w:ascii="Times New Roman" w:hAnsi="Times New Roman" w:cs="Times New Roman"/>
          <w:szCs w:val="24"/>
        </w:rPr>
        <w:t>rather egregious</w:t>
      </w:r>
      <w:proofErr w:type="gramEnd"/>
      <w:r w:rsidRPr="009C230E">
        <w:rPr>
          <w:rFonts w:ascii="Times New Roman" w:hAnsi="Times New Roman" w:cs="Times New Roman"/>
          <w:szCs w:val="24"/>
        </w:rPr>
        <w:t xml:space="preserve"> hypocrisy?”</w:t>
      </w:r>
    </w:p>
    <w:p w14:paraId="3EB5D4E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people in the press, you love seeing people’s lives destroyed, wiped out in a single moment of indiscretion. Does it give you pleasure, Miss Rumsfort?”</w:t>
      </w:r>
    </w:p>
    <w:p w14:paraId="60B4871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take no pleasure at anyone’s misfortune, Mister Speaker, but in your case, this sure looks like a self-inflicted wound.”</w:t>
      </w:r>
    </w:p>
    <w:p w14:paraId="08B0596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“Look, Miss Rumsfort. Friends told me that this place had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wild evening parties. I came and found myself in a single room with a hooker. I didn’t know she was underage.”</w:t>
      </w:r>
    </w:p>
    <w:p w14:paraId="70626D2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“Are you sure you want to stick with that, Mr. Speaker? Cops told me that </w:t>
      </w:r>
      <w:ins w:id="846" w:author="Author">
        <w:r w:rsidRPr="009C230E">
          <w:rPr>
            <w:rFonts w:ascii="Times New Roman" w:hAnsi="Times New Roman" w:cs="Times New Roman"/>
            <w:szCs w:val="24"/>
          </w:rPr>
          <w:t xml:space="preserve">the mob equipped </w:t>
        </w:r>
      </w:ins>
      <w:r w:rsidRPr="009C230E">
        <w:rPr>
          <w:rFonts w:ascii="Times New Roman" w:hAnsi="Times New Roman" w:cs="Times New Roman"/>
          <w:szCs w:val="24"/>
        </w:rPr>
        <w:t xml:space="preserve">each room </w:t>
      </w:r>
      <w:del w:id="847" w:author="Author">
        <w:r w:rsidRPr="009C230E" w:rsidDel="00FD03FF">
          <w:rPr>
            <w:rFonts w:ascii="Times New Roman" w:hAnsi="Times New Roman" w:cs="Times New Roman"/>
            <w:szCs w:val="24"/>
          </w:rPr>
          <w:delText xml:space="preserve">is equipped </w:delText>
        </w:r>
      </w:del>
      <w:r w:rsidRPr="009C230E">
        <w:rPr>
          <w:rFonts w:ascii="Times New Roman" w:hAnsi="Times New Roman" w:cs="Times New Roman"/>
          <w:szCs w:val="24"/>
        </w:rPr>
        <w:t xml:space="preserve">with cameras. The mob records all activity in the rooms, telephone calls, and money transfers. Is the mob </w:t>
      </w:r>
      <w:proofErr w:type="gramStart"/>
      <w:r w:rsidRPr="009C230E">
        <w:rPr>
          <w:rFonts w:ascii="Times New Roman" w:hAnsi="Times New Roman" w:cs="Times New Roman"/>
          <w:szCs w:val="24"/>
        </w:rPr>
        <w:t>blackmailing</w:t>
      </w:r>
      <w:proofErr w:type="gramEnd"/>
      <w:r w:rsidRPr="009C230E">
        <w:rPr>
          <w:rFonts w:ascii="Times New Roman" w:hAnsi="Times New Roman" w:cs="Times New Roman"/>
          <w:szCs w:val="24"/>
        </w:rPr>
        <w:t xml:space="preserve"> you, Mr. Savanović?”</w:t>
      </w:r>
    </w:p>
    <w:p w14:paraId="0B03505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“We’re done talking, Ms. Rumsfort.”</w:t>
      </w:r>
    </w:p>
    <w:p w14:paraId="192E9A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 Chicago </w:t>
      </w:r>
      <w:proofErr w:type="gramStart"/>
      <w:r w:rsidRPr="009C230E">
        <w:rPr>
          <w:rFonts w:ascii="Times New Roman" w:hAnsi="Times New Roman" w:cs="Times New Roman"/>
          <w:szCs w:val="24"/>
        </w:rPr>
        <w:t>policeman</w:t>
      </w:r>
      <w:proofErr w:type="gramEnd"/>
      <w:r w:rsidRPr="009C230E">
        <w:rPr>
          <w:rFonts w:ascii="Times New Roman" w:hAnsi="Times New Roman" w:cs="Times New Roman"/>
          <w:szCs w:val="24"/>
        </w:rPr>
        <w:t xml:space="preserve"> came out of the motel room, and they escorted Savanović to the awaiting van. Natalie couldn’t resist twisting the Fourth Estate knife blade one more time, following him to the vehicle.</w:t>
      </w:r>
    </w:p>
    <w:p w14:paraId="2BE58DF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“Mr. Savanović, you have two teenage daughters, both under the age of seventeen. Would you be OK with them </w:t>
      </w:r>
      <w:r w:rsidRPr="009C230E">
        <w:rPr>
          <w:rFonts w:ascii="Times New Roman" w:hAnsi="Times New Roman" w:cs="Times New Roman"/>
          <w:szCs w:val="24"/>
        </w:rPr>
        <w:lastRenderedPageBreak/>
        <w:t>working in a place like this?”</w:t>
      </w:r>
    </w:p>
    <w:p w14:paraId="20836FC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Marko Savanović stopped at the door of the police van and stared at Natalie with grim intensity.</w:t>
      </w:r>
    </w:p>
    <w:p w14:paraId="6D64109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all hope our children will do better than we did. Isn’t that right, Ms. Rumsfort?”</w:t>
      </w:r>
    </w:p>
    <w:p w14:paraId="32DD4EE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With that, he extended his hand to the officer inside and clambered clumsily into the vehicle, taking him to a life of shame and disgrace.</w:t>
      </w:r>
    </w:p>
    <w:p w14:paraId="6F28592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As the FBI agents and police brought out the other six motel customers in Rooms 18 through 13, Natalie’s editors quickly identified them via facial recognition</w:t>
      </w:r>
      <w:ins w:id="848" w:author="Author">
        <w:r w:rsidRPr="009C230E">
          <w:rPr>
            <w:rFonts w:ascii="Times New Roman" w:hAnsi="Times New Roman" w:cs="Times New Roman"/>
            <w:szCs w:val="24"/>
          </w:rPr>
          <w:t>:</w:t>
        </w:r>
      </w:ins>
      <w:del w:id="849" w:author="Author">
        <w:r w:rsidRPr="009C230E" w:rsidDel="00FD03FF">
          <w:rPr>
            <w:rFonts w:ascii="Times New Roman" w:hAnsi="Times New Roman" w:cs="Times New Roman"/>
            <w:szCs w:val="24"/>
          </w:rPr>
          <w:delText>.</w:delText>
        </w:r>
      </w:del>
      <w:r w:rsidRPr="009C230E">
        <w:rPr>
          <w:rFonts w:ascii="Times New Roman" w:hAnsi="Times New Roman" w:cs="Times New Roman"/>
          <w:szCs w:val="24"/>
        </w:rPr>
        <w:t xml:space="preserve"> </w:t>
      </w:r>
      <w:del w:id="850" w:author="Author">
        <w:r w:rsidRPr="009C230E" w:rsidDel="00FD03FF">
          <w:rPr>
            <w:rFonts w:ascii="Times New Roman" w:hAnsi="Times New Roman" w:cs="Times New Roman"/>
            <w:szCs w:val="24"/>
          </w:rPr>
          <w:delText>O</w:delText>
        </w:r>
      </w:del>
      <w:r w:rsidRPr="009C230E">
        <w:rPr>
          <w:rFonts w:ascii="Times New Roman" w:hAnsi="Times New Roman" w:cs="Times New Roman"/>
          <w:szCs w:val="24"/>
        </w:rPr>
        <w:t>a Chicago City Councilman</w:t>
      </w:r>
      <w:ins w:id="851" w:author="Author">
        <w:r w:rsidRPr="009C230E">
          <w:rPr>
            <w:rFonts w:ascii="Times New Roman" w:hAnsi="Times New Roman" w:cs="Times New Roman"/>
            <w:szCs w:val="24"/>
          </w:rPr>
          <w:t>,</w:t>
        </w:r>
      </w:ins>
      <w:del w:id="852" w:author="Author">
        <w:r w:rsidRPr="009C230E" w:rsidDel="00FD03FF">
          <w:rPr>
            <w:rFonts w:ascii="Times New Roman" w:hAnsi="Times New Roman" w:cs="Times New Roman"/>
            <w:szCs w:val="24"/>
          </w:rPr>
          <w:delText>;</w:delText>
        </w:r>
      </w:del>
      <w:r w:rsidRPr="009C230E">
        <w:rPr>
          <w:rFonts w:ascii="Times New Roman" w:hAnsi="Times New Roman" w:cs="Times New Roman"/>
          <w:szCs w:val="24"/>
        </w:rPr>
        <w:t xml:space="preserve"> two bank Vice Presidents</w:t>
      </w:r>
      <w:del w:id="853" w:author="Author">
        <w:r w:rsidRPr="009C230E" w:rsidDel="00FD03FF">
          <w:rPr>
            <w:rFonts w:ascii="Times New Roman" w:hAnsi="Times New Roman" w:cs="Times New Roman"/>
            <w:szCs w:val="24"/>
          </w:rPr>
          <w:delText>.</w:delText>
        </w:r>
      </w:del>
      <w:ins w:id="854" w:author="Author">
        <w:r w:rsidRPr="009C230E">
          <w:rPr>
            <w:rFonts w:ascii="Times New Roman" w:hAnsi="Times New Roman" w:cs="Times New Roman"/>
            <w:szCs w:val="24"/>
          </w:rPr>
          <w:t>,</w:t>
        </w:r>
      </w:ins>
      <w:r w:rsidRPr="009C230E">
        <w:rPr>
          <w:rFonts w:ascii="Times New Roman" w:hAnsi="Times New Roman" w:cs="Times New Roman"/>
          <w:szCs w:val="24"/>
        </w:rPr>
        <w:t xml:space="preserve"> </w:t>
      </w:r>
      <w:del w:id="855" w:author="Author">
        <w:r w:rsidRPr="009C230E" w:rsidDel="00FD03FF">
          <w:rPr>
            <w:rFonts w:ascii="Times New Roman" w:hAnsi="Times New Roman" w:cs="Times New Roman"/>
            <w:szCs w:val="24"/>
          </w:rPr>
          <w:delText xml:space="preserve">Athe </w:delText>
        </w:r>
      </w:del>
      <w:ins w:id="856" w:author="Author">
        <w:r w:rsidRPr="009C230E">
          <w:rPr>
            <w:rFonts w:ascii="Times New Roman" w:hAnsi="Times New Roman" w:cs="Times New Roman"/>
            <w:szCs w:val="24"/>
          </w:rPr>
          <w:t xml:space="preserve">the </w:t>
        </w:r>
      </w:ins>
      <w:r w:rsidRPr="009C230E">
        <w:rPr>
          <w:rFonts w:ascii="Times New Roman" w:hAnsi="Times New Roman" w:cs="Times New Roman"/>
          <w:szCs w:val="24"/>
        </w:rPr>
        <w:t>owner of a construction firm, and two very wealthy Chicago hedge fund managers. They all got the Natalie Rumsfort grilling; all but one were smart enough to say</w:t>
      </w:r>
      <w:ins w:id="857" w:author="Author">
        <w:r w:rsidRPr="009C230E">
          <w:rPr>
            <w:rFonts w:ascii="Times New Roman" w:hAnsi="Times New Roman" w:cs="Times New Roman"/>
            <w:szCs w:val="24"/>
          </w:rPr>
          <w:t>,</w:t>
        </w:r>
      </w:ins>
      <w:del w:id="858" w:author="Author">
        <w:r w:rsidRPr="009C230E" w:rsidDel="00FD03FF">
          <w:rPr>
            <w:rFonts w:ascii="Times New Roman" w:hAnsi="Times New Roman" w:cs="Times New Roman"/>
            <w:szCs w:val="24"/>
          </w:rPr>
          <w:delText>:</w:delText>
        </w:r>
      </w:del>
      <w:r w:rsidRPr="009C230E">
        <w:rPr>
          <w:rFonts w:ascii="Times New Roman" w:hAnsi="Times New Roman" w:cs="Times New Roman"/>
          <w:szCs w:val="24"/>
        </w:rPr>
        <w:t xml:space="preserve"> “No comment.”</w:t>
      </w:r>
    </w:p>
    <w:p w14:paraId="79F1A66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One hedge fund manager, Roland Spranger of Apogee Assets Group, did agree to talk.</w:t>
      </w:r>
    </w:p>
    <w:p w14:paraId="4688B67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“Mr. Spranger, I’m Natalie Rumsfort of the </w:t>
      </w:r>
      <w:del w:id="859" w:author="Author">
        <w:r w:rsidRPr="009C230E" w:rsidDel="000F298A">
          <w:rPr>
            <w:rFonts w:ascii="Times New Roman" w:hAnsi="Times New Roman" w:cs="Times New Roman"/>
            <w:szCs w:val="24"/>
          </w:rPr>
          <w:delText>Sun-Times</w:delText>
        </w:r>
      </w:del>
      <w:ins w:id="860" w:author="Author">
        <w:r w:rsidRPr="009C230E">
          <w:rPr>
            <w:rFonts w:ascii="Times New Roman" w:hAnsi="Times New Roman" w:cs="Times New Roman"/>
            <w:szCs w:val="24"/>
          </w:rPr>
          <w:t>Sentinel</w:t>
        </w:r>
        <w:del w:id="861" w:author="Author">
          <w:r w:rsidRPr="009C230E" w:rsidDel="00FD03FF">
            <w:rPr>
              <w:rFonts w:ascii="Times New Roman" w:hAnsi="Times New Roman" w:cs="Times New Roman"/>
              <w:szCs w:val="24"/>
            </w:rPr>
            <w:delText xml:space="preserve"> </w:delText>
          </w:r>
        </w:del>
      </w:ins>
      <w:r w:rsidRPr="009C230E">
        <w:rPr>
          <w:rFonts w:ascii="Times New Roman" w:hAnsi="Times New Roman" w:cs="Times New Roman"/>
          <w:szCs w:val="24"/>
        </w:rPr>
        <w:t xml:space="preserve">. What do you think your investors will say when they see you </w:t>
      </w:r>
      <w:del w:id="862" w:author="Author">
        <w:r w:rsidRPr="009C230E" w:rsidDel="00FD03FF">
          <w:rPr>
            <w:rFonts w:ascii="Times New Roman" w:hAnsi="Times New Roman" w:cs="Times New Roman"/>
            <w:szCs w:val="24"/>
          </w:rPr>
          <w:delText xml:space="preserve">were </w:delText>
        </w:r>
      </w:del>
      <w:r w:rsidRPr="009C230E">
        <w:rPr>
          <w:rFonts w:ascii="Times New Roman" w:hAnsi="Times New Roman" w:cs="Times New Roman"/>
          <w:szCs w:val="24"/>
        </w:rPr>
        <w:t>arrested at a bordello for child abusers?”</w:t>
      </w:r>
    </w:p>
    <w:p w14:paraId="05CD14B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you’d be surprised </w:t>
      </w:r>
      <w:del w:id="863" w:author="Author">
        <w:r w:rsidRPr="009C230E" w:rsidDel="00FD03FF">
          <w:rPr>
            <w:rFonts w:ascii="Times New Roman" w:hAnsi="Times New Roman" w:cs="Times New Roman"/>
            <w:szCs w:val="24"/>
          </w:rPr>
          <w:delText>at how many of them use prostitutes, both</w:delText>
        </w:r>
      </w:del>
      <w:ins w:id="864" w:author="Author">
        <w:r w:rsidRPr="009C230E">
          <w:rPr>
            <w:rFonts w:ascii="Times New Roman" w:hAnsi="Times New Roman" w:cs="Times New Roman"/>
            <w:szCs w:val="24"/>
          </w:rPr>
          <w:t xml:space="preserve">how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use prostitutes</w:t>
        </w:r>
      </w:ins>
      <w:r w:rsidRPr="009C230E">
        <w:rPr>
          <w:rFonts w:ascii="Times New Roman" w:hAnsi="Times New Roman" w:cs="Times New Roman"/>
          <w:szCs w:val="24"/>
        </w:rPr>
        <w:t xml:space="preserve"> for single hookups like this or at sex parties in their mansions. They only care if I make money for them, Ms. Rumsfort.”</w:t>
      </w:r>
    </w:p>
    <w:p w14:paraId="27A0019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“Cops tell me that the girl you were with had just turned sixteen. You’re looking at a felony rape charge since the woman involved is under seventeen. You could get twenty years, worst case.”</w:t>
      </w:r>
    </w:p>
    <w:p w14:paraId="4069497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Spranger laughed at Natalie. He flashed a Cheshire cat grin.</w:t>
      </w:r>
    </w:p>
    <w:p w14:paraId="2234CECC" w14:textId="7855087D"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“What planet are you living on, Ms. Rumsfort? I’m worth two and a </w:t>
      </w:r>
      <w:r w:rsidR="00D168B2" w:rsidRPr="009C230E">
        <w:rPr>
          <w:rFonts w:ascii="Times New Roman" w:hAnsi="Times New Roman" w:cs="Times New Roman"/>
          <w:szCs w:val="24"/>
        </w:rPr>
        <w:t>half billion</w:t>
      </w:r>
      <w:r w:rsidRPr="009C230E">
        <w:rPr>
          <w:rFonts w:ascii="Times New Roman" w:hAnsi="Times New Roman" w:cs="Times New Roman"/>
          <w:szCs w:val="24"/>
        </w:rPr>
        <w:t xml:space="preserve"> dollars. I’ll </w:t>
      </w:r>
      <w:proofErr w:type="gramStart"/>
      <w:r w:rsidRPr="009C230E">
        <w:rPr>
          <w:rFonts w:ascii="Times New Roman" w:hAnsi="Times New Roman" w:cs="Times New Roman"/>
          <w:szCs w:val="24"/>
        </w:rPr>
        <w:t>sic</w:t>
      </w:r>
      <w:proofErr w:type="gramEnd"/>
      <w:r w:rsidRPr="009C230E">
        <w:rPr>
          <w:rFonts w:ascii="Times New Roman" w:hAnsi="Times New Roman" w:cs="Times New Roman"/>
          <w:szCs w:val="24"/>
        </w:rPr>
        <w:t xml:space="preserve"> a team of high-priced lawyers to plea bargain this down to disorderly conduct. Yeah, I’ll make the news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times, but in a year, it’ll be old news when I walk free.”</w:t>
      </w:r>
    </w:p>
    <w:p w14:paraId="5EEE3D2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“You’re not married, are you, Mr. Spranger.”</w:t>
      </w:r>
    </w:p>
    <w:p w14:paraId="74ACE13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“Nope, never married.”</w:t>
      </w:r>
    </w:p>
    <w:p w14:paraId="274942A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can see why,” Natalie concluded as two </w:t>
      </w:r>
      <w:proofErr w:type="gramStart"/>
      <w:r w:rsidRPr="009C230E">
        <w:rPr>
          <w:rFonts w:ascii="Times New Roman" w:hAnsi="Times New Roman" w:cs="Times New Roman"/>
          <w:szCs w:val="24"/>
        </w:rPr>
        <w:t>policemen</w:t>
      </w:r>
      <w:proofErr w:type="gramEnd"/>
      <w:r w:rsidRPr="009C230E">
        <w:rPr>
          <w:rFonts w:ascii="Times New Roman" w:hAnsi="Times New Roman" w:cs="Times New Roman"/>
          <w:szCs w:val="24"/>
        </w:rPr>
        <w:t xml:space="preserve"> escorted him to one of the vans.</w:t>
      </w:r>
    </w:p>
    <w:p w14:paraId="408F5072" w14:textId="77777777" w:rsidR="001418B6" w:rsidRPr="009C230E" w:rsidRDefault="001418B6" w:rsidP="001418B6">
      <w:pPr>
        <w:pStyle w:val="BodyNormal"/>
        <w:rPr>
          <w:rFonts w:ascii="Times New Roman" w:hAnsi="Times New Roman" w:cs="Times New Roman"/>
          <w:szCs w:val="24"/>
        </w:rPr>
      </w:pPr>
    </w:p>
    <w:p w14:paraId="550DF357" w14:textId="77777777" w:rsidR="001418B6" w:rsidRPr="002165F5" w:rsidRDefault="001418B6" w:rsidP="002165F5">
      <w:pPr>
        <w:pStyle w:val="ASubheadLevel1"/>
      </w:pPr>
      <w:bookmarkStart w:id="865" w:name="_Toc172536952"/>
      <w:bookmarkStart w:id="866" w:name="_Toc192624386"/>
      <w:r w:rsidRPr="002165F5">
        <w:t>Aftermath</w:t>
      </w:r>
      <w:bookmarkEnd w:id="865"/>
      <w:bookmarkEnd w:id="866"/>
    </w:p>
    <w:p w14:paraId="133D26D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Mac returned to the Merrick mansion late, near midnight. The FBI booked him a RoboTaxi to get home, so he used the long drive to fill out </w:t>
      </w:r>
      <w:r w:rsidRPr="009C230E">
        <w:rPr>
          <w:rFonts w:ascii="Times New Roman" w:hAnsi="Times New Roman" w:cs="Times New Roman"/>
          <w:i/>
          <w:iCs/>
          <w:szCs w:val="24"/>
        </w:rPr>
        <w:t>Weapons Discharged</w:t>
      </w:r>
      <w:r w:rsidRPr="009C230E">
        <w:rPr>
          <w:rFonts w:ascii="Times New Roman" w:hAnsi="Times New Roman" w:cs="Times New Roman"/>
          <w:szCs w:val="24"/>
        </w:rPr>
        <w:t xml:space="preserve"> reports required by the Chico Police Department. Entering the mansion, he was surprised to see his mother, father, and Jane waiting for him.</w:t>
      </w:r>
    </w:p>
    <w:p w14:paraId="2C082F4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“Son,” John Merrick said, “Jane told us that when the mobster reached for his gun, you got the young Chinese girl out of the line of fire. I’ve never been prouder of one of my children than I am today. I want you to know that.”</w:t>
      </w:r>
    </w:p>
    <w:p w14:paraId="510B2FA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“Dad. Andres Williams and I shot and killed an </w:t>
      </w:r>
      <w:r w:rsidRPr="009C230E">
        <w:rPr>
          <w:rFonts w:ascii="Times New Roman" w:hAnsi="Times New Roman" w:cs="Times New Roman"/>
          <w:szCs w:val="24"/>
        </w:rPr>
        <w:lastRenderedPageBreak/>
        <w:t>Albanian Kryetar, an Underboss. His name was Yilka Kartallozi. He’s the one who killed my partner, DiOtis Williams. He’s also one of the gangbangers that assaulted Jane.”</w:t>
      </w:r>
    </w:p>
    <w:p w14:paraId="352F161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started typing </w:t>
      </w:r>
      <w:proofErr w:type="gramStart"/>
      <w:r w:rsidRPr="009C230E">
        <w:rPr>
          <w:rFonts w:ascii="Times New Roman" w:hAnsi="Times New Roman" w:cs="Times New Roman"/>
          <w:szCs w:val="24"/>
        </w:rPr>
        <w:t>into</w:t>
      </w:r>
      <w:proofErr w:type="gramEnd"/>
      <w:r w:rsidRPr="009C230E">
        <w:rPr>
          <w:rFonts w:ascii="Times New Roman" w:hAnsi="Times New Roman" w:cs="Times New Roman"/>
          <w:szCs w:val="24"/>
        </w:rPr>
        <w:t xml:space="preserve"> her FBI satellite phone. Everybody patiently waited for her to finish.</w:t>
      </w:r>
    </w:p>
    <w:p w14:paraId="6A6F720E" w14:textId="77777777" w:rsidR="001418B6" w:rsidRPr="007F122A" w:rsidRDefault="001418B6" w:rsidP="001418B6">
      <w:pPr>
        <w:pStyle w:val="BodyNormal"/>
        <w:ind w:left="1440" w:right="720" w:firstLine="0"/>
        <w:rPr>
          <w:rFonts w:ascii="Roboto Condensed Medium" w:hAnsi="Roboto Condensed Medium" w:cs="Times New Roman"/>
          <w:i/>
          <w:iCs/>
          <w:szCs w:val="24"/>
        </w:rPr>
      </w:pPr>
      <w:r w:rsidRPr="007F122A">
        <w:rPr>
          <w:rFonts w:ascii="Roboto Condensed Medium" w:hAnsi="Roboto Condensed Medium" w:cs="Times New Roman"/>
          <w:i/>
          <w:iCs/>
          <w:szCs w:val="24"/>
        </w:rPr>
        <w:t xml:space="preserve">“I take no satisfaction at the death of anybody and would have preferred this man to spend the rest of his days in jail. That said, he made his intentions to kill Mac </w:t>
      </w:r>
      <w:proofErr w:type="gramStart"/>
      <w:r w:rsidRPr="007F122A">
        <w:rPr>
          <w:rFonts w:ascii="Roboto Condensed Medium" w:hAnsi="Roboto Condensed Medium" w:cs="Times New Roman"/>
          <w:i/>
          <w:iCs/>
          <w:szCs w:val="24"/>
        </w:rPr>
        <w:t>pretty clear</w:t>
      </w:r>
      <w:proofErr w:type="gramEnd"/>
      <w:r w:rsidRPr="007F122A">
        <w:rPr>
          <w:rFonts w:ascii="Roboto Condensed Medium" w:hAnsi="Roboto Condensed Medium" w:cs="Times New Roman"/>
          <w:i/>
          <w:iCs/>
          <w:szCs w:val="24"/>
        </w:rPr>
        <w:t>, so I’m glad Mac and Andres had the final say in the matter.”</w:t>
      </w:r>
    </w:p>
    <w:p w14:paraId="50776D0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“So, Mac. Would you say that the mob will be angry about this?” John said.</w:t>
      </w:r>
    </w:p>
    <w:p w14:paraId="109EC5F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“Apoplectic is the right word, Dad. This mob is famous for its crazy acts of vengeance. Dad, we’re closing in on them, but it’s not over. Not by a long shot.”</w:t>
      </w:r>
    </w:p>
    <w:p w14:paraId="361D6A73" w14:textId="77777777" w:rsidR="001418B6" w:rsidRPr="009C230E" w:rsidRDefault="001418B6" w:rsidP="001418B6">
      <w:pPr>
        <w:pStyle w:val="BodyNormal"/>
        <w:rPr>
          <w:rFonts w:ascii="Times New Roman" w:hAnsi="Times New Roman" w:cs="Times New Roman"/>
          <w:szCs w:val="24"/>
        </w:rPr>
      </w:pPr>
    </w:p>
    <w:p w14:paraId="21898FD3" w14:textId="77777777" w:rsidR="001418B6" w:rsidRPr="009C230E" w:rsidRDefault="001418B6" w:rsidP="001418B6">
      <w:pPr>
        <w:pStyle w:val="BodyNormal"/>
        <w:rPr>
          <w:rFonts w:ascii="Times New Roman" w:hAnsi="Times New Roman" w:cs="Times New Roman"/>
          <w:szCs w:val="24"/>
        </w:rPr>
        <w:sectPr w:rsidR="001418B6" w:rsidRPr="009C230E" w:rsidSect="004E6C42">
          <w:pgSz w:w="8640" w:h="12960" w:code="1"/>
          <w:pgMar w:top="720" w:right="720" w:bottom="720" w:left="720" w:header="720" w:footer="720" w:gutter="720"/>
          <w:cols w:space="720"/>
          <w:titlePg/>
          <w:docGrid w:linePitch="360"/>
        </w:sectPr>
      </w:pPr>
    </w:p>
    <w:p w14:paraId="355F6785" w14:textId="77777777" w:rsidR="001418B6" w:rsidRPr="002165F5" w:rsidRDefault="001418B6" w:rsidP="002165F5">
      <w:pPr>
        <w:pStyle w:val="ChapterNumber"/>
      </w:pPr>
      <w:r w:rsidRPr="002165F5">
        <w:lastRenderedPageBreak/>
        <w:t>CHAPTER XXX</w:t>
      </w:r>
    </w:p>
    <w:p w14:paraId="2813394D" w14:textId="77777777" w:rsidR="001418B6" w:rsidRPr="002165F5" w:rsidRDefault="001418B6" w:rsidP="002165F5">
      <w:pPr>
        <w:pStyle w:val="ChapterTitle"/>
      </w:pPr>
      <w:bookmarkStart w:id="867" w:name="_Toc172536953"/>
      <w:bookmarkStart w:id="868" w:name="_Toc192624387"/>
      <w:r w:rsidRPr="002165F5">
        <w:t>Mob Panic</w:t>
      </w:r>
      <w:bookmarkEnd w:id="867"/>
      <w:bookmarkEnd w:id="868"/>
    </w:p>
    <w:p w14:paraId="048A0C9A" w14:textId="77777777" w:rsidR="001418B6" w:rsidRPr="002165F5" w:rsidRDefault="001418B6" w:rsidP="002165F5">
      <w:pPr>
        <w:pStyle w:val="ASubheadLevel1"/>
      </w:pPr>
      <w:r w:rsidRPr="002165F5">
        <w:t xml:space="preserve"> </w:t>
      </w:r>
      <w:bookmarkStart w:id="869" w:name="_Toc172536954"/>
      <w:bookmarkStart w:id="870" w:name="_Toc192624388"/>
      <w:r w:rsidRPr="002165F5">
        <w:t>Bad News Rising</w:t>
      </w:r>
      <w:bookmarkEnd w:id="869"/>
      <w:bookmarkEnd w:id="870"/>
    </w:p>
    <w:p w14:paraId="3F122A5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“Lewis, you’d better get up here</w:t>
      </w:r>
      <w:del w:id="871" w:author="Author">
        <w:r w:rsidRPr="009C230E" w:rsidDel="008F2274">
          <w:rPr>
            <w:rFonts w:ascii="Times New Roman" w:hAnsi="Times New Roman" w:cs="Times New Roman"/>
            <w:szCs w:val="24"/>
          </w:rPr>
          <w:delText>,</w:delText>
        </w:r>
      </w:del>
      <w:r w:rsidRPr="009C230E">
        <w:rPr>
          <w:rFonts w:ascii="Times New Roman" w:hAnsi="Times New Roman" w:cs="Times New Roman"/>
          <w:szCs w:val="24"/>
        </w:rPr>
        <w:t xml:space="preserve"> right now,” said Imer Bisha</w:t>
      </w:r>
      <w:del w:id="872" w:author="Author">
        <w:r w:rsidRPr="009C230E" w:rsidDel="008F2274">
          <w:rPr>
            <w:rFonts w:ascii="Times New Roman" w:hAnsi="Times New Roman" w:cs="Times New Roman"/>
            <w:szCs w:val="24"/>
          </w:rPr>
          <w:delText>,</w:delText>
        </w:r>
      </w:del>
      <w:r w:rsidRPr="009C230E">
        <w:rPr>
          <w:rFonts w:ascii="Times New Roman" w:hAnsi="Times New Roman" w:cs="Times New Roman"/>
          <w:szCs w:val="24"/>
        </w:rPr>
        <w:t xml:space="preserve"> in the </w:t>
      </w:r>
      <w:del w:id="873" w:author="Author">
        <w:r w:rsidRPr="009C230E" w:rsidDel="00191725">
          <w:rPr>
            <w:rFonts w:ascii="Times New Roman" w:hAnsi="Times New Roman" w:cs="Times New Roman"/>
            <w:szCs w:val="24"/>
          </w:rPr>
          <w:delText>CDC</w:delText>
        </w:r>
      </w:del>
      <w:ins w:id="874" w:author="Author">
        <w:r w:rsidRPr="009C230E">
          <w:rPr>
            <w:rFonts w:ascii="Times New Roman" w:hAnsi="Times New Roman" w:cs="Times New Roman"/>
            <w:szCs w:val="24"/>
          </w:rPr>
          <w:t>CCE</w:t>
        </w:r>
      </w:ins>
      <w:r w:rsidRPr="009C230E">
        <w:rPr>
          <w:rFonts w:ascii="Times New Roman" w:hAnsi="Times New Roman" w:cs="Times New Roman"/>
          <w:szCs w:val="24"/>
        </w:rPr>
        <w:t xml:space="preserve"> secure conference room with Lendina Bisha and Valmir Peco, who runs most night operations. They had news reports from most local media outlets running on the wall-mounted display panel, especially Natalie Rumsfort’s on-the-scene reports of the raid against the Sleeping Pigeon Motel.</w:t>
      </w:r>
    </w:p>
    <w:p w14:paraId="36EE2C0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Lewis burst into the room, a bit out</w:t>
      </w:r>
      <w:del w:id="875" w:author="Author">
        <w:r w:rsidRPr="009C230E" w:rsidDel="008F2274">
          <w:rPr>
            <w:rFonts w:ascii="Times New Roman" w:hAnsi="Times New Roman" w:cs="Times New Roman"/>
            <w:szCs w:val="24"/>
          </w:rPr>
          <w:delText>-of-</w:delText>
        </w:r>
      </w:del>
      <w:ins w:id="876" w:author="Author">
        <w:r w:rsidRPr="009C230E">
          <w:rPr>
            <w:rFonts w:ascii="Times New Roman" w:hAnsi="Times New Roman" w:cs="Times New Roman"/>
            <w:szCs w:val="24"/>
          </w:rPr>
          <w:t xml:space="preserve"> of </w:t>
        </w:r>
      </w:ins>
      <w:r w:rsidRPr="009C230E">
        <w:rPr>
          <w:rFonts w:ascii="Times New Roman" w:hAnsi="Times New Roman" w:cs="Times New Roman"/>
          <w:szCs w:val="24"/>
        </w:rPr>
        <w:t xml:space="preserve">breath. </w:t>
      </w:r>
    </w:p>
    <w:p w14:paraId="6A1B269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“OK, what’s the big emergency?” </w:t>
      </w:r>
    </w:p>
    <w:p w14:paraId="2EA51F5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Feds have raided the Boardcraft operation and the Sleeping Pigeon facility. That fucking Natalie Rumsfort is reporting that Yilka is dead,” Imer said.</w:t>
      </w:r>
    </w:p>
    <w:p w14:paraId="0FB113D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“Shit! How did this happen?” Lewis said.</w:t>
      </w:r>
    </w:p>
    <w:p w14:paraId="17521B6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“It’s that God-damned Angel, Lewis. Before, she was just a thorn </w:t>
      </w:r>
      <w:del w:id="877" w:author="Author">
        <w:r w:rsidRPr="009C230E" w:rsidDel="008F2274">
          <w:rPr>
            <w:rFonts w:ascii="Times New Roman" w:hAnsi="Times New Roman" w:cs="Times New Roman"/>
            <w:szCs w:val="24"/>
          </w:rPr>
          <w:delText xml:space="preserve">in </w:delText>
        </w:r>
      </w:del>
      <w:r w:rsidRPr="009C230E">
        <w:rPr>
          <w:rFonts w:ascii="Times New Roman" w:hAnsi="Times New Roman" w:cs="Times New Roman"/>
          <w:szCs w:val="24"/>
        </w:rPr>
        <w:t>i</w:t>
      </w:r>
      <w:ins w:id="878" w:author="Author">
        <w:r w:rsidRPr="009C230E">
          <w:rPr>
            <w:rFonts w:ascii="Times New Roman" w:hAnsi="Times New Roman" w:cs="Times New Roman"/>
            <w:szCs w:val="24"/>
          </w:rPr>
          <w:t xml:space="preserve">n </w:t>
        </w:r>
      </w:ins>
      <w:r w:rsidRPr="009C230E">
        <w:rPr>
          <w:rFonts w:ascii="Times New Roman" w:hAnsi="Times New Roman" w:cs="Times New Roman"/>
          <w:szCs w:val="24"/>
        </w:rPr>
        <w:t xml:space="preserve">our side. Now, she’s joined forces with the FBI. </w:t>
      </w:r>
      <w:del w:id="879" w:author="Author">
        <w:r w:rsidRPr="009C230E" w:rsidDel="008F2274">
          <w:rPr>
            <w:rFonts w:ascii="Times New Roman" w:hAnsi="Times New Roman" w:cs="Times New Roman"/>
            <w:szCs w:val="24"/>
          </w:rPr>
          <w:delText xml:space="preserve">Like </w:delText>
        </w:r>
      </w:del>
      <w:ins w:id="880" w:author="Author">
        <w:r w:rsidRPr="009C230E">
          <w:rPr>
            <w:rFonts w:ascii="Times New Roman" w:hAnsi="Times New Roman" w:cs="Times New Roman"/>
            <w:szCs w:val="24"/>
          </w:rPr>
          <w:t xml:space="preserve">As </w:t>
        </w:r>
      </w:ins>
      <w:r w:rsidRPr="009C230E">
        <w:rPr>
          <w:rFonts w:ascii="Times New Roman" w:hAnsi="Times New Roman" w:cs="Times New Roman"/>
          <w:szCs w:val="24"/>
        </w:rPr>
        <w:t>you predicted, she’s got a fucking juggernaut behind her.”</w:t>
      </w:r>
    </w:p>
    <w:p w14:paraId="43F14C0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“We’d better set up an emergency conference with the bosses </w:t>
      </w:r>
      <w:del w:id="881" w:author="Author">
        <w:r w:rsidRPr="009C230E" w:rsidDel="008F2274">
          <w:rPr>
            <w:rFonts w:ascii="Times New Roman" w:hAnsi="Times New Roman" w:cs="Times New Roman"/>
            <w:szCs w:val="24"/>
          </w:rPr>
          <w:delText>right awa</w:delText>
        </w:r>
      </w:del>
      <w:ins w:id="882" w:author="Author">
        <w:r w:rsidRPr="009C230E">
          <w:rPr>
            <w:rFonts w:ascii="Times New Roman" w:hAnsi="Times New Roman" w:cs="Times New Roman"/>
            <w:szCs w:val="24"/>
          </w:rPr>
          <w:t>immediatel</w:t>
        </w:r>
      </w:ins>
      <w:r w:rsidRPr="009C230E">
        <w:rPr>
          <w:rFonts w:ascii="Times New Roman" w:hAnsi="Times New Roman" w:cs="Times New Roman"/>
          <w:szCs w:val="24"/>
        </w:rPr>
        <w:t xml:space="preserve">y. I’ll get the ball rolling,” Lendina said. One after another, the bosses of the New York, Seattle, Los Angeles, Miami, St. Louis, and Boston syndicates popped </w:t>
      </w:r>
      <w:r w:rsidRPr="009C230E">
        <w:rPr>
          <w:rFonts w:ascii="Times New Roman" w:hAnsi="Times New Roman" w:cs="Times New Roman"/>
          <w:szCs w:val="24"/>
        </w:rPr>
        <w:lastRenderedPageBreak/>
        <w:t>up on the screen.</w:t>
      </w:r>
    </w:p>
    <w:p w14:paraId="1AFD8E3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Arsen Murka, the North American Albanian mob leader, looked disheveled and irritated.</w:t>
      </w:r>
    </w:p>
    <w:p w14:paraId="0C44C0C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“Imer, this had better be good. What’s going on?”</w:t>
      </w:r>
    </w:p>
    <w:p w14:paraId="44A33C2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“Boss, it’s all over the local news here in Chicago. The feds raided our Boardcraft Engineering factory and our Sleeping Pigeon Motel operation. They’re saying </w:t>
      </w:r>
      <w:del w:id="883" w:author="Author">
        <w:r w:rsidRPr="009C230E" w:rsidDel="008F2274">
          <w:rPr>
            <w:rFonts w:ascii="Times New Roman" w:hAnsi="Times New Roman" w:cs="Times New Roman"/>
            <w:szCs w:val="24"/>
          </w:rPr>
          <w:delText>that</w:delText>
        </w:r>
      </w:del>
      <w:ins w:id="884" w:author="Author">
        <w:r w:rsidRPr="009C230E">
          <w:rPr>
            <w:rFonts w:ascii="Times New Roman" w:hAnsi="Times New Roman" w:cs="Times New Roman"/>
            <w:szCs w:val="24"/>
          </w:rPr>
          <w:t xml:space="preserve">that the </w:t>
        </w:r>
      </w:ins>
      <w:r w:rsidRPr="009C230E">
        <w:rPr>
          <w:rFonts w:ascii="Times New Roman" w:hAnsi="Times New Roman" w:cs="Times New Roman"/>
          <w:szCs w:val="24"/>
        </w:rPr>
        <w:t>f</w:t>
      </w:r>
      <w:ins w:id="885" w:author="Author">
        <w:r w:rsidRPr="009C230E">
          <w:rPr>
            <w:rFonts w:ascii="Times New Roman" w:hAnsi="Times New Roman" w:cs="Times New Roman"/>
            <w:szCs w:val="24"/>
          </w:rPr>
          <w:t>eds killed</w:t>
        </w:r>
      </w:ins>
      <w:r w:rsidRPr="009C230E">
        <w:rPr>
          <w:rFonts w:ascii="Times New Roman" w:hAnsi="Times New Roman" w:cs="Times New Roman"/>
          <w:szCs w:val="24"/>
        </w:rPr>
        <w:t xml:space="preserve"> Yilka Kartallozi </w:t>
      </w:r>
      <w:del w:id="886" w:author="Author">
        <w:r w:rsidRPr="009C230E" w:rsidDel="008F2274">
          <w:rPr>
            <w:rFonts w:ascii="Times New Roman" w:hAnsi="Times New Roman" w:cs="Times New Roman"/>
            <w:szCs w:val="24"/>
          </w:rPr>
          <w:delText xml:space="preserve">was killed </w:delText>
        </w:r>
      </w:del>
      <w:r w:rsidRPr="009C230E">
        <w:rPr>
          <w:rFonts w:ascii="Times New Roman" w:hAnsi="Times New Roman" w:cs="Times New Roman"/>
          <w:szCs w:val="24"/>
        </w:rPr>
        <w:t>at the motel.”</w:t>
      </w:r>
    </w:p>
    <w:p w14:paraId="454752B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“Yilka dead? Jesus, Imer, who killed him?”</w:t>
      </w:r>
    </w:p>
    <w:p w14:paraId="5C3C6F2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don’t know, but pictures that nosy Sentinel reporter broadcast show both FBI agents and Chicago Police involved.”</w:t>
      </w:r>
    </w:p>
    <w:p w14:paraId="1580E1A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“Do you suspect </w:t>
      </w:r>
      <w:del w:id="887" w:author="Author">
        <w:r w:rsidRPr="009C230E" w:rsidDel="008F2274">
          <w:rPr>
            <w:rFonts w:ascii="Times New Roman" w:hAnsi="Times New Roman" w:cs="Times New Roman"/>
            <w:szCs w:val="24"/>
          </w:rPr>
          <w:delText xml:space="preserve">that </w:delText>
        </w:r>
      </w:del>
      <w:r w:rsidRPr="009C230E">
        <w:rPr>
          <w:rFonts w:ascii="Times New Roman" w:hAnsi="Times New Roman" w:cs="Times New Roman"/>
          <w:szCs w:val="24"/>
        </w:rPr>
        <w:t>the undercover cop, Merrick, was involved?” Murka said.</w:t>
      </w:r>
    </w:p>
    <w:p w14:paraId="0C5D2C7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“Probably, sir, although the reporter isn’t identifying any </w:t>
      </w:r>
      <w:del w:id="888" w:author="Author">
        <w:r w:rsidRPr="009C230E" w:rsidDel="008F2274">
          <w:rPr>
            <w:rFonts w:ascii="Times New Roman" w:hAnsi="Times New Roman" w:cs="Times New Roman"/>
            <w:szCs w:val="24"/>
          </w:rPr>
          <w:delText xml:space="preserve">of the </w:delText>
        </w:r>
      </w:del>
      <w:r w:rsidRPr="009C230E">
        <w:rPr>
          <w:rFonts w:ascii="Times New Roman" w:hAnsi="Times New Roman" w:cs="Times New Roman"/>
          <w:szCs w:val="24"/>
        </w:rPr>
        <w:t>lower-level cops and agents.”</w:t>
      </w:r>
    </w:p>
    <w:p w14:paraId="6D7EB90C" w14:textId="77777777" w:rsidR="001418B6" w:rsidRPr="009C230E" w:rsidRDefault="001418B6" w:rsidP="001418B6">
      <w:pPr>
        <w:pStyle w:val="BodyNormal"/>
        <w:rPr>
          <w:ins w:id="889" w:author="Author"/>
          <w:rFonts w:ascii="Times New Roman" w:hAnsi="Times New Roman" w:cs="Times New Roman"/>
          <w:szCs w:val="24"/>
        </w:rPr>
      </w:pPr>
      <w:r w:rsidRPr="009C230E">
        <w:rPr>
          <w:rFonts w:ascii="Times New Roman" w:hAnsi="Times New Roman" w:cs="Times New Roman"/>
          <w:szCs w:val="24"/>
        </w:rPr>
        <w:t>Vinski Kastrati, head of the Los Angeles group, remembered Yilka fondly.</w:t>
      </w:r>
    </w:p>
    <w:p w14:paraId="318E04EF" w14:textId="77777777" w:rsidR="001418B6" w:rsidRPr="009C230E" w:rsidRDefault="001418B6" w:rsidP="001418B6">
      <w:pPr>
        <w:pStyle w:val="BodyNormal"/>
        <w:rPr>
          <w:rFonts w:ascii="Times New Roman" w:hAnsi="Times New Roman" w:cs="Times New Roman"/>
          <w:szCs w:val="24"/>
        </w:rPr>
      </w:pPr>
      <w:del w:id="890" w:author="Author">
        <w:r w:rsidRPr="009C230E" w:rsidDel="00627642">
          <w:rPr>
            <w:rFonts w:ascii="Times New Roman" w:hAnsi="Times New Roman" w:cs="Times New Roman"/>
            <w:szCs w:val="24"/>
          </w:rPr>
          <w:delText xml:space="preserve"> </w:delText>
        </w:r>
      </w:del>
      <w:r w:rsidRPr="009C230E">
        <w:rPr>
          <w:rFonts w:ascii="Times New Roman" w:hAnsi="Times New Roman" w:cs="Times New Roman"/>
          <w:szCs w:val="24"/>
        </w:rPr>
        <w:t>“Yilka was a loyal Underboss and a good friend. As a young man, he guided me on my first retaliation mission. He was old-school, for sure, but you could always rely on him.”</w:t>
      </w:r>
    </w:p>
    <w:p w14:paraId="30601D2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“Agreed, Vinski,” Arsen Murka said. “We all owe a debt to Yilka. I could never see him as a Boss; he was too hot-headed but good for certain things.”</w:t>
      </w:r>
    </w:p>
    <w:p w14:paraId="724BB40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“Lewis,” Luvas Vercuni from Seattle said, “what’s the overall impact of what just happened?”</w:t>
      </w:r>
    </w:p>
    <w:p w14:paraId="5D45DC89" w14:textId="4B14104C"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 xml:space="preserve">“I can only speak to the Boardcraft Engineering situation, Luvas. Remember that we invested $9 </w:t>
      </w:r>
      <w:r w:rsidR="00D168B2" w:rsidRPr="009C230E">
        <w:rPr>
          <w:rFonts w:ascii="Times New Roman" w:hAnsi="Times New Roman" w:cs="Times New Roman"/>
          <w:szCs w:val="24"/>
        </w:rPr>
        <w:t>million in</w:t>
      </w:r>
      <w:r w:rsidRPr="009C230E">
        <w:rPr>
          <w:rFonts w:ascii="Times New Roman" w:hAnsi="Times New Roman" w:cs="Times New Roman"/>
          <w:szCs w:val="24"/>
        </w:rPr>
        <w:t xml:space="preserve"> setting that operation up. The idea was that they would build our cyber-skimming circuit boards secretly, at a low price</w:t>
      </w:r>
      <w:ins w:id="891" w:author="Author">
        <w:r w:rsidRPr="009C230E">
          <w:rPr>
            <w:rFonts w:ascii="Times New Roman" w:hAnsi="Times New Roman" w:cs="Times New Roman"/>
            <w:szCs w:val="24"/>
          </w:rPr>
          <w:t>,</w:t>
        </w:r>
      </w:ins>
      <w:r w:rsidRPr="009C230E">
        <w:rPr>
          <w:rFonts w:ascii="Times New Roman" w:hAnsi="Times New Roman" w:cs="Times New Roman"/>
          <w:szCs w:val="24"/>
        </w:rPr>
        <w:t xml:space="preserve"> using Asian </w:t>
      </w:r>
      <w:proofErr w:type="gramStart"/>
      <w:r w:rsidRPr="009C230E">
        <w:rPr>
          <w:rFonts w:ascii="Times New Roman" w:hAnsi="Times New Roman" w:cs="Times New Roman"/>
          <w:szCs w:val="24"/>
        </w:rPr>
        <w:t>illegal immigrant</w:t>
      </w:r>
      <w:proofErr w:type="gramEnd"/>
      <w:r w:rsidRPr="009C230E">
        <w:rPr>
          <w:rFonts w:ascii="Times New Roman" w:hAnsi="Times New Roman" w:cs="Times New Roman"/>
          <w:szCs w:val="24"/>
        </w:rPr>
        <w:t xml:space="preserve"> labor. The company appeared legitimate on paper, but we secretly constructed our boards without keeping any records. We’ll have to start over, so increasing our skimming efforts will be on hold for at least six months or more.”</w:t>
      </w:r>
    </w:p>
    <w:p w14:paraId="5C2A60F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“Imer, tell us about the Sleeping Pigeon Motel?” Vercuni said. </w:t>
      </w:r>
    </w:p>
    <w:p w14:paraId="60D5C9F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“They’ll </w:t>
      </w:r>
      <w:del w:id="892" w:author="Author">
        <w:r w:rsidRPr="009C230E" w:rsidDel="00627642">
          <w:rPr>
            <w:rFonts w:ascii="Times New Roman" w:hAnsi="Times New Roman" w:cs="Times New Roman"/>
            <w:szCs w:val="24"/>
          </w:rPr>
          <w:delText>get a look at</w:delText>
        </w:r>
      </w:del>
      <w:ins w:id="893" w:author="Author">
        <w:r w:rsidRPr="009C230E">
          <w:rPr>
            <w:rFonts w:ascii="Times New Roman" w:hAnsi="Times New Roman" w:cs="Times New Roman"/>
            <w:szCs w:val="24"/>
          </w:rPr>
          <w:t>see</w:t>
        </w:r>
      </w:ins>
      <w:r w:rsidRPr="009C230E">
        <w:rPr>
          <w:rFonts w:ascii="Times New Roman" w:hAnsi="Times New Roman" w:cs="Times New Roman"/>
          <w:szCs w:val="24"/>
        </w:rPr>
        <w:t xml:space="preserve"> only one month of our </w:t>
      </w:r>
      <w:proofErr w:type="gramStart"/>
      <w:r w:rsidRPr="009C230E">
        <w:rPr>
          <w:rFonts w:ascii="Times New Roman" w:hAnsi="Times New Roman" w:cs="Times New Roman"/>
          <w:szCs w:val="24"/>
        </w:rPr>
        <w:t>blackmail</w:t>
      </w:r>
      <w:proofErr w:type="gramEnd"/>
      <w:r w:rsidRPr="009C230E">
        <w:rPr>
          <w:rFonts w:ascii="Times New Roman" w:hAnsi="Times New Roman" w:cs="Times New Roman"/>
          <w:szCs w:val="24"/>
        </w:rPr>
        <w:t xml:space="preserve"> activity. </w:t>
      </w:r>
      <w:del w:id="894" w:author="Author">
        <w:r w:rsidRPr="009C230E" w:rsidDel="00627642">
          <w:rPr>
            <w:rFonts w:ascii="Times New Roman" w:hAnsi="Times New Roman" w:cs="Times New Roman"/>
            <w:szCs w:val="24"/>
          </w:rPr>
          <w:delText xml:space="preserve">The motel is not connected to the Internet, and </w:delText>
        </w:r>
      </w:del>
      <w:ins w:id="895" w:author="Author">
        <w:r w:rsidRPr="009C230E">
          <w:rPr>
            <w:rFonts w:ascii="Times New Roman" w:hAnsi="Times New Roman" w:cs="Times New Roman"/>
            <w:szCs w:val="24"/>
          </w:rPr>
          <w:t xml:space="preserve">We remove </w:t>
        </w:r>
      </w:ins>
      <w:r w:rsidRPr="009C230E">
        <w:rPr>
          <w:rFonts w:ascii="Times New Roman" w:hAnsi="Times New Roman" w:cs="Times New Roman"/>
          <w:szCs w:val="24"/>
        </w:rPr>
        <w:t>all surveillance video</w:t>
      </w:r>
      <w:ins w:id="896" w:author="Author">
        <w:r w:rsidRPr="009C230E">
          <w:rPr>
            <w:rFonts w:ascii="Times New Roman" w:hAnsi="Times New Roman" w:cs="Times New Roman"/>
            <w:szCs w:val="24"/>
          </w:rPr>
          <w:t>s</w:t>
        </w:r>
      </w:ins>
      <w:r w:rsidRPr="009C230E">
        <w:rPr>
          <w:rFonts w:ascii="Times New Roman" w:hAnsi="Times New Roman" w:cs="Times New Roman"/>
          <w:szCs w:val="24"/>
        </w:rPr>
        <w:t xml:space="preserve"> </w:t>
      </w:r>
      <w:del w:id="897" w:author="Author">
        <w:r w:rsidRPr="009C230E" w:rsidDel="00627642">
          <w:rPr>
            <w:rFonts w:ascii="Times New Roman" w:hAnsi="Times New Roman" w:cs="Times New Roman"/>
            <w:szCs w:val="24"/>
          </w:rPr>
          <w:delText xml:space="preserve">is removed </w:delText>
        </w:r>
      </w:del>
      <w:r w:rsidRPr="009C230E">
        <w:rPr>
          <w:rFonts w:ascii="Times New Roman" w:hAnsi="Times New Roman" w:cs="Times New Roman"/>
          <w:szCs w:val="24"/>
        </w:rPr>
        <w:t xml:space="preserve">monthly. They’ll know about Paradyne Global Promotions, so Lewis will have to dissolve that company </w:t>
      </w:r>
      <w:proofErr w:type="gramStart"/>
      <w:r w:rsidRPr="009C230E">
        <w:rPr>
          <w:rFonts w:ascii="Times New Roman" w:hAnsi="Times New Roman" w:cs="Times New Roman"/>
          <w:szCs w:val="24"/>
        </w:rPr>
        <w:t>pronto</w:t>
      </w:r>
      <w:proofErr w:type="gramEnd"/>
      <w:r w:rsidRPr="009C230E">
        <w:rPr>
          <w:rFonts w:ascii="Times New Roman" w:hAnsi="Times New Roman" w:cs="Times New Roman"/>
          <w:szCs w:val="24"/>
        </w:rPr>
        <w:t xml:space="preserve">. It’s an offshore company located in Cyprus. </w:t>
      </w:r>
      <w:del w:id="898" w:author="Author">
        <w:r w:rsidRPr="009C230E" w:rsidDel="00627642">
          <w:rPr>
            <w:rFonts w:ascii="Times New Roman" w:hAnsi="Times New Roman" w:cs="Times New Roman"/>
            <w:szCs w:val="24"/>
          </w:rPr>
          <w:delText>Right now, w</w:delText>
        </w:r>
      </w:del>
      <w:ins w:id="899" w:author="Author">
        <w:r w:rsidRPr="009C230E">
          <w:rPr>
            <w:rFonts w:ascii="Times New Roman" w:hAnsi="Times New Roman" w:cs="Times New Roman"/>
            <w:szCs w:val="24"/>
          </w:rPr>
          <w:t>W</w:t>
        </w:r>
      </w:ins>
      <w:r w:rsidRPr="009C230E">
        <w:rPr>
          <w:rFonts w:ascii="Times New Roman" w:hAnsi="Times New Roman" w:cs="Times New Roman"/>
          <w:szCs w:val="24"/>
        </w:rPr>
        <w:t>e’ll have to go with what escorts we currently have on staff since acquiring new candidates will have to wait.</w:t>
      </w:r>
    </w:p>
    <w:p w14:paraId="04B2602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bottom line, Vercuni, is that they crippled our expansion plans, and we’ll have to endure some negative headlines in the news.”</w:t>
      </w:r>
    </w:p>
    <w:p w14:paraId="4A1F73F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good news, I guess, is that our business data was not part of the material seized, am I correct?” Luvas said.</w:t>
      </w:r>
    </w:p>
    <w:p w14:paraId="33B07C4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“That’s true, Luvas,” Lewis Morton said. “Eleven years ago, Arsen Murka authorized Imer and me to computerize our business. That included the traditional aspects such as </w:t>
      </w:r>
      <w:r w:rsidRPr="009C230E">
        <w:rPr>
          <w:rFonts w:ascii="Times New Roman" w:hAnsi="Times New Roman" w:cs="Times New Roman"/>
          <w:szCs w:val="24"/>
        </w:rPr>
        <w:lastRenderedPageBreak/>
        <w:t xml:space="preserve">drugs, prostitution, protection, extortion ops, and new endeavors such as cyber skimming and Fortune 500 legitimate companies' penetration. </w:t>
      </w:r>
      <w:ins w:id="900" w:author="Author">
        <w:r w:rsidRPr="009C230E">
          <w:rPr>
            <w:rFonts w:ascii="Times New Roman" w:hAnsi="Times New Roman" w:cs="Times New Roman"/>
            <w:szCs w:val="24"/>
          </w:rPr>
          <w:t xml:space="preserve">We store </w:t>
        </w:r>
      </w:ins>
      <w:del w:id="901" w:author="Author">
        <w:r w:rsidRPr="009C230E" w:rsidDel="00627642">
          <w:rPr>
            <w:rFonts w:ascii="Times New Roman" w:hAnsi="Times New Roman" w:cs="Times New Roman"/>
            <w:szCs w:val="24"/>
          </w:rPr>
          <w:delText>T</w:delText>
        </w:r>
      </w:del>
      <w:ins w:id="902" w:author="Author">
        <w:r w:rsidRPr="009C230E">
          <w:rPr>
            <w:rFonts w:ascii="Times New Roman" w:hAnsi="Times New Roman" w:cs="Times New Roman"/>
            <w:szCs w:val="24"/>
          </w:rPr>
          <w:t>t</w:t>
        </w:r>
      </w:ins>
      <w:r w:rsidRPr="009C230E">
        <w:rPr>
          <w:rFonts w:ascii="Times New Roman" w:hAnsi="Times New Roman" w:cs="Times New Roman"/>
          <w:szCs w:val="24"/>
        </w:rPr>
        <w:t xml:space="preserve">his data </w:t>
      </w:r>
      <w:del w:id="903" w:author="Author">
        <w:r w:rsidRPr="009C230E" w:rsidDel="00627642">
          <w:rPr>
            <w:rFonts w:ascii="Times New Roman" w:hAnsi="Times New Roman" w:cs="Times New Roman"/>
            <w:szCs w:val="24"/>
          </w:rPr>
          <w:delText xml:space="preserve">is primarily stored </w:delText>
        </w:r>
      </w:del>
      <w:r w:rsidRPr="009C230E">
        <w:rPr>
          <w:rFonts w:ascii="Times New Roman" w:hAnsi="Times New Roman" w:cs="Times New Roman"/>
          <w:szCs w:val="24"/>
        </w:rPr>
        <w:t xml:space="preserve">on our secret supercomputer, located in a separate building about a mile from our </w:t>
      </w:r>
      <w:del w:id="904" w:author="Author">
        <w:r w:rsidRPr="009C230E" w:rsidDel="00B46029">
          <w:rPr>
            <w:rFonts w:ascii="Times New Roman" w:hAnsi="Times New Roman" w:cs="Times New Roman"/>
            <w:szCs w:val="24"/>
          </w:rPr>
          <w:delText>Chicago Digital Consultants</w:delText>
        </w:r>
      </w:del>
      <w:ins w:id="905" w:author="Author">
        <w:r w:rsidRPr="009C230E">
          <w:rPr>
            <w:rFonts w:ascii="Times New Roman" w:hAnsi="Times New Roman" w:cs="Times New Roman"/>
            <w:szCs w:val="24"/>
          </w:rPr>
          <w:t>Chicago Cyber Engineering</w:t>
        </w:r>
        <w:del w:id="906" w:author="Author">
          <w:r w:rsidRPr="009C230E" w:rsidDel="00627642">
            <w:rPr>
              <w:rFonts w:ascii="Times New Roman" w:hAnsi="Times New Roman" w:cs="Times New Roman"/>
              <w:szCs w:val="24"/>
            </w:rPr>
            <w:delText xml:space="preserve"> </w:delText>
          </w:r>
        </w:del>
      </w:ins>
      <w:r w:rsidRPr="009C230E">
        <w:rPr>
          <w:rFonts w:ascii="Times New Roman" w:hAnsi="Times New Roman" w:cs="Times New Roman"/>
          <w:szCs w:val="24"/>
        </w:rPr>
        <w:t xml:space="preserve"> building.</w:t>
      </w:r>
    </w:p>
    <w:p w14:paraId="149BCC4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t>
      </w:r>
      <w:del w:id="907" w:author="Author">
        <w:r w:rsidRPr="009C230E" w:rsidDel="00627642">
          <w:rPr>
            <w:rFonts w:ascii="Times New Roman" w:hAnsi="Times New Roman" w:cs="Times New Roman"/>
            <w:szCs w:val="24"/>
          </w:rPr>
          <w:delText>Four times a year, Lendina visits every syndicate location</w:delText>
        </w:r>
      </w:del>
      <w:ins w:id="908" w:author="Author">
        <w:r w:rsidRPr="009C230E">
          <w:rPr>
            <w:rFonts w:ascii="Times New Roman" w:hAnsi="Times New Roman" w:cs="Times New Roman"/>
            <w:szCs w:val="24"/>
          </w:rPr>
          <w:t>Lendina visits every syndicate location four times a year</w:t>
        </w:r>
      </w:ins>
      <w:r w:rsidRPr="009C230E">
        <w:rPr>
          <w:rFonts w:ascii="Times New Roman" w:hAnsi="Times New Roman" w:cs="Times New Roman"/>
          <w:szCs w:val="24"/>
        </w:rPr>
        <w:t xml:space="preserve"> and audits its quarterly business results. </w:t>
      </w:r>
      <w:del w:id="909" w:author="Author">
        <w:r w:rsidRPr="009C230E" w:rsidDel="00627642">
          <w:rPr>
            <w:rFonts w:ascii="Times New Roman" w:hAnsi="Times New Roman" w:cs="Times New Roman"/>
            <w:szCs w:val="24"/>
          </w:rPr>
          <w:delText xml:space="preserve">The </w:delText>
        </w:r>
      </w:del>
      <w:ins w:id="910" w:author="Author">
        <w:r w:rsidRPr="009C230E">
          <w:rPr>
            <w:rFonts w:ascii="Times New Roman" w:hAnsi="Times New Roman" w:cs="Times New Roman"/>
            <w:szCs w:val="24"/>
          </w:rPr>
          <w:t xml:space="preserve">She transmits </w:t>
        </w:r>
      </w:ins>
      <w:r w:rsidRPr="009C230E">
        <w:rPr>
          <w:rFonts w:ascii="Times New Roman" w:hAnsi="Times New Roman" w:cs="Times New Roman"/>
          <w:szCs w:val="24"/>
        </w:rPr>
        <w:t xml:space="preserve">new data </w:t>
      </w:r>
      <w:del w:id="911" w:author="Author">
        <w:r w:rsidRPr="009C230E" w:rsidDel="00627642">
          <w:rPr>
            <w:rFonts w:ascii="Times New Roman" w:hAnsi="Times New Roman" w:cs="Times New Roman"/>
            <w:szCs w:val="24"/>
          </w:rPr>
          <w:delText xml:space="preserve">is transmitted </w:delText>
        </w:r>
      </w:del>
      <w:r w:rsidRPr="009C230E">
        <w:rPr>
          <w:rFonts w:ascii="Times New Roman" w:hAnsi="Times New Roman" w:cs="Times New Roman"/>
          <w:szCs w:val="24"/>
        </w:rPr>
        <w:t>to our supercomputer via the StarLink constellation Internet connection. She uses a very advanced encryption protocol that I designed; it’s very secure.</w:t>
      </w:r>
    </w:p>
    <w:p w14:paraId="37F9045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meet with Arsen Murka and the other Bosses in New York four times yearly to review our quarterly business results. Lendina makes her presentation using the same StarLink secure channel. These meetings facilitate our future planning, how we’ll invest our income, new projects, and so forth.</w:t>
      </w:r>
    </w:p>
    <w:p w14:paraId="6727F55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also backup the business data on our secret supercomputer to a Dell laptop computer with </w:t>
      </w:r>
      <w:del w:id="912" w:author="Author">
        <w:r w:rsidRPr="009C230E" w:rsidDel="00881BC1">
          <w:rPr>
            <w:rFonts w:ascii="Times New Roman" w:hAnsi="Times New Roman" w:cs="Times New Roman"/>
            <w:szCs w:val="24"/>
          </w:rPr>
          <w:delText>exabyte</w:delText>
        </w:r>
      </w:del>
      <w:ins w:id="913" w:author="Author">
        <w:r w:rsidRPr="009C230E">
          <w:rPr>
            <w:rFonts w:ascii="Times New Roman" w:hAnsi="Times New Roman" w:cs="Times New Roman"/>
            <w:szCs w:val="24"/>
          </w:rPr>
          <w:t>petabyte</w:t>
        </w:r>
      </w:ins>
      <w:r w:rsidRPr="009C230E">
        <w:rPr>
          <w:rFonts w:ascii="Times New Roman" w:hAnsi="Times New Roman" w:cs="Times New Roman"/>
          <w:szCs w:val="24"/>
        </w:rPr>
        <w:t xml:space="preserve"> storage four times a year. There are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reasons to have an offsite backup of our business data; there could be an earthquake or some other calamity that wipes out our secret supercomputer. This backup is so crucial that we wistfully call it the Chicago Ark of the Covenant.</w:t>
      </w:r>
    </w:p>
    <w:p w14:paraId="02FCCB61" w14:textId="6F8B2331"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“This laptop computer is ensconced in a high-tech safe, bolted to the slab of a self-storage company we own in Elmhurst. As part of our quarterly business review, we bring the Ark of the Covenant, under armed guard, to our </w:t>
      </w:r>
      <w:del w:id="914" w:author="Author">
        <w:r w:rsidRPr="009C230E" w:rsidDel="00B46029">
          <w:rPr>
            <w:rFonts w:ascii="Times New Roman" w:hAnsi="Times New Roman" w:cs="Times New Roman"/>
            <w:szCs w:val="24"/>
          </w:rPr>
          <w:lastRenderedPageBreak/>
          <w:delText>Chicago Digital Consultants</w:delText>
        </w:r>
      </w:del>
      <w:ins w:id="915" w:author="Author">
        <w:r w:rsidRPr="009C230E">
          <w:rPr>
            <w:rFonts w:ascii="Times New Roman" w:hAnsi="Times New Roman" w:cs="Times New Roman"/>
            <w:szCs w:val="24"/>
          </w:rPr>
          <w:t xml:space="preserve">Chicago Cyber Engineering </w:t>
        </w:r>
      </w:ins>
      <w:del w:id="916" w:author="Author">
        <w:r w:rsidRPr="009C230E" w:rsidDel="00627642">
          <w:rPr>
            <w:rFonts w:ascii="Times New Roman" w:hAnsi="Times New Roman" w:cs="Times New Roman"/>
            <w:szCs w:val="24"/>
          </w:rPr>
          <w:delText xml:space="preserve"> </w:delText>
        </w:r>
      </w:del>
      <w:r w:rsidRPr="009C230E">
        <w:rPr>
          <w:rFonts w:ascii="Times New Roman" w:hAnsi="Times New Roman" w:cs="Times New Roman"/>
          <w:szCs w:val="24"/>
        </w:rPr>
        <w:t xml:space="preserve">building. Imer and Lendina copy our secret supercomputer data to the portable unit. After that, it’s returned, under armed guard, to its Elmhurst storage site. Just like our clandestine supercomputer, </w:t>
      </w:r>
      <w:ins w:id="917" w:author="Author">
        <w:r w:rsidRPr="009C230E">
          <w:rPr>
            <w:rFonts w:ascii="Times New Roman" w:hAnsi="Times New Roman" w:cs="Times New Roman"/>
            <w:szCs w:val="24"/>
          </w:rPr>
          <w:t>we keep the Ark</w:t>
        </w:r>
      </w:ins>
      <w:del w:id="918" w:author="Author">
        <w:r w:rsidRPr="009C230E" w:rsidDel="00627642">
          <w:rPr>
            <w:rFonts w:ascii="Times New Roman" w:hAnsi="Times New Roman" w:cs="Times New Roman"/>
            <w:szCs w:val="24"/>
          </w:rPr>
          <w:delText>it’s kept</w:delText>
        </w:r>
      </w:del>
      <w:r w:rsidRPr="009C230E">
        <w:rPr>
          <w:rFonts w:ascii="Times New Roman" w:hAnsi="Times New Roman" w:cs="Times New Roman"/>
          <w:szCs w:val="24"/>
        </w:rPr>
        <w:t xml:space="preserve"> out</w:t>
      </w:r>
      <w:del w:id="919" w:author="Author">
        <w:r w:rsidRPr="009C230E" w:rsidDel="00627642">
          <w:rPr>
            <w:rFonts w:ascii="Times New Roman" w:hAnsi="Times New Roman" w:cs="Times New Roman"/>
            <w:szCs w:val="24"/>
          </w:rPr>
          <w:delText>-of-</w:delText>
        </w:r>
      </w:del>
      <w:ins w:id="920" w:author="Author">
        <w:r w:rsidRPr="009C230E">
          <w:rPr>
            <w:rFonts w:ascii="Times New Roman" w:hAnsi="Times New Roman" w:cs="Times New Roman"/>
            <w:szCs w:val="24"/>
          </w:rPr>
          <w:t xml:space="preserve"> of </w:t>
        </w:r>
      </w:ins>
      <w:r w:rsidRPr="009C230E">
        <w:rPr>
          <w:rFonts w:ascii="Times New Roman" w:hAnsi="Times New Roman" w:cs="Times New Roman"/>
          <w:szCs w:val="24"/>
        </w:rPr>
        <w:t>reach of federal prying eyes.</w:t>
      </w:r>
    </w:p>
    <w:p w14:paraId="3712EC8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“I’ve planned to make our business raid-proof; so far, it’s working, save for today’s embarrassment.”</w:t>
      </w:r>
    </w:p>
    <w:p w14:paraId="6C07E76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t>
      </w:r>
      <w:ins w:id="921" w:author="Author">
        <w:r w:rsidRPr="009C230E">
          <w:rPr>
            <w:rFonts w:ascii="Times New Roman" w:hAnsi="Times New Roman" w:cs="Times New Roman"/>
            <w:szCs w:val="24"/>
          </w:rPr>
          <w:t>Let’s talk about</w:t>
        </w:r>
      </w:ins>
      <w:del w:id="922" w:author="Author">
        <w:r w:rsidRPr="009C230E" w:rsidDel="00DC7D51">
          <w:rPr>
            <w:rFonts w:ascii="Times New Roman" w:hAnsi="Times New Roman" w:cs="Times New Roman"/>
            <w:szCs w:val="24"/>
          </w:rPr>
          <w:delText>This brings us to</w:delText>
        </w:r>
      </w:del>
      <w:r w:rsidRPr="009C230E">
        <w:rPr>
          <w:rFonts w:ascii="Times New Roman" w:hAnsi="Times New Roman" w:cs="Times New Roman"/>
          <w:szCs w:val="24"/>
        </w:rPr>
        <w:t xml:space="preserve"> this Angel woman,” Lendina said. “What should we do with her? By my account, she has engineered the loss of a large fentanyl shipment, the discovery of our local drug lab, and the elimination of our Boardcraft and Pigeon operations. This woman has also interfered with </w:t>
      </w:r>
      <w:proofErr w:type="gramStart"/>
      <w:r w:rsidRPr="009C230E">
        <w:rPr>
          <w:rFonts w:ascii="Times New Roman" w:hAnsi="Times New Roman" w:cs="Times New Roman"/>
          <w:szCs w:val="24"/>
        </w:rPr>
        <w:t>some of</w:t>
      </w:r>
      <w:proofErr w:type="gramEnd"/>
      <w:r w:rsidRPr="009C230E">
        <w:rPr>
          <w:rFonts w:ascii="Times New Roman" w:hAnsi="Times New Roman" w:cs="Times New Roman"/>
          <w:szCs w:val="24"/>
        </w:rPr>
        <w:t xml:space="preserve"> our efforts at retaliation. I’ve been in this business as long as my husband. I’ve never seen a single individual do as </w:t>
      </w:r>
      <w:proofErr w:type="gramStart"/>
      <w:r w:rsidRPr="009C230E">
        <w:rPr>
          <w:rFonts w:ascii="Times New Roman" w:hAnsi="Times New Roman" w:cs="Times New Roman"/>
          <w:szCs w:val="24"/>
        </w:rPr>
        <w:t>much</w:t>
      </w:r>
      <w:proofErr w:type="gramEnd"/>
      <w:r w:rsidRPr="009C230E">
        <w:rPr>
          <w:rFonts w:ascii="Times New Roman" w:hAnsi="Times New Roman" w:cs="Times New Roman"/>
          <w:szCs w:val="24"/>
        </w:rPr>
        <w:t xml:space="preserve"> damage to us as this lady. </w:t>
      </w:r>
      <w:proofErr w:type="gramStart"/>
      <w:r w:rsidRPr="009C230E">
        <w:rPr>
          <w:rFonts w:ascii="Times New Roman" w:hAnsi="Times New Roman" w:cs="Times New Roman"/>
          <w:szCs w:val="24"/>
        </w:rPr>
        <w:t>Maybe it’s</w:t>
      </w:r>
      <w:proofErr w:type="gramEnd"/>
      <w:r w:rsidRPr="009C230E">
        <w:rPr>
          <w:rFonts w:ascii="Times New Roman" w:hAnsi="Times New Roman" w:cs="Times New Roman"/>
          <w:szCs w:val="24"/>
        </w:rPr>
        <w:t xml:space="preserve"> time to consider the VORTEX solution.”</w:t>
      </w:r>
    </w:p>
    <w:p w14:paraId="064569C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“I’m sorry, I’m not familiar with this VORTEX,” Ari Dervishi from Boston said.</w:t>
      </w:r>
    </w:p>
    <w:p w14:paraId="2FF6FD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“I’ll answer that, Lendina,” Imer Bisha said.</w:t>
      </w:r>
    </w:p>
    <w:p w14:paraId="3163848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“VORTEX is a play on the old James Bond villain</w:t>
      </w:r>
      <w:del w:id="923" w:author="Author">
        <w:r w:rsidRPr="009C230E" w:rsidDel="00DC7D51">
          <w:rPr>
            <w:rFonts w:ascii="Times New Roman" w:hAnsi="Times New Roman" w:cs="Times New Roman"/>
            <w:szCs w:val="24"/>
          </w:rPr>
          <w:delText>s</w:delText>
        </w:r>
      </w:del>
      <w:r w:rsidRPr="009C230E">
        <w:rPr>
          <w:rFonts w:ascii="Times New Roman" w:hAnsi="Times New Roman" w:cs="Times New Roman"/>
          <w:szCs w:val="24"/>
        </w:rPr>
        <w:t>, SPECTRE. VORTEX loosely stands for ViOlence, Revenge, Terror, and EXtortion in this modern variant. Get it?</w:t>
      </w:r>
    </w:p>
    <w:p w14:paraId="51DEEB8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“They are a collection of retired Russian Spetsnaz, or Russian Special Forces veterans, a near-equivalent to the Navy Seal Team Six. A fired Russian general named Oleg </w:t>
      </w:r>
      <w:r w:rsidRPr="009C230E">
        <w:rPr>
          <w:rFonts w:ascii="Times New Roman" w:hAnsi="Times New Roman" w:cs="Times New Roman"/>
          <w:szCs w:val="24"/>
        </w:rPr>
        <w:lastRenderedPageBreak/>
        <w:t xml:space="preserve">Novikov runs the operation. </w:t>
      </w:r>
      <w:proofErr w:type="gramStart"/>
      <w:r w:rsidRPr="009C230E">
        <w:rPr>
          <w:rFonts w:ascii="Times New Roman" w:hAnsi="Times New Roman" w:cs="Times New Roman"/>
          <w:szCs w:val="24"/>
        </w:rPr>
        <w:t>Apparently, he</w:t>
      </w:r>
      <w:proofErr w:type="gramEnd"/>
      <w:r w:rsidRPr="009C230E">
        <w:rPr>
          <w:rFonts w:ascii="Times New Roman" w:hAnsi="Times New Roman" w:cs="Times New Roman"/>
          <w:szCs w:val="24"/>
        </w:rPr>
        <w:t xml:space="preserve"> was too brutal even for the Russian Army. He’s based somewhere in Indonesia. I’ve heard he employs a secretive four-person crew to do the dirty work. They utilize the latest Russian technology and are </w:t>
      </w:r>
      <w:del w:id="924" w:author="Author">
        <w:r w:rsidRPr="009C230E" w:rsidDel="00DC7D51">
          <w:rPr>
            <w:rFonts w:ascii="Times New Roman" w:hAnsi="Times New Roman" w:cs="Times New Roman"/>
            <w:szCs w:val="24"/>
          </w:rPr>
          <w:delText xml:space="preserve">well </w:delText>
        </w:r>
      </w:del>
      <w:ins w:id="925" w:author="Author">
        <w:r w:rsidRPr="009C230E">
          <w:rPr>
            <w:rFonts w:ascii="Times New Roman" w:hAnsi="Times New Roman" w:cs="Times New Roman"/>
            <w:szCs w:val="24"/>
          </w:rPr>
          <w:t>well-</w:t>
        </w:r>
      </w:ins>
      <w:r w:rsidRPr="009C230E">
        <w:rPr>
          <w:rFonts w:ascii="Times New Roman" w:hAnsi="Times New Roman" w:cs="Times New Roman"/>
          <w:szCs w:val="24"/>
        </w:rPr>
        <w:t>funded. They will do the most challenging jobs but at an extreme cost.”</w:t>
      </w:r>
    </w:p>
    <w:p w14:paraId="6FFF843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“Can you guess how much?” Luvas said.</w:t>
      </w:r>
    </w:p>
    <w:p w14:paraId="388140A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FBI and the Chicago Police have set up this Angel person as a house guest at the John Merrick mansion in Highland Park, protected by Federal Marshals. Assuming we want to take out </w:t>
      </w:r>
      <w:del w:id="926" w:author="Author">
        <w:r w:rsidRPr="009C230E" w:rsidDel="00DC7D51">
          <w:rPr>
            <w:rFonts w:ascii="Times New Roman" w:hAnsi="Times New Roman" w:cs="Times New Roman"/>
            <w:szCs w:val="24"/>
          </w:rPr>
          <w:delText xml:space="preserve">the </w:delText>
        </w:r>
      </w:del>
      <w:r w:rsidRPr="009C230E">
        <w:rPr>
          <w:rFonts w:ascii="Times New Roman" w:hAnsi="Times New Roman" w:cs="Times New Roman"/>
          <w:szCs w:val="24"/>
        </w:rPr>
        <w:t>Angel</w:t>
      </w:r>
      <w:del w:id="927" w:author="Author">
        <w:r w:rsidRPr="009C230E" w:rsidDel="00DC7D51">
          <w:rPr>
            <w:rFonts w:ascii="Times New Roman" w:hAnsi="Times New Roman" w:cs="Times New Roman"/>
            <w:szCs w:val="24"/>
          </w:rPr>
          <w:delText xml:space="preserve"> and Officer Merrick</w:delText>
        </w:r>
      </w:del>
      <w:ins w:id="928" w:author="Author">
        <w:r w:rsidRPr="009C230E">
          <w:rPr>
            <w:rFonts w:ascii="Times New Roman" w:hAnsi="Times New Roman" w:cs="Times New Roman"/>
            <w:szCs w:val="24"/>
          </w:rPr>
          <w:t>, Officer Merrick,</w:t>
        </w:r>
      </w:ins>
      <w:r w:rsidRPr="009C230E">
        <w:rPr>
          <w:rFonts w:ascii="Times New Roman" w:hAnsi="Times New Roman" w:cs="Times New Roman"/>
          <w:szCs w:val="24"/>
        </w:rPr>
        <w:t xml:space="preserve"> and his parents, that would be four people plus the Marshals. I’m guessing sixty to seventy-five million dollars.”</w:t>
      </w:r>
    </w:p>
    <w:p w14:paraId="519AF3F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“Didn’t we spend three and a half million to hire that Serbian to kill the Police Commander, and she thwarted that one? Vinski said.</w:t>
      </w:r>
    </w:p>
    <w:p w14:paraId="408DBFF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“Yeah, but these guys have a spotless reputation. They claim to have never failed. You could ask them to kill Santa Claus, and they’d do it.</w:t>
      </w:r>
    </w:p>
    <w:p w14:paraId="1909546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“Well, my friends,” Arsen Murka said. “I may be the Boss of the North American syndicate, but on this act of retaliation, I’ll need everybody to vote up or down. Give me a thumbs-up if you’re okay with investing in the VORTEX solution.”</w:t>
      </w:r>
    </w:p>
    <w:p w14:paraId="15F78A5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One by one, each Boss gave </w:t>
      </w:r>
      <w:del w:id="929" w:author="Author">
        <w:r w:rsidRPr="009C230E" w:rsidDel="00DC7D51">
          <w:rPr>
            <w:rFonts w:ascii="Times New Roman" w:hAnsi="Times New Roman" w:cs="Times New Roman"/>
            <w:szCs w:val="24"/>
          </w:rPr>
          <w:delText xml:space="preserve">the </w:delText>
        </w:r>
      </w:del>
      <w:ins w:id="930" w:author="Author">
        <w:r w:rsidRPr="009C230E">
          <w:rPr>
            <w:rFonts w:ascii="Times New Roman" w:hAnsi="Times New Roman" w:cs="Times New Roman"/>
            <w:szCs w:val="24"/>
          </w:rPr>
          <w:t xml:space="preserve">a </w:t>
        </w:r>
      </w:ins>
      <w:r w:rsidRPr="009C230E">
        <w:rPr>
          <w:rFonts w:ascii="Times New Roman" w:hAnsi="Times New Roman" w:cs="Times New Roman"/>
          <w:szCs w:val="24"/>
        </w:rPr>
        <w:t>thumbs-up gesture.</w:t>
      </w:r>
    </w:p>
    <w:p w14:paraId="5483422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“OK, since everybody agrees, I will make an overture to this group. I</w:t>
      </w:r>
      <w:del w:id="931" w:author="Author">
        <w:r w:rsidRPr="009C230E" w:rsidDel="00DC7D51">
          <w:rPr>
            <w:rFonts w:ascii="Times New Roman" w:hAnsi="Times New Roman" w:cs="Times New Roman"/>
            <w:szCs w:val="24"/>
          </w:rPr>
          <w:delText>t’s my understanding</w:delText>
        </w:r>
      </w:del>
      <w:ins w:id="932" w:author="Author">
        <w:r w:rsidRPr="009C230E">
          <w:rPr>
            <w:rFonts w:ascii="Times New Roman" w:hAnsi="Times New Roman" w:cs="Times New Roman"/>
            <w:szCs w:val="24"/>
          </w:rPr>
          <w:t xml:space="preserve"> understand</w:t>
        </w:r>
      </w:ins>
      <w:r w:rsidRPr="009C230E">
        <w:rPr>
          <w:rFonts w:ascii="Times New Roman" w:hAnsi="Times New Roman" w:cs="Times New Roman"/>
          <w:szCs w:val="24"/>
        </w:rPr>
        <w:t xml:space="preserve"> </w:t>
      </w:r>
      <w:del w:id="933" w:author="Author">
        <w:r w:rsidRPr="009C230E" w:rsidDel="00DC7D51">
          <w:rPr>
            <w:rFonts w:ascii="Times New Roman" w:hAnsi="Times New Roman" w:cs="Times New Roman"/>
            <w:szCs w:val="24"/>
          </w:rPr>
          <w:delText xml:space="preserve">that </w:delText>
        </w:r>
      </w:del>
      <w:r w:rsidRPr="009C230E">
        <w:rPr>
          <w:rFonts w:ascii="Times New Roman" w:hAnsi="Times New Roman" w:cs="Times New Roman"/>
          <w:szCs w:val="24"/>
        </w:rPr>
        <w:t xml:space="preserve">they charge $2 million to even look </w:t>
      </w:r>
      <w:r w:rsidRPr="009C230E">
        <w:rPr>
          <w:rFonts w:ascii="Times New Roman" w:hAnsi="Times New Roman" w:cs="Times New Roman"/>
          <w:szCs w:val="24"/>
        </w:rPr>
        <w:lastRenderedPageBreak/>
        <w:t>at the job.</w:t>
      </w:r>
    </w:p>
    <w:p w14:paraId="4A8D0F5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Once </w:t>
      </w:r>
      <w:del w:id="934" w:author="Author">
        <w:r w:rsidRPr="009C230E" w:rsidDel="00DC7D51">
          <w:rPr>
            <w:rFonts w:ascii="Times New Roman" w:hAnsi="Times New Roman" w:cs="Times New Roman"/>
            <w:szCs w:val="24"/>
          </w:rPr>
          <w:delText>this is set</w:delText>
        </w:r>
      </w:del>
      <w:ins w:id="935" w:author="Author">
        <w:r w:rsidRPr="009C230E">
          <w:rPr>
            <w:rFonts w:ascii="Times New Roman" w:hAnsi="Times New Roman" w:cs="Times New Roman"/>
            <w:szCs w:val="24"/>
          </w:rPr>
          <w:t>we set this</w:t>
        </w:r>
      </w:ins>
      <w:r w:rsidRPr="009C230E">
        <w:rPr>
          <w:rFonts w:ascii="Times New Roman" w:hAnsi="Times New Roman" w:cs="Times New Roman"/>
          <w:szCs w:val="24"/>
        </w:rPr>
        <w:t xml:space="preserve"> into motion, I can’t update the group about any of this. Secrecy is paramount here. Let’s get back to business but keep me informed of any other FBI interference. Good day, my friends.”</w:t>
      </w:r>
    </w:p>
    <w:p w14:paraId="209208D2" w14:textId="77777777" w:rsidR="001418B6" w:rsidRPr="009C230E" w:rsidRDefault="001418B6" w:rsidP="001418B6">
      <w:pPr>
        <w:pStyle w:val="BodyNormal"/>
        <w:rPr>
          <w:rFonts w:ascii="Times New Roman" w:hAnsi="Times New Roman" w:cs="Times New Roman"/>
          <w:szCs w:val="24"/>
        </w:rPr>
      </w:pPr>
    </w:p>
    <w:p w14:paraId="1D692B12"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p>
    <w:p w14:paraId="66A60FA7" w14:textId="77777777" w:rsidR="001418B6" w:rsidRPr="002165F5" w:rsidRDefault="001418B6" w:rsidP="002165F5">
      <w:pPr>
        <w:pStyle w:val="ChapterNumber"/>
      </w:pPr>
      <w:r w:rsidRPr="002165F5">
        <w:lastRenderedPageBreak/>
        <w:t>CHAPTER XXX</w:t>
      </w:r>
    </w:p>
    <w:p w14:paraId="0BB369C4" w14:textId="77777777" w:rsidR="001418B6" w:rsidRPr="002165F5" w:rsidRDefault="001418B6" w:rsidP="002165F5">
      <w:pPr>
        <w:pStyle w:val="ChapterTitle"/>
      </w:pPr>
      <w:bookmarkStart w:id="936" w:name="_Toc172536955"/>
      <w:bookmarkStart w:id="937" w:name="_Toc192624389"/>
      <w:r w:rsidRPr="002165F5">
        <w:t>Repercussions</w:t>
      </w:r>
      <w:bookmarkEnd w:id="936"/>
      <w:bookmarkEnd w:id="937"/>
    </w:p>
    <w:p w14:paraId="7CED2D7C" w14:textId="77777777" w:rsidR="001418B6" w:rsidRPr="002165F5" w:rsidRDefault="001418B6" w:rsidP="002165F5">
      <w:pPr>
        <w:pStyle w:val="ASubheadLevel1"/>
      </w:pPr>
      <w:bookmarkStart w:id="938" w:name="_Toc172536956"/>
      <w:bookmarkStart w:id="939" w:name="_Toc192624390"/>
      <w:r w:rsidRPr="002165F5">
        <w:t>Raid Cleanup</w:t>
      </w:r>
      <w:bookmarkEnd w:id="938"/>
      <w:bookmarkEnd w:id="939"/>
    </w:p>
    <w:p w14:paraId="31F6F179" w14:textId="438AE022"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received a request before lunch to come to Special Agent-in-Charge D’Marcus Mason’s office. Passing his secretary, she noticed Carolina Hendon </w:t>
      </w:r>
      <w:r w:rsidR="00895B81" w:rsidRPr="009C230E">
        <w:rPr>
          <w:rFonts w:ascii="Times New Roman" w:hAnsi="Times New Roman" w:cs="Times New Roman"/>
          <w:szCs w:val="24"/>
        </w:rPr>
        <w:t>sitting</w:t>
      </w:r>
      <w:r w:rsidRPr="009C230E">
        <w:rPr>
          <w:rFonts w:ascii="Times New Roman" w:hAnsi="Times New Roman" w:cs="Times New Roman"/>
          <w:szCs w:val="24"/>
        </w:rPr>
        <w:t xml:space="preserve"> with him. Master Wu </w:t>
      </w:r>
      <w:del w:id="940" w:author="Author">
        <w:r w:rsidRPr="009C230E" w:rsidDel="00764838">
          <w:rPr>
            <w:rFonts w:ascii="Times New Roman" w:hAnsi="Times New Roman" w:cs="Times New Roman"/>
            <w:szCs w:val="24"/>
          </w:rPr>
          <w:delText>had taught her how to read faces, so Jane could tell that</w:delText>
        </w:r>
      </w:del>
      <w:ins w:id="941" w:author="Author">
        <w:r w:rsidRPr="009C230E">
          <w:rPr>
            <w:rFonts w:ascii="Times New Roman" w:hAnsi="Times New Roman" w:cs="Times New Roman"/>
            <w:szCs w:val="24"/>
          </w:rPr>
          <w:t>taught her how to read faces so Jane could tell</w:t>
        </w:r>
      </w:ins>
      <w:r w:rsidRPr="009C230E">
        <w:rPr>
          <w:rFonts w:ascii="Times New Roman" w:hAnsi="Times New Roman" w:cs="Times New Roman"/>
          <w:szCs w:val="24"/>
        </w:rPr>
        <w:t xml:space="preserve"> they had disappointing news.</w:t>
      </w:r>
    </w:p>
    <w:p w14:paraId="699A7982" w14:textId="2D60E01B"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“Oh, Jane. Have a seat,” Mason said. “Carolina and I have reviewed all the data files and evidence taken from Boardcraft Engineering and the Sleeping Pigeon Motel. I had hoped </w:t>
      </w:r>
      <w:del w:id="942" w:author="Author">
        <w:r w:rsidRPr="009C230E" w:rsidDel="002D51FD">
          <w:rPr>
            <w:rFonts w:ascii="Times New Roman" w:hAnsi="Times New Roman" w:cs="Times New Roman"/>
            <w:szCs w:val="24"/>
          </w:rPr>
          <w:delText xml:space="preserve">that </w:delText>
        </w:r>
      </w:del>
      <w:r w:rsidRPr="009C230E">
        <w:rPr>
          <w:rFonts w:ascii="Times New Roman" w:hAnsi="Times New Roman" w:cs="Times New Roman"/>
          <w:szCs w:val="24"/>
        </w:rPr>
        <w:t xml:space="preserve">we’d find a copy of your rape video there. That would have made it easy for me to immediately arrest Imer Bisha and others we’ve identified on the charge of rape and assault. Being a raid conducted under a legal search </w:t>
      </w:r>
      <w:proofErr w:type="gramStart"/>
      <w:r w:rsidR="00895B81" w:rsidRPr="009C230E">
        <w:rPr>
          <w:rFonts w:ascii="Times New Roman" w:hAnsi="Times New Roman" w:cs="Times New Roman"/>
          <w:szCs w:val="24"/>
        </w:rPr>
        <w:t>warrant,</w:t>
      </w:r>
      <w:proofErr w:type="gramEnd"/>
      <w:r w:rsidR="00895B81" w:rsidRPr="009C230E">
        <w:rPr>
          <w:rFonts w:ascii="Times New Roman" w:hAnsi="Times New Roman" w:cs="Times New Roman"/>
          <w:szCs w:val="24"/>
        </w:rPr>
        <w:t xml:space="preserve"> </w:t>
      </w:r>
      <w:r w:rsidRPr="009C230E">
        <w:rPr>
          <w:rFonts w:ascii="Times New Roman" w:hAnsi="Times New Roman" w:cs="Times New Roman"/>
          <w:szCs w:val="24"/>
        </w:rPr>
        <w:t>we could use such evidence in court.</w:t>
      </w:r>
    </w:p>
    <w:p w14:paraId="66346629" w14:textId="68D70F09" w:rsidR="001418B6" w:rsidRPr="009C230E" w:rsidRDefault="001418B6" w:rsidP="001418B6">
      <w:pPr>
        <w:pStyle w:val="BodyNormal"/>
        <w:rPr>
          <w:ins w:id="943" w:author="Author"/>
          <w:rFonts w:ascii="Times New Roman" w:hAnsi="Times New Roman" w:cs="Times New Roman"/>
          <w:szCs w:val="24"/>
        </w:rPr>
      </w:pPr>
      <w:r w:rsidRPr="009C230E">
        <w:rPr>
          <w:rFonts w:ascii="Times New Roman" w:hAnsi="Times New Roman" w:cs="Times New Roman"/>
          <w:szCs w:val="24"/>
        </w:rPr>
        <w:t xml:space="preserve">Alas, no such file exists in either raid location. Also, investigators found no slam-dunk evidence that connected Bisha and Morton to either operation. We’ve </w:t>
      </w:r>
      <w:del w:id="944" w:author="Author">
        <w:r w:rsidRPr="009C230E" w:rsidDel="002D51FD">
          <w:rPr>
            <w:rFonts w:ascii="Times New Roman" w:hAnsi="Times New Roman" w:cs="Times New Roman"/>
            <w:szCs w:val="24"/>
          </w:rPr>
          <w:delText>no doubt</w:delText>
        </w:r>
      </w:del>
      <w:ins w:id="945" w:author="Author">
        <w:r w:rsidRPr="009C230E">
          <w:rPr>
            <w:rFonts w:ascii="Times New Roman" w:hAnsi="Times New Roman" w:cs="Times New Roman"/>
            <w:szCs w:val="24"/>
          </w:rPr>
          <w:t>undoubtedly</w:t>
        </w:r>
      </w:ins>
      <w:r w:rsidRPr="009C230E">
        <w:rPr>
          <w:rFonts w:ascii="Times New Roman" w:hAnsi="Times New Roman" w:cs="Times New Roman"/>
          <w:szCs w:val="24"/>
        </w:rPr>
        <w:t xml:space="preserve"> hurt the mob’s operation by shutting down </w:t>
      </w:r>
      <w:proofErr w:type="gramStart"/>
      <w:r w:rsidRPr="009C230E">
        <w:rPr>
          <w:rFonts w:ascii="Times New Roman" w:hAnsi="Times New Roman" w:cs="Times New Roman"/>
          <w:szCs w:val="24"/>
        </w:rPr>
        <w:t>a blackmail</w:t>
      </w:r>
      <w:proofErr w:type="gramEnd"/>
      <w:r w:rsidRPr="009C230E">
        <w:rPr>
          <w:rFonts w:ascii="Times New Roman" w:hAnsi="Times New Roman" w:cs="Times New Roman"/>
          <w:szCs w:val="24"/>
        </w:rPr>
        <w:t xml:space="preserve"> operation and some of their penetration of Fortune 500 companies. Still, there’s not enough here to arrest any </w:t>
      </w:r>
      <w:del w:id="946" w:author="Author">
        <w:r w:rsidRPr="009C230E" w:rsidDel="002D51FD">
          <w:rPr>
            <w:rFonts w:ascii="Times New Roman" w:hAnsi="Times New Roman" w:cs="Times New Roman"/>
            <w:szCs w:val="24"/>
          </w:rPr>
          <w:delText xml:space="preserve">of the </w:delText>
        </w:r>
      </w:del>
      <w:r w:rsidRPr="009C230E">
        <w:rPr>
          <w:rFonts w:ascii="Times New Roman" w:hAnsi="Times New Roman" w:cs="Times New Roman"/>
          <w:szCs w:val="24"/>
        </w:rPr>
        <w:t>mob leadership.”</w:t>
      </w:r>
    </w:p>
    <w:p w14:paraId="03402F5B" w14:textId="77777777" w:rsidR="001418B6" w:rsidRPr="001D41E1" w:rsidRDefault="001418B6" w:rsidP="001418B6">
      <w:pPr>
        <w:pStyle w:val="BodyNormal"/>
        <w:ind w:left="1440" w:right="720" w:firstLine="0"/>
        <w:rPr>
          <w:ins w:id="947" w:author="Author"/>
          <w:rFonts w:ascii="Roboto Condensed Medium" w:hAnsi="Roboto Condensed Medium" w:cs="Times New Roman"/>
          <w:i/>
          <w:iCs/>
          <w:szCs w:val="24"/>
        </w:rPr>
      </w:pPr>
      <w:r w:rsidRPr="001D41E1">
        <w:rPr>
          <w:rFonts w:ascii="Roboto Condensed Medium" w:hAnsi="Roboto Condensed Medium" w:cs="Times New Roman"/>
          <w:i/>
          <w:iCs/>
          <w:szCs w:val="24"/>
          <w:rPrChange w:id="948" w:author="Author">
            <w:rPr/>
          </w:rPrChange>
        </w:rPr>
        <w:t>“I would have thought, Agent Mason,</w:t>
      </w:r>
      <w:r w:rsidRPr="001D41E1">
        <w:rPr>
          <w:rFonts w:ascii="Roboto Condensed Medium" w:hAnsi="Roboto Condensed Medium" w:cs="Times New Roman"/>
          <w:i/>
          <w:iCs/>
          <w:szCs w:val="24"/>
        </w:rPr>
        <w:t xml:space="preserve"> </w:t>
      </w:r>
      <w:r w:rsidRPr="001D41E1">
        <w:rPr>
          <w:rFonts w:ascii="Roboto Condensed Medium" w:hAnsi="Roboto Condensed Medium" w:cs="Times New Roman"/>
          <w:i/>
          <w:iCs/>
          <w:szCs w:val="24"/>
          <w:rPrChange w:id="949" w:author="Author">
            <w:rPr/>
          </w:rPrChange>
        </w:rPr>
        <w:t xml:space="preserve">that </w:t>
      </w:r>
      <w:del w:id="950" w:author="Author">
        <w:r w:rsidRPr="001D41E1" w:rsidDel="00B46029">
          <w:rPr>
            <w:rFonts w:ascii="Roboto Condensed Medium" w:hAnsi="Roboto Condensed Medium" w:cs="Times New Roman"/>
            <w:i/>
            <w:iCs/>
            <w:szCs w:val="24"/>
            <w:rPrChange w:id="951" w:author="Author">
              <w:rPr/>
            </w:rPrChange>
          </w:rPr>
          <w:lastRenderedPageBreak/>
          <w:delText>Chicago Digital Consultants</w:delText>
        </w:r>
      </w:del>
      <w:ins w:id="952" w:author="Author">
        <w:r w:rsidRPr="001D41E1">
          <w:rPr>
            <w:rFonts w:ascii="Roboto Condensed Medium" w:hAnsi="Roboto Condensed Medium" w:cs="Times New Roman"/>
            <w:i/>
            <w:iCs/>
            <w:szCs w:val="24"/>
            <w:rPrChange w:id="953" w:author="Author">
              <w:rPr/>
            </w:rPrChange>
          </w:rPr>
          <w:t xml:space="preserve">Chicago Cyber Engineering </w:t>
        </w:r>
      </w:ins>
      <w:r w:rsidRPr="001D41E1">
        <w:rPr>
          <w:rFonts w:ascii="Roboto Condensed Medium" w:hAnsi="Roboto Condensed Medium" w:cs="Times New Roman"/>
          <w:i/>
          <w:iCs/>
          <w:szCs w:val="24"/>
          <w:rPrChange w:id="954" w:author="Author">
            <w:rPr/>
          </w:rPrChange>
        </w:rPr>
        <w:t>requesting a quote on a BART turnstile board with the silk-screen labeling removed would have been sufficient evidence of criminal intent.”</w:t>
      </w:r>
    </w:p>
    <w:p w14:paraId="50655E3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“We’re going to ask Dr. Lewis Morton about it, Jane,” Carolina said. “D’Marcus called him and demanded that he come in for an interview at 2:00 p.m. Barney is on his way with the Merrick chopper. It will be here in ten minutes. Please go home and watch the meeting with your FBI satellite phone. Jane, we don’t want you anywhere near that guy.”</w:t>
      </w:r>
    </w:p>
    <w:p w14:paraId="5BDC71F8" w14:textId="77777777" w:rsidR="001418B6" w:rsidRPr="009C230E" w:rsidRDefault="001418B6" w:rsidP="001418B6">
      <w:pPr>
        <w:pStyle w:val="BodyNormal"/>
        <w:rPr>
          <w:ins w:id="955" w:author="Author"/>
          <w:rFonts w:ascii="Times New Roman" w:hAnsi="Times New Roman" w:cs="Times New Roman"/>
          <w:szCs w:val="24"/>
        </w:rPr>
      </w:pPr>
      <w:del w:id="956" w:author="Author">
        <w:r w:rsidRPr="009C230E" w:rsidDel="002D51FD">
          <w:rPr>
            <w:rFonts w:ascii="Times New Roman" w:hAnsi="Times New Roman" w:cs="Times New Roman"/>
            <w:szCs w:val="24"/>
          </w:rPr>
          <w:delText>Giving D’Marcus Mason a penetrating stare before starting to type, Jane made herself clear</w:delText>
        </w:r>
      </w:del>
      <w:ins w:id="957" w:author="Author">
        <w:r w:rsidRPr="009C230E">
          <w:rPr>
            <w:rFonts w:ascii="Times New Roman" w:hAnsi="Times New Roman" w:cs="Times New Roman"/>
            <w:szCs w:val="24"/>
          </w:rPr>
          <w:t xml:space="preserve">Jane </w:t>
        </w:r>
      </w:ins>
      <w:r w:rsidRPr="009C230E">
        <w:rPr>
          <w:rFonts w:ascii="Times New Roman" w:hAnsi="Times New Roman" w:cs="Times New Roman"/>
          <w:szCs w:val="24"/>
        </w:rPr>
        <w:t>gave</w:t>
      </w:r>
      <w:ins w:id="958" w:author="Author">
        <w:r w:rsidRPr="009C230E">
          <w:rPr>
            <w:rFonts w:ascii="Times New Roman" w:hAnsi="Times New Roman" w:cs="Times New Roman"/>
            <w:szCs w:val="24"/>
          </w:rPr>
          <w:t xml:space="preserve"> D’Marcus Mason a penetrating stare before starting to type</w:t>
        </w:r>
      </w:ins>
      <w:r w:rsidRPr="009C230E">
        <w:rPr>
          <w:rFonts w:ascii="Times New Roman" w:hAnsi="Times New Roman" w:cs="Times New Roman"/>
          <w:szCs w:val="24"/>
        </w:rPr>
        <w:t>.</w:t>
      </w:r>
    </w:p>
    <w:p w14:paraId="330D2FF4" w14:textId="77777777" w:rsidR="001418B6" w:rsidRPr="001D41E1" w:rsidRDefault="001418B6">
      <w:pPr>
        <w:pStyle w:val="BodyNormal"/>
        <w:ind w:left="1440" w:right="720" w:firstLine="0"/>
        <w:rPr>
          <w:ins w:id="959" w:author="Author"/>
          <w:rFonts w:ascii="Roboto Condensed Medium" w:hAnsi="Roboto Condensed Medium" w:cs="Times New Roman"/>
          <w:i/>
          <w:iCs/>
          <w:szCs w:val="24"/>
          <w:rPrChange w:id="960" w:author="Author">
            <w:rPr>
              <w:ins w:id="961" w:author="Author"/>
            </w:rPr>
          </w:rPrChange>
        </w:rPr>
        <w:pPrChange w:id="962" w:author="Author">
          <w:pPr>
            <w:pStyle w:val="BodyNormal"/>
          </w:pPr>
        </w:pPrChange>
      </w:pPr>
      <w:r w:rsidRPr="001D41E1">
        <w:rPr>
          <w:rFonts w:ascii="Roboto Condensed Medium" w:hAnsi="Roboto Condensed Medium" w:cs="Times New Roman"/>
          <w:i/>
          <w:iCs/>
          <w:szCs w:val="24"/>
          <w:rPrChange w:id="963" w:author="Author">
            <w:rPr/>
          </w:rPrChange>
        </w:rPr>
        <w:t>“Respectfully, Agent Mason, I’m not afraid of any of these people.”</w:t>
      </w:r>
    </w:p>
    <w:p w14:paraId="1BF57CF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“I’m </w:t>
      </w:r>
      <w:proofErr w:type="gramStart"/>
      <w:r w:rsidRPr="009C230E">
        <w:rPr>
          <w:rFonts w:ascii="Times New Roman" w:hAnsi="Times New Roman" w:cs="Times New Roman"/>
          <w:szCs w:val="24"/>
        </w:rPr>
        <w:t>well aware</w:t>
      </w:r>
      <w:proofErr w:type="gramEnd"/>
      <w:r w:rsidRPr="009C230E">
        <w:rPr>
          <w:rFonts w:ascii="Times New Roman" w:hAnsi="Times New Roman" w:cs="Times New Roman"/>
          <w:szCs w:val="24"/>
        </w:rPr>
        <w:t xml:space="preserve"> of that, Jane. That’s why we want you ten miles away when we bring this man in for questioning. Oh, Marcia is signaling that your helicopter has landed. Off you go, Jane. Be ready to observe at 2 p.m.”</w:t>
      </w:r>
    </w:p>
    <w:p w14:paraId="33C78A43" w14:textId="77777777" w:rsidR="001418B6" w:rsidRPr="002165F5" w:rsidRDefault="001418B6" w:rsidP="002165F5">
      <w:pPr>
        <w:pStyle w:val="ASubheadLevel1"/>
      </w:pPr>
      <w:bookmarkStart w:id="964" w:name="_Toc172536957"/>
      <w:bookmarkStart w:id="965" w:name="_Toc192624391"/>
      <w:r w:rsidRPr="002165F5">
        <w:t>Grilling</w:t>
      </w:r>
      <w:bookmarkEnd w:id="964"/>
      <w:bookmarkEnd w:id="965"/>
    </w:p>
    <w:p w14:paraId="090FFC3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Two armed FBI agents shepherded Dr. Lewis Morton and Tony Sipelli through the metal detectors and ultrasound scanners. The</w:t>
      </w:r>
      <w:del w:id="966" w:author="Author">
        <w:r w:rsidRPr="009C230E" w:rsidDel="00AE156F">
          <w:rPr>
            <w:rFonts w:ascii="Times New Roman" w:hAnsi="Times New Roman" w:cs="Times New Roman"/>
            <w:szCs w:val="24"/>
          </w:rPr>
          <w:delText>y</w:delText>
        </w:r>
      </w:del>
      <w:ins w:id="967" w:author="Author">
        <w:r w:rsidRPr="009C230E">
          <w:rPr>
            <w:rFonts w:ascii="Times New Roman" w:hAnsi="Times New Roman" w:cs="Times New Roman"/>
            <w:szCs w:val="24"/>
          </w:rPr>
          <w:t xml:space="preserve"> FBI</w:t>
        </w:r>
      </w:ins>
      <w:r w:rsidRPr="009C230E">
        <w:rPr>
          <w:rFonts w:ascii="Times New Roman" w:hAnsi="Times New Roman" w:cs="Times New Roman"/>
          <w:szCs w:val="24"/>
        </w:rPr>
        <w:t xml:space="preserve"> </w:t>
      </w:r>
      <w:del w:id="968" w:author="Author">
        <w:r w:rsidRPr="009C230E" w:rsidDel="00AE156F">
          <w:rPr>
            <w:rFonts w:ascii="Times New Roman" w:hAnsi="Times New Roman" w:cs="Times New Roman"/>
            <w:szCs w:val="24"/>
          </w:rPr>
          <w:delText>were relieved of</w:delText>
        </w:r>
      </w:del>
      <w:ins w:id="969" w:author="Author">
        <w:r w:rsidRPr="009C230E">
          <w:rPr>
            <w:rFonts w:ascii="Times New Roman" w:hAnsi="Times New Roman" w:cs="Times New Roman"/>
            <w:szCs w:val="24"/>
          </w:rPr>
          <w:t>stored</w:t>
        </w:r>
      </w:ins>
      <w:r w:rsidRPr="009C230E">
        <w:rPr>
          <w:rFonts w:ascii="Times New Roman" w:hAnsi="Times New Roman" w:cs="Times New Roman"/>
          <w:szCs w:val="24"/>
        </w:rPr>
        <w:t xml:space="preserve"> all their electronics, </w:t>
      </w:r>
      <w:ins w:id="970" w:author="Author">
        <w:r w:rsidRPr="009C230E">
          <w:rPr>
            <w:rFonts w:ascii="Times New Roman" w:hAnsi="Times New Roman" w:cs="Times New Roman"/>
            <w:szCs w:val="24"/>
          </w:rPr>
          <w:t xml:space="preserve">phones, and </w:t>
        </w:r>
      </w:ins>
      <w:r w:rsidRPr="009C230E">
        <w:rPr>
          <w:rFonts w:ascii="Times New Roman" w:hAnsi="Times New Roman" w:cs="Times New Roman"/>
          <w:szCs w:val="24"/>
        </w:rPr>
        <w:t>smartwatches</w:t>
      </w:r>
      <w:ins w:id="971" w:author="Author">
        <w:r w:rsidRPr="009C230E">
          <w:rPr>
            <w:rFonts w:ascii="Times New Roman" w:hAnsi="Times New Roman" w:cs="Times New Roman"/>
            <w:szCs w:val="24"/>
          </w:rPr>
          <w:t xml:space="preserve"> </w:t>
        </w:r>
      </w:ins>
      <w:del w:id="972" w:author="Author">
        <w:r w:rsidRPr="009C230E" w:rsidDel="00AE156F">
          <w:rPr>
            <w:rFonts w:ascii="Times New Roman" w:hAnsi="Times New Roman" w:cs="Times New Roman"/>
            <w:szCs w:val="24"/>
          </w:rPr>
          <w:delText xml:space="preserve">, and smartphones to be kept in storage </w:delText>
        </w:r>
      </w:del>
      <w:r w:rsidRPr="009C230E">
        <w:rPr>
          <w:rFonts w:ascii="Times New Roman" w:hAnsi="Times New Roman" w:cs="Times New Roman"/>
          <w:szCs w:val="24"/>
        </w:rPr>
        <w:t xml:space="preserve">at the FBI entrance. Tony reminded the </w:t>
      </w:r>
      <w:r w:rsidRPr="009C230E">
        <w:rPr>
          <w:rFonts w:ascii="Times New Roman" w:hAnsi="Times New Roman" w:cs="Times New Roman"/>
          <w:szCs w:val="24"/>
        </w:rPr>
        <w:lastRenderedPageBreak/>
        <w:t xml:space="preserve">agents that any search </w:t>
      </w:r>
      <w:proofErr w:type="gramStart"/>
      <w:r w:rsidRPr="009C230E">
        <w:rPr>
          <w:rFonts w:ascii="Times New Roman" w:hAnsi="Times New Roman" w:cs="Times New Roman"/>
          <w:szCs w:val="24"/>
        </w:rPr>
        <w:t>of</w:t>
      </w:r>
      <w:proofErr w:type="gramEnd"/>
      <w:r w:rsidRPr="009C230E">
        <w:rPr>
          <w:rFonts w:ascii="Times New Roman" w:hAnsi="Times New Roman" w:cs="Times New Roman"/>
          <w:szCs w:val="24"/>
        </w:rPr>
        <w:t xml:space="preserve"> their property without a search warrant would have legal repercussions.</w:t>
      </w:r>
    </w:p>
    <w:p w14:paraId="454B9595" w14:textId="77777777" w:rsidR="001418B6" w:rsidRPr="009C230E" w:rsidRDefault="001418B6" w:rsidP="001418B6">
      <w:pPr>
        <w:pStyle w:val="BodyNormal"/>
        <w:rPr>
          <w:rFonts w:ascii="Times New Roman" w:hAnsi="Times New Roman" w:cs="Times New Roman"/>
          <w:szCs w:val="24"/>
        </w:rPr>
      </w:pPr>
      <w:ins w:id="973" w:author="Author">
        <w:r w:rsidRPr="009C230E">
          <w:rPr>
            <w:rFonts w:ascii="Times New Roman" w:hAnsi="Times New Roman" w:cs="Times New Roman"/>
            <w:szCs w:val="24"/>
          </w:rPr>
          <w:t xml:space="preserve">Two FBI guards led </w:t>
        </w:r>
      </w:ins>
      <w:r w:rsidRPr="009C230E">
        <w:rPr>
          <w:rFonts w:ascii="Times New Roman" w:hAnsi="Times New Roman" w:cs="Times New Roman"/>
          <w:szCs w:val="24"/>
        </w:rPr>
        <w:t xml:space="preserve">Morton and Sipelli </w:t>
      </w:r>
      <w:del w:id="974" w:author="Author">
        <w:r w:rsidRPr="009C230E" w:rsidDel="00AE156F">
          <w:rPr>
            <w:rFonts w:ascii="Times New Roman" w:hAnsi="Times New Roman" w:cs="Times New Roman"/>
            <w:szCs w:val="24"/>
          </w:rPr>
          <w:delText xml:space="preserve">were led </w:delText>
        </w:r>
      </w:del>
      <w:r w:rsidRPr="009C230E">
        <w:rPr>
          <w:rFonts w:ascii="Times New Roman" w:hAnsi="Times New Roman" w:cs="Times New Roman"/>
          <w:szCs w:val="24"/>
        </w:rPr>
        <w:t xml:space="preserve">to an interior interview room with a two-way mirror and a single door. Escorted to their seats, the two guards sat in chairs away from the table. </w:t>
      </w:r>
    </w:p>
    <w:p w14:paraId="7FB6598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“Dr. Morton, Counselor Sipelli, I am Special Agent in Charge D’Marcus Mason. If you look at the cameras on the front wall, you will see that </w:t>
      </w:r>
      <w:ins w:id="975" w:author="Author">
        <w:r w:rsidRPr="009C230E">
          <w:rPr>
            <w:rFonts w:ascii="Times New Roman" w:hAnsi="Times New Roman" w:cs="Times New Roman"/>
            <w:szCs w:val="24"/>
          </w:rPr>
          <w:t xml:space="preserve">we are recording </w:t>
        </w:r>
      </w:ins>
      <w:r w:rsidRPr="009C230E">
        <w:rPr>
          <w:rFonts w:ascii="Times New Roman" w:hAnsi="Times New Roman" w:cs="Times New Roman"/>
          <w:szCs w:val="24"/>
        </w:rPr>
        <w:t>this interview</w:t>
      </w:r>
      <w:del w:id="976" w:author="Author">
        <w:r w:rsidRPr="009C230E" w:rsidDel="00AE156F">
          <w:rPr>
            <w:rFonts w:ascii="Times New Roman" w:hAnsi="Times New Roman" w:cs="Times New Roman"/>
            <w:szCs w:val="24"/>
          </w:rPr>
          <w:delText xml:space="preserve"> is being recorded</w:delText>
        </w:r>
      </w:del>
      <w:r w:rsidRPr="009C230E">
        <w:rPr>
          <w:rFonts w:ascii="Times New Roman" w:hAnsi="Times New Roman" w:cs="Times New Roman"/>
          <w:szCs w:val="24"/>
        </w:rPr>
        <w:t>. May I remind you that it is a federal felony to lie to an FBI agent?</w:t>
      </w:r>
    </w:p>
    <w:p w14:paraId="11959F89" w14:textId="52756A13"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Seated next to me is Special Agent Carolina Hendon. Next to her is Special Agent David Hanko. On my left, representing the Justice Department, is US Attorney Joseph Tyler </w:t>
      </w:r>
      <w:r w:rsidR="001D41E1" w:rsidRPr="009C230E">
        <w:rPr>
          <w:rFonts w:ascii="Times New Roman" w:hAnsi="Times New Roman" w:cs="Times New Roman"/>
          <w:szCs w:val="24"/>
        </w:rPr>
        <w:t>Wolvingham.</w:t>
      </w:r>
    </w:p>
    <w:p w14:paraId="3415F841" w14:textId="1B9A4DD6"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Lewis Morton looked like a GQ magazine model, wearing a tailored light grey business suit, white dress shirt, and matching grey tie. Thirty-eight years old, his full head of hair, light five o’clock shadow mustache, and goatee gave him an attractive countenance. Morton fixed his gaze </w:t>
      </w:r>
      <w:r w:rsidR="00E12E01" w:rsidRPr="009C230E">
        <w:rPr>
          <w:rFonts w:ascii="Times New Roman" w:hAnsi="Times New Roman" w:cs="Times New Roman"/>
          <w:szCs w:val="24"/>
        </w:rPr>
        <w:t>at</w:t>
      </w:r>
      <w:r w:rsidRPr="009C230E">
        <w:rPr>
          <w:rFonts w:ascii="Times New Roman" w:hAnsi="Times New Roman" w:cs="Times New Roman"/>
          <w:szCs w:val="24"/>
        </w:rPr>
        <w:t xml:space="preserve"> Carolina.</w:t>
      </w:r>
    </w:p>
    <w:p w14:paraId="49E192E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“Hmmm. Carolina Hendon? Are you the author of the 2047 Cal Tech Ph.D. Thesis on Linux Round-robin scheduling in a multi-core computing environment?”</w:t>
      </w:r>
    </w:p>
    <w:p w14:paraId="6DCD981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“Yes, Dr. Morton. I am the author of that paper. The Open Software Foundation accepted my work and </w:t>
      </w:r>
      <w:r w:rsidRPr="009C230E">
        <w:rPr>
          <w:rFonts w:ascii="Times New Roman" w:hAnsi="Times New Roman" w:cs="Times New Roman"/>
          <w:szCs w:val="24"/>
        </w:rPr>
        <w:lastRenderedPageBreak/>
        <w:t>incorporated it into all versions of Linux the following year.”</w:t>
      </w:r>
    </w:p>
    <w:p w14:paraId="03505A9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Morton inched forward in his chair towards Carolina with a condescending smile</w:t>
      </w:r>
      <w:del w:id="977" w:author="Author">
        <w:r w:rsidRPr="009C230E" w:rsidDel="00B83F86">
          <w:rPr>
            <w:rFonts w:ascii="Times New Roman" w:hAnsi="Times New Roman" w:cs="Times New Roman"/>
            <w:szCs w:val="24"/>
          </w:rPr>
          <w:delText xml:space="preserve"> on his face</w:delText>
        </w:r>
      </w:del>
      <w:r w:rsidRPr="009C230E">
        <w:rPr>
          <w:rFonts w:ascii="Times New Roman" w:hAnsi="Times New Roman" w:cs="Times New Roman"/>
          <w:szCs w:val="24"/>
        </w:rPr>
        <w:t>.</w:t>
      </w:r>
    </w:p>
    <w:p w14:paraId="3CB0EB9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must admit, Agent Hendon, that when I reviewed that paper, I had no idea </w:t>
      </w:r>
      <w:del w:id="978" w:author="Author">
        <w:r w:rsidRPr="009C230E" w:rsidDel="00B83F86">
          <w:rPr>
            <w:rFonts w:ascii="Times New Roman" w:hAnsi="Times New Roman" w:cs="Times New Roman"/>
            <w:szCs w:val="24"/>
          </w:rPr>
          <w:delText xml:space="preserve">that </w:delText>
        </w:r>
      </w:del>
      <w:r w:rsidRPr="009C230E">
        <w:rPr>
          <w:rFonts w:ascii="Times New Roman" w:hAnsi="Times New Roman" w:cs="Times New Roman"/>
          <w:szCs w:val="24"/>
        </w:rPr>
        <w:t>its author would be so ravishing.”</w:t>
      </w:r>
    </w:p>
    <w:p w14:paraId="6A4BB0D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“Let’s keep our comments professional, Doctor Morton,” Carolina said. “The Mad Men television series ended forty years ago; in case you have forgotten.”</w:t>
      </w:r>
    </w:p>
    <w:p w14:paraId="74CB170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“Let’s get this interview started, shall we?” Mason said.</w:t>
      </w:r>
    </w:p>
    <w:p w14:paraId="2E3FE80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Special Agent Mason shoved a gruesome autopsy photograph of Yilka Kartallozi in front of Morton and Sipelli.</w:t>
      </w:r>
    </w:p>
    <w:p w14:paraId="64B4FEB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“Do you know this person, Doctor Morton?” </w:t>
      </w:r>
    </w:p>
    <w:p w14:paraId="0E9D098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“No, Agent Mason, I have no idea who this is.”</w:t>
      </w:r>
    </w:p>
    <w:p w14:paraId="39833F5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“His name is Yilka Kartallozi, Dr. Morton, and he was an Albanian Underboss. I ask again, do you know him?”</w:t>
      </w:r>
    </w:p>
    <w:p w14:paraId="7B22728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Morton stiffened in his seat, his body language indicating a rising level of tension.</w:t>
      </w:r>
    </w:p>
    <w:p w14:paraId="73918C0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“For the second time, I do not know this individual.”</w:t>
      </w:r>
    </w:p>
    <w:p w14:paraId="31B5A55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“Dr. Morton,” David Hanko said, “has this man ever been in your </w:t>
      </w:r>
      <w:del w:id="979" w:author="Author">
        <w:r w:rsidRPr="009C230E" w:rsidDel="00B46029">
          <w:rPr>
            <w:rFonts w:ascii="Times New Roman" w:hAnsi="Times New Roman" w:cs="Times New Roman"/>
            <w:szCs w:val="24"/>
          </w:rPr>
          <w:delText>Chicago Digital Consultants</w:delText>
        </w:r>
      </w:del>
      <w:ins w:id="980" w:author="Author">
        <w:r w:rsidRPr="009C230E">
          <w:rPr>
            <w:rFonts w:ascii="Times New Roman" w:hAnsi="Times New Roman" w:cs="Times New Roman"/>
            <w:szCs w:val="24"/>
          </w:rPr>
          <w:t>Chicago Cyber Engineering</w:t>
        </w:r>
      </w:ins>
      <w:r w:rsidRPr="009C230E">
        <w:rPr>
          <w:rFonts w:ascii="Times New Roman" w:hAnsi="Times New Roman" w:cs="Times New Roman"/>
          <w:szCs w:val="24"/>
        </w:rPr>
        <w:t xml:space="preserve"> building?”</w:t>
      </w:r>
    </w:p>
    <w:p w14:paraId="2093AD8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“Not that I’m aware of.”</w:t>
      </w:r>
    </w:p>
    <w:p w14:paraId="5C74E81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have the testimony of three witnesses that this man went into your lobby four years ago, bypassed security, and went into the elevator. What’s your explanation for that?”</w:t>
      </w:r>
    </w:p>
    <w:p w14:paraId="0BF972B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Tony Sipelli became indignant, clenching his fists as he </w:t>
      </w:r>
      <w:r w:rsidRPr="009C230E">
        <w:rPr>
          <w:rFonts w:ascii="Times New Roman" w:hAnsi="Times New Roman" w:cs="Times New Roman"/>
          <w:szCs w:val="24"/>
        </w:rPr>
        <w:lastRenderedPageBreak/>
        <w:t>spoke.</w:t>
      </w:r>
    </w:p>
    <w:p w14:paraId="7BB353B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“This is ridiculous, Agent Hanko. Four years ago? The lobby of </w:t>
      </w:r>
      <w:del w:id="981" w:author="Author">
        <w:r w:rsidRPr="009C230E" w:rsidDel="00B46029">
          <w:rPr>
            <w:rFonts w:ascii="Times New Roman" w:hAnsi="Times New Roman" w:cs="Times New Roman"/>
            <w:szCs w:val="24"/>
          </w:rPr>
          <w:delText>Chicago Digital Consultants</w:delText>
        </w:r>
      </w:del>
      <w:ins w:id="982" w:author="Author">
        <w:r w:rsidRPr="009C230E">
          <w:rPr>
            <w:rFonts w:ascii="Times New Roman" w:hAnsi="Times New Roman" w:cs="Times New Roman"/>
            <w:szCs w:val="24"/>
          </w:rPr>
          <w:t>Chicago Cyber Engineering</w:t>
        </w:r>
        <w:del w:id="983" w:author="Author">
          <w:r w:rsidRPr="009C230E" w:rsidDel="00BD1D65">
            <w:rPr>
              <w:rFonts w:ascii="Times New Roman" w:hAnsi="Times New Roman" w:cs="Times New Roman"/>
              <w:szCs w:val="24"/>
            </w:rPr>
            <w:delText xml:space="preserve"> </w:delText>
          </w:r>
        </w:del>
      </w:ins>
      <w:r w:rsidRPr="009C230E">
        <w:rPr>
          <w:rFonts w:ascii="Times New Roman" w:hAnsi="Times New Roman" w:cs="Times New Roman"/>
          <w:szCs w:val="24"/>
        </w:rPr>
        <w:t xml:space="preserve"> is open to the public. Anybody can walk in there. </w:t>
      </w:r>
      <w:proofErr w:type="gramStart"/>
      <w:r w:rsidRPr="009C230E">
        <w:rPr>
          <w:rFonts w:ascii="Times New Roman" w:hAnsi="Times New Roman" w:cs="Times New Roman"/>
          <w:szCs w:val="24"/>
        </w:rPr>
        <w:t>Maybe there</w:t>
      </w:r>
      <w:proofErr w:type="gramEnd"/>
      <w:r w:rsidRPr="009C230E">
        <w:rPr>
          <w:rFonts w:ascii="Times New Roman" w:hAnsi="Times New Roman" w:cs="Times New Roman"/>
          <w:szCs w:val="24"/>
        </w:rPr>
        <w:t xml:space="preserve"> was a lapse in security, or this individual was looking for a bathroom!”</w:t>
      </w:r>
    </w:p>
    <w:p w14:paraId="29A0516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Carolina took over the questioning. She had pages of notes in front of her.</w:t>
      </w:r>
    </w:p>
    <w:p w14:paraId="065FAAD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“Doctor Morton, have you or your company had any dealings with Boardcraft Engineering near Naperville?”</w:t>
      </w:r>
    </w:p>
    <w:p w14:paraId="1F2AE74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“Yes, we have purchased their services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times. We like them because they not only etch and drill our circuit boards</w:t>
      </w:r>
      <w:del w:id="984" w:author="Author">
        <w:r w:rsidRPr="009C230E" w:rsidDel="00BD1D65">
          <w:rPr>
            <w:rFonts w:ascii="Times New Roman" w:hAnsi="Times New Roman" w:cs="Times New Roman"/>
            <w:szCs w:val="24"/>
          </w:rPr>
          <w:delText>, they assemble them as well</w:delText>
        </w:r>
      </w:del>
      <w:ins w:id="985" w:author="Author">
        <w:r w:rsidRPr="009C230E">
          <w:rPr>
            <w:rFonts w:ascii="Times New Roman" w:hAnsi="Times New Roman" w:cs="Times New Roman"/>
            <w:szCs w:val="24"/>
          </w:rPr>
          <w:t xml:space="preserve"> but also assemble </w:t>
        </w:r>
        <w:proofErr w:type="gramStart"/>
        <w:r w:rsidRPr="009C230E">
          <w:rPr>
            <w:rFonts w:ascii="Times New Roman" w:hAnsi="Times New Roman" w:cs="Times New Roman"/>
            <w:szCs w:val="24"/>
          </w:rPr>
          <w:t>them</w:t>
        </w:r>
      </w:ins>
      <w:r w:rsidRPr="009C230E">
        <w:rPr>
          <w:rFonts w:ascii="Times New Roman" w:hAnsi="Times New Roman" w:cs="Times New Roman"/>
          <w:szCs w:val="24"/>
        </w:rPr>
        <w:t>.”</w:t>
      </w:r>
      <w:proofErr w:type="gramEnd"/>
    </w:p>
    <w:p w14:paraId="4BF8815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Carolina shuffled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papers, her face always sporting a faint smile, as she prepared to poke the bear.</w:t>
      </w:r>
    </w:p>
    <w:p w14:paraId="1785BC1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raided that company five days ago, Doctor Morton. We have determined that the Albanian organized crime family financed, staffed, and operated this firm. The employees were primarily destitute Asian </w:t>
      </w:r>
      <w:proofErr w:type="gramStart"/>
      <w:r w:rsidRPr="009C230E">
        <w:rPr>
          <w:rFonts w:ascii="Times New Roman" w:hAnsi="Times New Roman" w:cs="Times New Roman"/>
          <w:szCs w:val="24"/>
        </w:rPr>
        <w:t>illegal immigrants</w:t>
      </w:r>
      <w:proofErr w:type="gramEnd"/>
      <w:r w:rsidRPr="009C230E">
        <w:rPr>
          <w:rFonts w:ascii="Times New Roman" w:hAnsi="Times New Roman" w:cs="Times New Roman"/>
          <w:szCs w:val="24"/>
        </w:rPr>
        <w:t>, forced to work under nearly slave labor conditions.</w:t>
      </w:r>
    </w:p>
    <w:p w14:paraId="008CC87F" w14:textId="70D2BDD6"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“In our study of their business records, one transaction caught our attention. You requested a quotation for this circuit board that I’m showing you. The design files have all silk screening removed on the top and bottom layers, save for the edge connector pinouts. You asked for a quote to build and populate </w:t>
      </w:r>
      <w:r w:rsidR="00813EC2" w:rsidRPr="009C230E">
        <w:rPr>
          <w:rFonts w:ascii="Times New Roman" w:hAnsi="Times New Roman" w:cs="Times New Roman"/>
          <w:szCs w:val="24"/>
        </w:rPr>
        <w:t>one thousand</w:t>
      </w:r>
      <w:r w:rsidRPr="009C230E">
        <w:rPr>
          <w:rFonts w:ascii="Times New Roman" w:hAnsi="Times New Roman" w:cs="Times New Roman"/>
          <w:szCs w:val="24"/>
        </w:rPr>
        <w:t xml:space="preserve"> units.”</w:t>
      </w:r>
    </w:p>
    <w:p w14:paraId="33F46E5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“Forgive me, Agent Hendon; I don’t see where this is going?”</w:t>
      </w:r>
    </w:p>
    <w:p w14:paraId="43395D3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“I’ll explain, Dr. Morton. We tracked down the end-user of this board. It turned out to be San Francisco’s Bay Area Rapid Transit system. Specifically, </w:t>
      </w:r>
      <w:del w:id="986" w:author="Author">
        <w:r w:rsidRPr="009C230E" w:rsidDel="00BD1D65">
          <w:rPr>
            <w:rFonts w:ascii="Times New Roman" w:hAnsi="Times New Roman" w:cs="Times New Roman"/>
            <w:szCs w:val="24"/>
          </w:rPr>
          <w:delText xml:space="preserve">this </w:delText>
        </w:r>
      </w:del>
      <w:ins w:id="987" w:author="Author">
        <w:r w:rsidRPr="009C230E">
          <w:rPr>
            <w:rFonts w:ascii="Times New Roman" w:hAnsi="Times New Roman" w:cs="Times New Roman"/>
            <w:szCs w:val="24"/>
          </w:rPr>
          <w:t xml:space="preserve">Bart uses this </w:t>
        </w:r>
      </w:ins>
      <w:r w:rsidRPr="009C230E">
        <w:rPr>
          <w:rFonts w:ascii="Times New Roman" w:hAnsi="Times New Roman" w:cs="Times New Roman"/>
          <w:szCs w:val="24"/>
        </w:rPr>
        <w:t>board</w:t>
      </w:r>
      <w:ins w:id="988" w:author="Author">
        <w:r w:rsidRPr="009C230E">
          <w:rPr>
            <w:rFonts w:ascii="Times New Roman" w:hAnsi="Times New Roman" w:cs="Times New Roman"/>
            <w:szCs w:val="24"/>
          </w:rPr>
          <w:t xml:space="preserve"> in</w:t>
        </w:r>
      </w:ins>
      <w:r w:rsidRPr="009C230E">
        <w:rPr>
          <w:rFonts w:ascii="Times New Roman" w:hAnsi="Times New Roman" w:cs="Times New Roman"/>
          <w:szCs w:val="24"/>
        </w:rPr>
        <w:t xml:space="preserve"> </w:t>
      </w:r>
      <w:del w:id="989" w:author="Author">
        <w:r w:rsidRPr="009C230E" w:rsidDel="00BD1D65">
          <w:rPr>
            <w:rFonts w:ascii="Times New Roman" w:hAnsi="Times New Roman" w:cs="Times New Roman"/>
            <w:szCs w:val="24"/>
          </w:rPr>
          <w:delText xml:space="preserve">is used in </w:delText>
        </w:r>
      </w:del>
      <w:r w:rsidRPr="009C230E">
        <w:rPr>
          <w:rFonts w:ascii="Times New Roman" w:hAnsi="Times New Roman" w:cs="Times New Roman"/>
          <w:szCs w:val="24"/>
        </w:rPr>
        <w:t>their subway turnstile units; it transfers cash from the user’s smartphones or debit cards to a BART-affiliated bank.</w:t>
      </w:r>
    </w:p>
    <w:p w14:paraId="0AB9DE03" w14:textId="7133752B" w:rsidR="001418B6" w:rsidRPr="009C230E" w:rsidRDefault="001D41E1" w:rsidP="001418B6">
      <w:pPr>
        <w:pStyle w:val="BodyNormal"/>
        <w:rPr>
          <w:rFonts w:ascii="Times New Roman" w:hAnsi="Times New Roman" w:cs="Times New Roman"/>
          <w:szCs w:val="24"/>
        </w:rPr>
      </w:pPr>
      <w:r>
        <w:rPr>
          <w:rFonts w:ascii="Times New Roman" w:hAnsi="Times New Roman" w:cs="Times New Roman"/>
          <w:szCs w:val="24"/>
        </w:rPr>
        <w:t>“</w:t>
      </w:r>
      <w:r w:rsidR="001418B6" w:rsidRPr="009C230E">
        <w:rPr>
          <w:rFonts w:ascii="Times New Roman" w:hAnsi="Times New Roman" w:cs="Times New Roman"/>
          <w:szCs w:val="24"/>
        </w:rPr>
        <w:t xml:space="preserve">The FBI and BART engineers checked two stations’ turnstile units. We believe both stations had these counterfeit boards installed to skim </w:t>
      </w:r>
      <w:proofErr w:type="gramStart"/>
      <w:r w:rsidR="001418B6" w:rsidRPr="009C230E">
        <w:rPr>
          <w:rFonts w:ascii="Times New Roman" w:hAnsi="Times New Roman" w:cs="Times New Roman"/>
          <w:szCs w:val="24"/>
        </w:rPr>
        <w:t>some of</w:t>
      </w:r>
      <w:proofErr w:type="gramEnd"/>
      <w:r w:rsidR="001418B6" w:rsidRPr="009C230E">
        <w:rPr>
          <w:rFonts w:ascii="Times New Roman" w:hAnsi="Times New Roman" w:cs="Times New Roman"/>
          <w:szCs w:val="24"/>
        </w:rPr>
        <w:t xml:space="preserve"> the transactions to a foreign bank.</w:t>
      </w:r>
    </w:p>
    <w:p w14:paraId="1786DEC7" w14:textId="25D73B8F" w:rsidR="001418B6" w:rsidRPr="009C230E" w:rsidRDefault="001D41E1" w:rsidP="001418B6">
      <w:pPr>
        <w:pStyle w:val="BodyNormal"/>
        <w:rPr>
          <w:rFonts w:ascii="Times New Roman" w:hAnsi="Times New Roman" w:cs="Times New Roman"/>
          <w:szCs w:val="24"/>
        </w:rPr>
      </w:pPr>
      <w:r>
        <w:rPr>
          <w:rFonts w:ascii="Times New Roman" w:hAnsi="Times New Roman" w:cs="Times New Roman"/>
          <w:szCs w:val="24"/>
        </w:rPr>
        <w:t>“</w:t>
      </w:r>
      <w:r w:rsidR="001418B6" w:rsidRPr="009C230E">
        <w:rPr>
          <w:rFonts w:ascii="Times New Roman" w:hAnsi="Times New Roman" w:cs="Times New Roman"/>
          <w:szCs w:val="24"/>
        </w:rPr>
        <w:t>So, I ask you, Louis Morton, did your company design, manufacture, and install these counterfeits into BART turnstiles for a sophisticated electronic skimming operation?”</w:t>
      </w:r>
    </w:p>
    <w:p w14:paraId="2C1D28E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Morton relaxed a bit, leaned back in his chair, and studied Carolina’s face for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seconds. She could sense his intellect working at warp speed, trying to frame the best answer.</w:t>
      </w:r>
    </w:p>
    <w:p w14:paraId="75B7BB2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short answer, Agent Hendon, is no. We did not build those boards. Did you find orders, parts purchases, and other evidence of the manufacture of these boards?”</w:t>
      </w:r>
    </w:p>
    <w:p w14:paraId="2493A3B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“No, we did not. The only evidence on the Boardcraft system was your request for a quote and the </w:t>
      </w:r>
      <w:del w:id="990" w:author="Author">
        <w:r w:rsidRPr="009C230E" w:rsidDel="000C3B19">
          <w:rPr>
            <w:rFonts w:ascii="Times New Roman" w:hAnsi="Times New Roman" w:cs="Times New Roman"/>
            <w:szCs w:val="24"/>
          </w:rPr>
          <w:delText>schematics and board design files needed</w:delText>
        </w:r>
      </w:del>
      <w:ins w:id="991" w:author="Author">
        <w:r w:rsidRPr="009C230E">
          <w:rPr>
            <w:rFonts w:ascii="Times New Roman" w:hAnsi="Times New Roman" w:cs="Times New Roman"/>
            <w:szCs w:val="24"/>
          </w:rPr>
          <w:t>needed schematics and board design files</w:t>
        </w:r>
      </w:ins>
      <w:r w:rsidRPr="009C230E">
        <w:rPr>
          <w:rFonts w:ascii="Times New Roman" w:hAnsi="Times New Roman" w:cs="Times New Roman"/>
          <w:szCs w:val="24"/>
        </w:rPr>
        <w:t>. We think leaving this on their system was a mistake</w:t>
      </w:r>
      <w:del w:id="992" w:author="Author">
        <w:r w:rsidRPr="009C230E" w:rsidDel="000C3B19">
          <w:rPr>
            <w:rFonts w:ascii="Times New Roman" w:hAnsi="Times New Roman" w:cs="Times New Roman"/>
            <w:szCs w:val="24"/>
          </w:rPr>
          <w:delText>; it should have been deleted with all other evidence of building these boards</w:delText>
        </w:r>
      </w:del>
      <w:r w:rsidRPr="009C230E">
        <w:rPr>
          <w:rFonts w:ascii="Times New Roman" w:hAnsi="Times New Roman" w:cs="Times New Roman"/>
          <w:szCs w:val="24"/>
        </w:rPr>
        <w:t>.”</w:t>
      </w:r>
    </w:p>
    <w:p w14:paraId="4EFC16D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“You should have gone into science fiction writing, Ms. </w:t>
      </w:r>
      <w:r w:rsidRPr="009C230E">
        <w:rPr>
          <w:rFonts w:ascii="Times New Roman" w:hAnsi="Times New Roman" w:cs="Times New Roman"/>
          <w:szCs w:val="24"/>
        </w:rPr>
        <w:lastRenderedPageBreak/>
        <w:t>Hendon. You’ve woven a delightful conspiracy theory here. The only problem is that there’s a simple explanation.</w:t>
      </w:r>
    </w:p>
    <w:p w14:paraId="38043561" w14:textId="09A8DC91" w:rsidR="001418B6" w:rsidRPr="009C230E" w:rsidRDefault="001418B6" w:rsidP="001418B6">
      <w:pPr>
        <w:pStyle w:val="BodyNormal"/>
        <w:rPr>
          <w:rFonts w:ascii="Times New Roman" w:hAnsi="Times New Roman" w:cs="Times New Roman"/>
          <w:szCs w:val="24"/>
        </w:rPr>
      </w:pPr>
      <w:del w:id="993" w:author="Author">
        <w:r w:rsidRPr="009C230E" w:rsidDel="000C3B19">
          <w:rPr>
            <w:rFonts w:ascii="Times New Roman" w:hAnsi="Times New Roman" w:cs="Times New Roman"/>
            <w:szCs w:val="24"/>
          </w:rPr>
          <w:delText>I had all BART circuit design files</w:delText>
        </w:r>
      </w:del>
      <w:ins w:id="994" w:author="Author">
        <w:r w:rsidRPr="009C230E">
          <w:rPr>
            <w:rFonts w:ascii="Times New Roman" w:hAnsi="Times New Roman" w:cs="Times New Roman"/>
            <w:szCs w:val="24"/>
          </w:rPr>
          <w:t>All BART circuit design files were</w:t>
        </w:r>
      </w:ins>
      <w:r w:rsidRPr="009C230E">
        <w:rPr>
          <w:rFonts w:ascii="Times New Roman" w:hAnsi="Times New Roman" w:cs="Times New Roman"/>
          <w:szCs w:val="24"/>
        </w:rPr>
        <w:t xml:space="preserve"> available </w:t>
      </w:r>
      <w:del w:id="995" w:author="Author">
        <w:r w:rsidRPr="009C230E" w:rsidDel="000C3B19">
          <w:rPr>
            <w:rFonts w:ascii="Times New Roman" w:hAnsi="Times New Roman" w:cs="Times New Roman"/>
            <w:szCs w:val="24"/>
          </w:rPr>
          <w:delText>as part of</w:delText>
        </w:r>
      </w:del>
      <w:ins w:id="996" w:author="Author">
        <w:r w:rsidRPr="009C230E">
          <w:rPr>
            <w:rFonts w:ascii="Times New Roman" w:hAnsi="Times New Roman" w:cs="Times New Roman"/>
            <w:szCs w:val="24"/>
          </w:rPr>
          <w:t>for</w:t>
        </w:r>
      </w:ins>
      <w:r w:rsidRPr="009C230E">
        <w:rPr>
          <w:rFonts w:ascii="Times New Roman" w:hAnsi="Times New Roman" w:cs="Times New Roman"/>
          <w:szCs w:val="24"/>
        </w:rPr>
        <w:t xml:space="preserve"> our work with their station display systems. I wanted to evaluate the cost and capabilities of the Boardcraft Engineering company, so I chose a </w:t>
      </w:r>
      <w:proofErr w:type="gramStart"/>
      <w:r w:rsidRPr="009C230E">
        <w:rPr>
          <w:rFonts w:ascii="Times New Roman" w:hAnsi="Times New Roman" w:cs="Times New Roman"/>
          <w:szCs w:val="24"/>
        </w:rPr>
        <w:t>reasonably complicated</w:t>
      </w:r>
      <w:proofErr w:type="gramEnd"/>
      <w:r w:rsidRPr="009C230E">
        <w:rPr>
          <w:rFonts w:ascii="Times New Roman" w:hAnsi="Times New Roman" w:cs="Times New Roman"/>
          <w:szCs w:val="24"/>
        </w:rPr>
        <w:t xml:space="preserve"> BART circuit board for my evaluation and removed most of the labeling to protect my </w:t>
      </w:r>
      <w:proofErr w:type="gramStart"/>
      <w:r w:rsidRPr="009C230E">
        <w:rPr>
          <w:rFonts w:ascii="Times New Roman" w:hAnsi="Times New Roman" w:cs="Times New Roman"/>
          <w:szCs w:val="24"/>
        </w:rPr>
        <w:t>customer</w:t>
      </w:r>
      <w:proofErr w:type="gramEnd"/>
      <w:r w:rsidRPr="009C230E">
        <w:rPr>
          <w:rFonts w:ascii="Times New Roman" w:hAnsi="Times New Roman" w:cs="Times New Roman"/>
          <w:szCs w:val="24"/>
        </w:rPr>
        <w:t xml:space="preserve">. I asked for a quote, determined </w:t>
      </w:r>
      <w:del w:id="997" w:author="Author">
        <w:r w:rsidRPr="009C230E" w:rsidDel="000C3B19">
          <w:rPr>
            <w:rFonts w:ascii="Times New Roman" w:hAnsi="Times New Roman" w:cs="Times New Roman"/>
            <w:szCs w:val="24"/>
          </w:rPr>
          <w:delText xml:space="preserve">that </w:delText>
        </w:r>
      </w:del>
      <w:r w:rsidRPr="009C230E">
        <w:rPr>
          <w:rFonts w:ascii="Times New Roman" w:hAnsi="Times New Roman" w:cs="Times New Roman"/>
          <w:szCs w:val="24"/>
        </w:rPr>
        <w:t>their price and capabilities were acceptable,</w:t>
      </w:r>
      <w:del w:id="998" w:author="Author">
        <w:r w:rsidRPr="009C230E" w:rsidDel="000C3B19">
          <w:rPr>
            <w:rFonts w:ascii="Times New Roman" w:hAnsi="Times New Roman" w:cs="Times New Roman"/>
            <w:szCs w:val="24"/>
          </w:rPr>
          <w:delText>,</w:delText>
        </w:r>
      </w:del>
      <w:r w:rsidRPr="009C230E">
        <w:rPr>
          <w:rFonts w:ascii="Times New Roman" w:hAnsi="Times New Roman" w:cs="Times New Roman"/>
          <w:szCs w:val="24"/>
        </w:rPr>
        <w:t xml:space="preserve"> and started doing business with them. So, Special Agent Hendon, my response to your conjecture, colloquially put, is ‘nice try, sweety pie.”</w:t>
      </w:r>
    </w:p>
    <w:p w14:paraId="1480A1D5" w14:textId="77777777" w:rsidR="001418B6" w:rsidRPr="009C230E" w:rsidRDefault="001418B6" w:rsidP="001418B6">
      <w:pPr>
        <w:pStyle w:val="BodyNormal"/>
        <w:rPr>
          <w:rFonts w:ascii="Times New Roman" w:hAnsi="Times New Roman" w:cs="Times New Roman"/>
          <w:szCs w:val="24"/>
        </w:rPr>
      </w:pPr>
      <w:proofErr w:type="gramStart"/>
      <w:r w:rsidRPr="009C230E">
        <w:rPr>
          <w:rFonts w:ascii="Times New Roman" w:hAnsi="Times New Roman" w:cs="Times New Roman"/>
          <w:szCs w:val="24"/>
        </w:rPr>
        <w:t>Carolina,</w:t>
      </w:r>
      <w:proofErr w:type="gramEnd"/>
      <w:r w:rsidRPr="009C230E">
        <w:rPr>
          <w:rFonts w:ascii="Times New Roman" w:hAnsi="Times New Roman" w:cs="Times New Roman"/>
          <w:szCs w:val="24"/>
        </w:rPr>
        <w:t xml:space="preserve"> trained </w:t>
      </w:r>
      <w:del w:id="999" w:author="Author">
        <w:r w:rsidRPr="009C230E" w:rsidDel="000C3B19">
          <w:rPr>
            <w:rFonts w:ascii="Times New Roman" w:hAnsi="Times New Roman" w:cs="Times New Roman"/>
            <w:szCs w:val="24"/>
          </w:rPr>
          <w:delText>to not</w:delText>
        </w:r>
      </w:del>
      <w:ins w:id="1000" w:author="Author">
        <w:r w:rsidRPr="009C230E">
          <w:rPr>
            <w:rFonts w:ascii="Times New Roman" w:hAnsi="Times New Roman" w:cs="Times New Roman"/>
            <w:szCs w:val="24"/>
          </w:rPr>
          <w:t>not to</w:t>
        </w:r>
      </w:ins>
      <w:r w:rsidRPr="009C230E">
        <w:rPr>
          <w:rFonts w:ascii="Times New Roman" w:hAnsi="Times New Roman" w:cs="Times New Roman"/>
          <w:szCs w:val="24"/>
        </w:rPr>
        <w:t xml:space="preserve"> react to such blatant sexism and hostility, maintained her resting face smile.</w:t>
      </w:r>
    </w:p>
    <w:p w14:paraId="25CD28D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“Here’s where we are, Doctor Morton. There are fifty BART stations and about six hundred turnstiles. Our inspections of a couple of stations indicate that </w:t>
      </w:r>
      <w:ins w:id="1001" w:author="Author">
        <w:r w:rsidRPr="009C230E">
          <w:rPr>
            <w:rFonts w:ascii="Times New Roman" w:hAnsi="Times New Roman" w:cs="Times New Roman"/>
            <w:szCs w:val="24"/>
          </w:rPr>
          <w:t xml:space="preserve">someone installed </w:t>
        </w:r>
      </w:ins>
      <w:r w:rsidRPr="009C230E">
        <w:rPr>
          <w:rFonts w:ascii="Times New Roman" w:hAnsi="Times New Roman" w:cs="Times New Roman"/>
          <w:szCs w:val="24"/>
        </w:rPr>
        <w:t xml:space="preserve">counterfeits </w:t>
      </w:r>
      <w:del w:id="1002" w:author="Author">
        <w:r w:rsidRPr="009C230E" w:rsidDel="00F032BE">
          <w:rPr>
            <w:rFonts w:ascii="Times New Roman" w:hAnsi="Times New Roman" w:cs="Times New Roman"/>
            <w:szCs w:val="24"/>
          </w:rPr>
          <w:delText xml:space="preserve">are installed </w:delText>
        </w:r>
      </w:del>
      <w:r w:rsidRPr="009C230E">
        <w:rPr>
          <w:rFonts w:ascii="Times New Roman" w:hAnsi="Times New Roman" w:cs="Times New Roman"/>
          <w:szCs w:val="24"/>
        </w:rPr>
        <w:t xml:space="preserve">in every turnstile. BART usually has only fifty turnstile circuit boards stocked for maintenance replacement. It will take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months to purchase new units and replace them.</w:t>
      </w:r>
    </w:p>
    <w:p w14:paraId="4AA3BBD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In the interim, we had an electronics consultant design a WiFi board to replace the ones at the BART stations. </w:t>
      </w:r>
      <w:del w:id="1003" w:author="Author">
        <w:r w:rsidRPr="009C230E" w:rsidDel="00F032BE">
          <w:rPr>
            <w:rFonts w:ascii="Times New Roman" w:hAnsi="Times New Roman" w:cs="Times New Roman"/>
            <w:szCs w:val="24"/>
          </w:rPr>
          <w:delText>This WiFi board, using off-the-shelf components, will intercept your modified WiFi stream and do two things: route legitimate fare transactions to BART’s bank and route the</w:delText>
        </w:r>
      </w:del>
      <w:ins w:id="1004" w:author="Author">
        <w:r w:rsidRPr="009C230E">
          <w:rPr>
            <w:rFonts w:ascii="Times New Roman" w:hAnsi="Times New Roman" w:cs="Times New Roman"/>
            <w:szCs w:val="24"/>
          </w:rPr>
          <w:t>Using off-the-shelf components, this WiFi board will intercept your modified WiFi stream and do two things: route legitimate fare transactions to BART’s bank and</w:t>
        </w:r>
      </w:ins>
      <w:r w:rsidRPr="009C230E">
        <w:rPr>
          <w:rFonts w:ascii="Times New Roman" w:hAnsi="Times New Roman" w:cs="Times New Roman"/>
          <w:szCs w:val="24"/>
        </w:rPr>
        <w:t xml:space="preserve"> skim</w:t>
      </w:r>
      <w:del w:id="1005" w:author="Author">
        <w:r w:rsidRPr="009C230E" w:rsidDel="00F032BE">
          <w:rPr>
            <w:rFonts w:ascii="Times New Roman" w:hAnsi="Times New Roman" w:cs="Times New Roman"/>
            <w:szCs w:val="24"/>
          </w:rPr>
          <w:delText>ming</w:delText>
        </w:r>
      </w:del>
      <w:r w:rsidRPr="009C230E">
        <w:rPr>
          <w:rFonts w:ascii="Times New Roman" w:hAnsi="Times New Roman" w:cs="Times New Roman"/>
          <w:szCs w:val="24"/>
        </w:rPr>
        <w:t xml:space="preserve"> data </w:t>
      </w:r>
      <w:r w:rsidRPr="009C230E">
        <w:rPr>
          <w:rFonts w:ascii="Times New Roman" w:hAnsi="Times New Roman" w:cs="Times New Roman"/>
          <w:szCs w:val="24"/>
        </w:rPr>
        <w:lastRenderedPageBreak/>
        <w:t>to the proverbial bit bucket.</w:t>
      </w:r>
    </w:p>
    <w:p w14:paraId="066AA9E9" w14:textId="12B641B1"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My cybercrime team in Washington has fifty of these boards programmed and </w:t>
      </w:r>
      <w:proofErr w:type="gramStart"/>
      <w:r w:rsidRPr="009C230E">
        <w:rPr>
          <w:rFonts w:ascii="Times New Roman" w:hAnsi="Times New Roman" w:cs="Times New Roman"/>
          <w:szCs w:val="24"/>
        </w:rPr>
        <w:t>tested</w:t>
      </w:r>
      <w:proofErr w:type="gramEnd"/>
      <w:r w:rsidRPr="009C230E">
        <w:rPr>
          <w:rFonts w:ascii="Times New Roman" w:hAnsi="Times New Roman" w:cs="Times New Roman"/>
          <w:szCs w:val="24"/>
        </w:rPr>
        <w:t xml:space="preserve">. We will ship them to San Francisco this weekend and installed Monday night. Whoever </w:t>
      </w:r>
      <w:del w:id="1006" w:author="Author">
        <w:r w:rsidRPr="009C230E" w:rsidDel="00F032BE">
          <w:rPr>
            <w:rFonts w:ascii="Times New Roman" w:hAnsi="Times New Roman" w:cs="Times New Roman"/>
            <w:szCs w:val="24"/>
          </w:rPr>
          <w:delText>is profiting from this skimming operation will find their revenue end</w:delText>
        </w:r>
      </w:del>
      <w:ins w:id="1007" w:author="Author">
        <w:r w:rsidRPr="009C230E">
          <w:rPr>
            <w:rFonts w:ascii="Times New Roman" w:hAnsi="Times New Roman" w:cs="Times New Roman"/>
            <w:szCs w:val="24"/>
          </w:rPr>
          <w:t xml:space="preserve">profits from this skimming operation will </w:t>
        </w:r>
      </w:ins>
      <w:r w:rsidRPr="009C230E">
        <w:rPr>
          <w:rFonts w:ascii="Times New Roman" w:hAnsi="Times New Roman" w:cs="Times New Roman"/>
          <w:szCs w:val="24"/>
        </w:rPr>
        <w:t>lose</w:t>
      </w:r>
      <w:ins w:id="1008" w:author="Author">
        <w:r w:rsidRPr="009C230E">
          <w:rPr>
            <w:rFonts w:ascii="Times New Roman" w:hAnsi="Times New Roman" w:cs="Times New Roman"/>
            <w:szCs w:val="24"/>
          </w:rPr>
          <w:t xml:space="preserve"> their revenue</w:t>
        </w:r>
      </w:ins>
      <w:r w:rsidRPr="009C230E">
        <w:rPr>
          <w:rFonts w:ascii="Times New Roman" w:hAnsi="Times New Roman" w:cs="Times New Roman"/>
          <w:szCs w:val="24"/>
        </w:rPr>
        <w:t xml:space="preserve"> by next Tuesday. We know it was you, Morton. The entirety of the FBI is working to prove it.”</w:t>
      </w:r>
    </w:p>
    <w:p w14:paraId="450511F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ran an interesting experiment before our raid, Dr. Morton,” Joe Wolvingham said. “We took the design files of a complicated Raspberry Pi Plus board from a Manhattan manufacturer, modified the design files to reflect a bogus FBI company, and submitted the design online for bids by Boardcraft Engineering and CS Manufacture in Mexicali, the company that builds BART’s boards. Guess what we found? The Boardcraft board was one-third the Mexicali company's price, and that’s a Mexican company. </w:t>
      </w:r>
    </w:p>
    <w:p w14:paraId="6E8EB45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There’s only one explanation: slave labor at the Naperville plant</w:t>
      </w:r>
      <w:del w:id="1009" w:author="Author">
        <w:r w:rsidRPr="009C230E" w:rsidDel="00F032BE">
          <w:rPr>
            <w:rFonts w:ascii="Times New Roman" w:hAnsi="Times New Roman" w:cs="Times New Roman"/>
            <w:szCs w:val="24"/>
          </w:rPr>
          <w:delText xml:space="preserve">; </w:delText>
        </w:r>
      </w:del>
      <w:ins w:id="1010" w:author="Author">
        <w:r w:rsidRPr="009C230E">
          <w:rPr>
            <w:rFonts w:ascii="Times New Roman" w:hAnsi="Times New Roman" w:cs="Times New Roman"/>
            <w:szCs w:val="24"/>
          </w:rPr>
          <w:t xml:space="preserve">. </w:t>
        </w:r>
      </w:ins>
      <w:r w:rsidRPr="009C230E">
        <w:rPr>
          <w:rFonts w:ascii="Times New Roman" w:hAnsi="Times New Roman" w:cs="Times New Roman"/>
          <w:szCs w:val="24"/>
        </w:rPr>
        <w:t>Slave labor</w:t>
      </w:r>
      <w:del w:id="1011" w:author="Author">
        <w:r w:rsidRPr="009C230E" w:rsidDel="00F032BE">
          <w:rPr>
            <w:rFonts w:ascii="Times New Roman" w:hAnsi="Times New Roman" w:cs="Times New Roman"/>
            <w:szCs w:val="24"/>
          </w:rPr>
          <w:delText>,</w:delText>
        </w:r>
      </w:del>
      <w:r w:rsidRPr="009C230E">
        <w:rPr>
          <w:rFonts w:ascii="Times New Roman" w:hAnsi="Times New Roman" w:cs="Times New Roman"/>
          <w:szCs w:val="24"/>
        </w:rPr>
        <w:t xml:space="preserve"> here in America. My conclusion: you set up a company to manufacture your boards inexpensively and secretly, a perfect criminal collaboration!”</w:t>
      </w:r>
    </w:p>
    <w:p w14:paraId="73A8C99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“Jesus H. Christ, D’Marcus!” Tony Sipelli said, his face flushed with indignation. “How long are you going to let this farce go on? You’ve let Cal Tech Tinker </w:t>
      </w:r>
      <w:proofErr w:type="gramStart"/>
      <w:r w:rsidRPr="009C230E">
        <w:rPr>
          <w:rFonts w:ascii="Times New Roman" w:hAnsi="Times New Roman" w:cs="Times New Roman"/>
          <w:szCs w:val="24"/>
        </w:rPr>
        <w:t>Belle over there</w:t>
      </w:r>
      <w:proofErr w:type="gramEnd"/>
      <w:r w:rsidRPr="009C230E">
        <w:rPr>
          <w:rFonts w:ascii="Times New Roman" w:hAnsi="Times New Roman" w:cs="Times New Roman"/>
          <w:szCs w:val="24"/>
        </w:rPr>
        <w:t xml:space="preserve"> weave a colorful conspiracy theory without any evidence whatsoever to support it. You know damn well </w:t>
      </w:r>
      <w:r w:rsidRPr="009C230E">
        <w:rPr>
          <w:rFonts w:ascii="Times New Roman" w:hAnsi="Times New Roman" w:cs="Times New Roman"/>
          <w:szCs w:val="24"/>
        </w:rPr>
        <w:lastRenderedPageBreak/>
        <w:t>that none of which you’ve said will hold up in court. You, Barrister Wolvingham, should know this.”</w:t>
      </w:r>
    </w:p>
    <w:p w14:paraId="2D498B6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“If I may butt in, Agent Mason,” Morton said, “my offer is still open. You can bring Tinker Belle and all your agents to our facility, and I will let her inspect every room, every computer, </w:t>
      </w:r>
      <w:ins w:id="1012" w:author="Author">
        <w:r w:rsidRPr="009C230E">
          <w:rPr>
            <w:rFonts w:ascii="Times New Roman" w:hAnsi="Times New Roman" w:cs="Times New Roman"/>
            <w:szCs w:val="24"/>
          </w:rPr>
          <w:t xml:space="preserve">and </w:t>
        </w:r>
      </w:ins>
      <w:r w:rsidRPr="009C230E">
        <w:rPr>
          <w:rFonts w:ascii="Times New Roman" w:hAnsi="Times New Roman" w:cs="Times New Roman"/>
          <w:szCs w:val="24"/>
        </w:rPr>
        <w:t>every data storage system. We are 100% legitimate, and I can prove it. Bring them over tomorrow.”</w:t>
      </w:r>
    </w:p>
    <w:p w14:paraId="7976C70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Special Agent in Charge Mason looked intently at Morton, cracking the slightest Cheshire cat smile before speaking.</w:t>
      </w:r>
    </w:p>
    <w:p w14:paraId="5CBDA5F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“Nah. We're not interested in your Potemkin Village stage show, Doctor Morton. But I will tell you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areas of research we’re looking into regarding your company.</w:t>
      </w:r>
    </w:p>
    <w:p w14:paraId="7293DF1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“We’re looking into the </w:t>
      </w:r>
      <w:proofErr w:type="gramStart"/>
      <w:r w:rsidRPr="009C230E">
        <w:rPr>
          <w:rFonts w:ascii="Times New Roman" w:hAnsi="Times New Roman" w:cs="Times New Roman"/>
          <w:szCs w:val="24"/>
        </w:rPr>
        <w:t>somewhat suspicious</w:t>
      </w:r>
      <w:proofErr w:type="gramEnd"/>
      <w:r w:rsidRPr="009C230E">
        <w:rPr>
          <w:rFonts w:ascii="Times New Roman" w:hAnsi="Times New Roman" w:cs="Times New Roman"/>
          <w:szCs w:val="24"/>
        </w:rPr>
        <w:t xml:space="preserve"> death of your building inspector, Boyd Creekmore. What did he do for you that required his elimination?</w:t>
      </w:r>
    </w:p>
    <w:p w14:paraId="2DE2A60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be using your tax records to identify every one of your customers. They’ll get visits from the FBI, ascertain what you did for them, and identify possible skimming opportunities </w:t>
      </w:r>
      <w:proofErr w:type="gramStart"/>
      <w:r w:rsidRPr="009C230E">
        <w:rPr>
          <w:rFonts w:ascii="Times New Roman" w:hAnsi="Times New Roman" w:cs="Times New Roman"/>
          <w:szCs w:val="24"/>
        </w:rPr>
        <w:t>similar to</w:t>
      </w:r>
      <w:proofErr w:type="gramEnd"/>
      <w:r w:rsidRPr="009C230E">
        <w:rPr>
          <w:rFonts w:ascii="Times New Roman" w:hAnsi="Times New Roman" w:cs="Times New Roman"/>
          <w:szCs w:val="24"/>
        </w:rPr>
        <w:t xml:space="preserve"> the BART caper. We are relentless, Doctor Morton. You’ve </w:t>
      </w:r>
      <w:proofErr w:type="gramStart"/>
      <w:r w:rsidRPr="009C230E">
        <w:rPr>
          <w:rFonts w:ascii="Times New Roman" w:hAnsi="Times New Roman" w:cs="Times New Roman"/>
          <w:szCs w:val="24"/>
        </w:rPr>
        <w:t>been warned</w:t>
      </w:r>
      <w:proofErr w:type="gramEnd"/>
      <w:r w:rsidRPr="009C230E">
        <w:rPr>
          <w:rFonts w:ascii="Times New Roman" w:hAnsi="Times New Roman" w:cs="Times New Roman"/>
          <w:szCs w:val="24"/>
        </w:rPr>
        <w:t>.”</w:t>
      </w:r>
    </w:p>
    <w:p w14:paraId="6B088D1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Castor, please escort these gentlemen out of the building. Good day, Doctor Morton, and Counselor Sipelli.”</w:t>
      </w:r>
    </w:p>
    <w:p w14:paraId="4219CC2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After </w:t>
      </w:r>
      <w:del w:id="1013" w:author="Author">
        <w:r w:rsidRPr="009C230E" w:rsidDel="00F032BE">
          <w:rPr>
            <w:rFonts w:ascii="Times New Roman" w:hAnsi="Times New Roman" w:cs="Times New Roman"/>
            <w:szCs w:val="24"/>
          </w:rPr>
          <w:delText>the two men</w:delText>
        </w:r>
      </w:del>
      <w:ins w:id="1014" w:author="Author">
        <w:r w:rsidRPr="009C230E">
          <w:rPr>
            <w:rFonts w:ascii="Times New Roman" w:hAnsi="Times New Roman" w:cs="Times New Roman"/>
            <w:szCs w:val="24"/>
          </w:rPr>
          <w:t>the guards</w:t>
        </w:r>
      </w:ins>
      <w:r w:rsidRPr="009C230E">
        <w:rPr>
          <w:rFonts w:ascii="Times New Roman" w:hAnsi="Times New Roman" w:cs="Times New Roman"/>
          <w:szCs w:val="24"/>
        </w:rPr>
        <w:t xml:space="preserve"> </w:t>
      </w:r>
      <w:del w:id="1015" w:author="Author">
        <w:r w:rsidRPr="009C230E" w:rsidDel="00F032BE">
          <w:rPr>
            <w:rFonts w:ascii="Times New Roman" w:hAnsi="Times New Roman" w:cs="Times New Roman"/>
            <w:szCs w:val="24"/>
          </w:rPr>
          <w:delText xml:space="preserve">were </w:delText>
        </w:r>
      </w:del>
      <w:r w:rsidRPr="009C230E">
        <w:rPr>
          <w:rFonts w:ascii="Times New Roman" w:hAnsi="Times New Roman" w:cs="Times New Roman"/>
          <w:szCs w:val="24"/>
        </w:rPr>
        <w:t>escorted</w:t>
      </w:r>
      <w:ins w:id="1016" w:author="Author">
        <w:r w:rsidRPr="009C230E">
          <w:rPr>
            <w:rFonts w:ascii="Times New Roman" w:hAnsi="Times New Roman" w:cs="Times New Roman"/>
            <w:szCs w:val="24"/>
          </w:rPr>
          <w:t xml:space="preserve"> Morton and Sipelli</w:t>
        </w:r>
      </w:ins>
      <w:r w:rsidRPr="009C230E">
        <w:rPr>
          <w:rFonts w:ascii="Times New Roman" w:hAnsi="Times New Roman" w:cs="Times New Roman"/>
          <w:szCs w:val="24"/>
        </w:rPr>
        <w:t xml:space="preserve"> out of the interview room, Special Agent-in-Charge Mason relaxed a </w:t>
      </w:r>
      <w:r w:rsidRPr="009C230E">
        <w:rPr>
          <w:rFonts w:ascii="Times New Roman" w:hAnsi="Times New Roman" w:cs="Times New Roman"/>
          <w:szCs w:val="24"/>
        </w:rPr>
        <w:lastRenderedPageBreak/>
        <w:t>bit, leaning back in his chair, gently scratching his goatee with his fingers.</w:t>
      </w:r>
    </w:p>
    <w:p w14:paraId="72B9C68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I’d say we certainly rattled those gentlemen. Those colorful monikers for Agent Hendon, </w:t>
      </w:r>
      <w:del w:id="1017" w:author="Author">
        <w:r w:rsidRPr="009C230E" w:rsidDel="00F032BE">
          <w:rPr>
            <w:rFonts w:ascii="Times New Roman" w:hAnsi="Times New Roman" w:cs="Times New Roman"/>
            <w:szCs w:val="24"/>
          </w:rPr>
          <w:delText xml:space="preserve">you know </w:delText>
        </w:r>
      </w:del>
      <w:r w:rsidRPr="009C230E">
        <w:rPr>
          <w:rFonts w:ascii="Times New Roman" w:hAnsi="Times New Roman" w:cs="Times New Roman"/>
          <w:szCs w:val="24"/>
        </w:rPr>
        <w:t>Tinker Belle and Sweety Pie,</w:t>
      </w:r>
      <w:del w:id="1018" w:author="Author">
        <w:r w:rsidRPr="009C230E" w:rsidDel="00F032BE">
          <w:rPr>
            <w:rFonts w:ascii="Times New Roman" w:hAnsi="Times New Roman" w:cs="Times New Roman"/>
            <w:szCs w:val="24"/>
          </w:rPr>
          <w:delText>,</w:delText>
        </w:r>
      </w:del>
      <w:r w:rsidRPr="009C230E">
        <w:rPr>
          <w:rFonts w:ascii="Times New Roman" w:hAnsi="Times New Roman" w:cs="Times New Roman"/>
          <w:szCs w:val="24"/>
        </w:rPr>
        <w:t xml:space="preserve"> certainly attest to that.”</w:t>
      </w:r>
    </w:p>
    <w:p w14:paraId="5C01815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“Thank your lucky stars that you sent Jane home, D’Marcus,” Joe Wolvingham said. “If Morton had called her Tinker Belle, she’d probably have hit him.”</w:t>
      </w:r>
    </w:p>
    <w:p w14:paraId="40CB698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know, sir,” Carolina said, “We could probably go into that building tomorrow with jackhammers and get to the bottom of all this?”</w:t>
      </w:r>
    </w:p>
    <w:p w14:paraId="569C3D1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“Yeah, we could, but you let Jane keep squeezing them. If they were a water tank, Jane has them near the burst limit.”</w:t>
      </w:r>
    </w:p>
    <w:p w14:paraId="42E0FF36" w14:textId="77777777" w:rsidR="001418B6" w:rsidRPr="009C230E" w:rsidRDefault="001418B6" w:rsidP="001418B6">
      <w:pPr>
        <w:pStyle w:val="BodyNormal"/>
        <w:rPr>
          <w:rFonts w:ascii="Times New Roman" w:hAnsi="Times New Roman" w:cs="Times New Roman"/>
          <w:szCs w:val="24"/>
        </w:rPr>
      </w:pPr>
    </w:p>
    <w:p w14:paraId="4CABA29E"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p>
    <w:p w14:paraId="6F8A65BB" w14:textId="77777777" w:rsidR="001418B6" w:rsidRPr="002165F5" w:rsidRDefault="001418B6" w:rsidP="002165F5">
      <w:pPr>
        <w:pStyle w:val="ChapterNumber"/>
      </w:pPr>
      <w:r w:rsidRPr="002165F5">
        <w:lastRenderedPageBreak/>
        <w:t>CHAPTER XXX</w:t>
      </w:r>
    </w:p>
    <w:p w14:paraId="2B6DAB13" w14:textId="77777777" w:rsidR="001418B6" w:rsidRPr="002165F5" w:rsidRDefault="001418B6" w:rsidP="002165F5">
      <w:pPr>
        <w:pStyle w:val="ChapterTitle"/>
      </w:pPr>
      <w:bookmarkStart w:id="1019" w:name="_Toc172536958"/>
      <w:bookmarkStart w:id="1020" w:name="_Toc192624392"/>
      <w:r w:rsidRPr="002165F5">
        <w:t>Getting to Know You</w:t>
      </w:r>
      <w:bookmarkEnd w:id="1019"/>
      <w:bookmarkEnd w:id="1020"/>
    </w:p>
    <w:p w14:paraId="2948C05C" w14:textId="77777777" w:rsidR="001418B6" w:rsidRPr="002165F5" w:rsidRDefault="001418B6" w:rsidP="002165F5">
      <w:pPr>
        <w:pStyle w:val="ASubheadLevel1"/>
      </w:pPr>
      <w:bookmarkStart w:id="1021" w:name="_Toc172536959"/>
      <w:bookmarkStart w:id="1022" w:name="_Toc192624393"/>
      <w:r w:rsidRPr="002165F5">
        <w:t>Late Night Conversations</w:t>
      </w:r>
      <w:bookmarkEnd w:id="1021"/>
      <w:bookmarkEnd w:id="1022"/>
    </w:p>
    <w:p w14:paraId="670855B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come in.” </w:t>
      </w:r>
    </w:p>
    <w:p w14:paraId="45CC8A6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Mac’s eyes sparkled, seeing Jane at the doorway to his childhood bedroom. Plopping down next to him, Jane leaned over and quickly kissed him on the lips, a kiss not designed to initiate intimacy but more of a gentle confirmation of her affection for him. Mac’s face beamed as she reached for her tablet computer.</w:t>
      </w:r>
    </w:p>
    <w:p w14:paraId="52E71545" w14:textId="77777777" w:rsidR="001418B6" w:rsidRPr="009C230E" w:rsidRDefault="001418B6" w:rsidP="001418B6">
      <w:pPr>
        <w:pStyle w:val="BodyNormal"/>
        <w:rPr>
          <w:ins w:id="1023" w:author="Author"/>
          <w:rFonts w:ascii="Times New Roman" w:hAnsi="Times New Roman" w:cs="Times New Roman"/>
          <w:szCs w:val="24"/>
        </w:rPr>
      </w:pPr>
      <w:r w:rsidRPr="009C230E">
        <w:rPr>
          <w:rFonts w:ascii="Times New Roman" w:hAnsi="Times New Roman" w:cs="Times New Roman"/>
          <w:szCs w:val="24"/>
        </w:rPr>
        <w:t>“Long day at work?”</w:t>
      </w:r>
    </w:p>
    <w:p w14:paraId="0627CF36" w14:textId="77777777" w:rsidR="001418B6" w:rsidRPr="00813EC2" w:rsidRDefault="001418B6">
      <w:pPr>
        <w:pStyle w:val="BodyNormal"/>
        <w:ind w:left="1440" w:right="720" w:firstLine="0"/>
        <w:rPr>
          <w:ins w:id="1024" w:author="Author"/>
          <w:rFonts w:ascii="Roboto Condensed Medium" w:hAnsi="Roboto Condensed Medium" w:cs="Times New Roman"/>
          <w:i/>
          <w:iCs/>
          <w:szCs w:val="24"/>
          <w:rPrChange w:id="1025" w:author="Author">
            <w:rPr>
              <w:ins w:id="1026" w:author="Author"/>
            </w:rPr>
          </w:rPrChange>
        </w:rPr>
        <w:pPrChange w:id="1027" w:author="Author">
          <w:pPr>
            <w:pStyle w:val="BodyNormal"/>
          </w:pPr>
        </w:pPrChange>
      </w:pPr>
      <w:r w:rsidRPr="00813EC2">
        <w:rPr>
          <w:rFonts w:ascii="Roboto Condensed Medium" w:hAnsi="Roboto Condensed Medium" w:cs="Times New Roman"/>
          <w:i/>
          <w:iCs/>
          <w:szCs w:val="24"/>
          <w:rPrChange w:id="1028" w:author="Author">
            <w:rPr/>
          </w:rPrChange>
        </w:rPr>
        <w:t>“Yeah, I worked a half-day at the FBI Headquarters and a half-day upstairs. They interviewed Morton and didn’t want me in the same room. He’s a bit of a conceited prick, Mac.</w:t>
      </w:r>
      <w:r w:rsidRPr="00813EC2">
        <w:rPr>
          <w:rFonts w:ascii="Roboto Condensed Medium" w:hAnsi="Roboto Condensed Medium" w:cs="Times New Roman"/>
          <w:i/>
          <w:iCs/>
          <w:szCs w:val="24"/>
        </w:rPr>
        <w:t xml:space="preserve"> </w:t>
      </w:r>
      <w:r w:rsidRPr="00813EC2">
        <w:rPr>
          <w:rFonts w:ascii="Roboto Condensed Medium" w:hAnsi="Roboto Condensed Medium" w:cs="Times New Roman"/>
          <w:i/>
          <w:iCs/>
          <w:szCs w:val="24"/>
          <w:rPrChange w:id="1029" w:author="Author">
            <w:rPr/>
          </w:rPrChange>
        </w:rPr>
        <w:t>“</w:t>
      </w:r>
      <w:r w:rsidRPr="00813EC2">
        <w:rPr>
          <w:rFonts w:ascii="Roboto Condensed Medium" w:hAnsi="Roboto Condensed Medium" w:cs="Times New Roman"/>
          <w:i/>
          <w:iCs/>
          <w:szCs w:val="24"/>
        </w:rPr>
        <w:t>H</w:t>
      </w:r>
      <w:r w:rsidRPr="00813EC2">
        <w:rPr>
          <w:rFonts w:ascii="Roboto Condensed Medium" w:hAnsi="Roboto Condensed Medium" w:cs="Times New Roman"/>
          <w:i/>
          <w:iCs/>
          <w:szCs w:val="24"/>
          <w:rPrChange w:id="1030" w:author="Author">
            <w:rPr/>
          </w:rPrChange>
        </w:rPr>
        <w:t>e called Carolina Hendon ‘Caltech Tinker Belle’ and ‘Sweety-pie.’ She didn’t bat an eyelash.”</w:t>
      </w:r>
    </w:p>
    <w:p w14:paraId="4045079C" w14:textId="77777777" w:rsidR="001418B6" w:rsidRPr="009C230E" w:rsidRDefault="001418B6" w:rsidP="001418B6">
      <w:pPr>
        <w:pStyle w:val="BodyNormal"/>
        <w:rPr>
          <w:ins w:id="1031" w:author="Author"/>
          <w:rFonts w:ascii="Times New Roman" w:hAnsi="Times New Roman" w:cs="Times New Roman"/>
          <w:szCs w:val="24"/>
        </w:rPr>
      </w:pPr>
      <w:r w:rsidRPr="009C230E">
        <w:rPr>
          <w:rFonts w:ascii="Times New Roman" w:hAnsi="Times New Roman" w:cs="Times New Roman"/>
          <w:szCs w:val="24"/>
        </w:rPr>
        <w:t>“Yeah, I’ve heard that about her; she’s unperturbable.”</w:t>
      </w:r>
    </w:p>
    <w:p w14:paraId="3341BFF8" w14:textId="77777777" w:rsidR="001418B6" w:rsidRPr="00813EC2" w:rsidRDefault="001418B6">
      <w:pPr>
        <w:pStyle w:val="BodyNormal"/>
        <w:ind w:left="1440" w:right="720" w:firstLine="0"/>
        <w:rPr>
          <w:ins w:id="1032" w:author="Author"/>
          <w:rFonts w:ascii="Roboto Condensed Medium" w:hAnsi="Roboto Condensed Medium" w:cs="Times New Roman"/>
          <w:i/>
          <w:iCs/>
          <w:szCs w:val="24"/>
          <w:rPrChange w:id="1033" w:author="Author">
            <w:rPr>
              <w:ins w:id="1034" w:author="Author"/>
            </w:rPr>
          </w:rPrChange>
        </w:rPr>
        <w:pPrChange w:id="1035" w:author="Author">
          <w:pPr>
            <w:pStyle w:val="BodyNormal"/>
          </w:pPr>
        </w:pPrChange>
      </w:pPr>
      <w:r w:rsidRPr="00813EC2">
        <w:rPr>
          <w:rFonts w:ascii="Roboto Condensed Medium" w:hAnsi="Roboto Condensed Medium" w:cs="Times New Roman"/>
          <w:i/>
          <w:iCs/>
          <w:szCs w:val="24"/>
          <w:rPrChange w:id="1036" w:author="Author">
            <w:rPr/>
          </w:rPrChange>
        </w:rPr>
        <w:t>“They were smart to send me home; I might have hit him if he said that to me.”</w:t>
      </w:r>
    </w:p>
    <w:p w14:paraId="7C6E4DD4" w14:textId="77777777" w:rsidR="001418B6" w:rsidRPr="009C230E" w:rsidRDefault="001418B6" w:rsidP="001418B6">
      <w:pPr>
        <w:pStyle w:val="BodyNormal"/>
        <w:rPr>
          <w:ins w:id="1037" w:author="Author"/>
          <w:rFonts w:ascii="Times New Roman" w:hAnsi="Times New Roman" w:cs="Times New Roman"/>
          <w:szCs w:val="24"/>
        </w:rPr>
      </w:pPr>
      <w:r w:rsidRPr="009C230E">
        <w:rPr>
          <w:rFonts w:ascii="Times New Roman" w:hAnsi="Times New Roman" w:cs="Times New Roman"/>
          <w:szCs w:val="24"/>
        </w:rPr>
        <w:t>“Oh, am I interrupting something I’m not supposed to see?” Anne Merrick said, standing at the entrance to Mac’s bedroom.</w:t>
      </w:r>
    </w:p>
    <w:p w14:paraId="2EACBBD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“Would either of you like a midnight snack?”</w:t>
      </w:r>
    </w:p>
    <w:p w14:paraId="33AE403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“Any pistachio ice cream in the fridge, Mom?”</w:t>
      </w:r>
    </w:p>
    <w:p w14:paraId="3EE2E23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“Yes, we bought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yesterday. Would you like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ice cream too, Jane?”</w:t>
      </w:r>
    </w:p>
    <w:p w14:paraId="210D161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gave an enthusiastic ‘yes’ by nodding her head, and Anne left for the kitchen. </w:t>
      </w:r>
      <w:del w:id="1038" w:author="Author">
        <w:r w:rsidRPr="009C230E" w:rsidDel="001045B2">
          <w:rPr>
            <w:rFonts w:ascii="Times New Roman" w:hAnsi="Times New Roman" w:cs="Times New Roman"/>
            <w:szCs w:val="24"/>
          </w:rPr>
          <w:delText>By the time</w:delText>
        </w:r>
      </w:del>
      <w:r w:rsidRPr="009C230E">
        <w:rPr>
          <w:rFonts w:ascii="Times New Roman" w:hAnsi="Times New Roman" w:cs="Times New Roman"/>
          <w:szCs w:val="24"/>
        </w:rPr>
        <w:t>Anne Merrick returned with a tray containing three goblets of ice cream topped with sugar wafer cookies.</w:t>
      </w:r>
    </w:p>
    <w:p w14:paraId="0E1586D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They all sat cross-legged on Mac’s bed, with Jane closest to Mac</w:t>
      </w:r>
      <w:proofErr w:type="gramStart"/>
      <w:r w:rsidRPr="009C230E">
        <w:rPr>
          <w:rFonts w:ascii="Times New Roman" w:hAnsi="Times New Roman" w:cs="Times New Roman"/>
          <w:szCs w:val="24"/>
        </w:rPr>
        <w:t xml:space="preserve">.  </w:t>
      </w:r>
      <w:proofErr w:type="gramEnd"/>
      <w:r w:rsidRPr="009C230E">
        <w:rPr>
          <w:rFonts w:ascii="Times New Roman" w:hAnsi="Times New Roman" w:cs="Times New Roman"/>
          <w:szCs w:val="24"/>
        </w:rPr>
        <w:t xml:space="preserve">Anne inquired about the Federal Marshals, wanting to know how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were on duty tonight.</w:t>
      </w:r>
    </w:p>
    <w:p w14:paraId="6AE1A93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“Three Marshals are working the night shift, Mom. One walks around the house; another operates the infra</w:t>
      </w:r>
      <w:del w:id="1039" w:author="Author">
        <w:r w:rsidRPr="009C230E" w:rsidDel="001045B2">
          <w:rPr>
            <w:rFonts w:ascii="Times New Roman" w:hAnsi="Times New Roman" w:cs="Times New Roman"/>
            <w:szCs w:val="24"/>
          </w:rPr>
          <w:delText>-</w:delText>
        </w:r>
      </w:del>
      <w:r w:rsidRPr="009C230E">
        <w:rPr>
          <w:rFonts w:ascii="Times New Roman" w:hAnsi="Times New Roman" w:cs="Times New Roman"/>
          <w:szCs w:val="24"/>
        </w:rPr>
        <w:t>red motion detector surveillance system. There’s one asleep in the guest house. These marshals are local; a replacement crew will arrive at 9 a.m.”</w:t>
      </w:r>
    </w:p>
    <w:p w14:paraId="6E2559AD" w14:textId="77777777" w:rsidR="001418B6" w:rsidRPr="009C230E" w:rsidRDefault="001418B6" w:rsidP="001418B6">
      <w:pPr>
        <w:pStyle w:val="BodyNormal"/>
        <w:rPr>
          <w:ins w:id="1040" w:author="Author"/>
          <w:rFonts w:ascii="Times New Roman" w:hAnsi="Times New Roman" w:cs="Times New Roman"/>
          <w:szCs w:val="24"/>
        </w:rPr>
      </w:pPr>
      <w:r w:rsidRPr="009C230E">
        <w:rPr>
          <w:rFonts w:ascii="Times New Roman" w:hAnsi="Times New Roman" w:cs="Times New Roman"/>
          <w:szCs w:val="24"/>
        </w:rPr>
        <w:t>“Jane,” Anne inquired, do you have any friends?”</w:t>
      </w:r>
    </w:p>
    <w:p w14:paraId="29EE32C4" w14:textId="77777777" w:rsidR="001418B6" w:rsidRPr="00813EC2" w:rsidRDefault="001418B6">
      <w:pPr>
        <w:pStyle w:val="BodyNormal"/>
        <w:ind w:left="1440" w:right="720" w:firstLine="0"/>
        <w:rPr>
          <w:ins w:id="1041" w:author="Author"/>
          <w:rFonts w:ascii="Roboto Condensed Medium" w:hAnsi="Roboto Condensed Medium" w:cs="Times New Roman"/>
          <w:i/>
          <w:iCs/>
          <w:szCs w:val="24"/>
          <w:rPrChange w:id="1042" w:author="Author">
            <w:rPr>
              <w:ins w:id="1043" w:author="Author"/>
            </w:rPr>
          </w:rPrChange>
        </w:rPr>
        <w:pPrChange w:id="1044" w:author="Author">
          <w:pPr>
            <w:pStyle w:val="BodyNormal"/>
          </w:pPr>
        </w:pPrChange>
      </w:pPr>
      <w:r w:rsidRPr="00813EC2">
        <w:rPr>
          <w:rFonts w:ascii="Roboto Condensed Medium" w:hAnsi="Roboto Condensed Medium" w:cs="Times New Roman"/>
          <w:i/>
          <w:iCs/>
          <w:szCs w:val="24"/>
          <w:rPrChange w:id="1045" w:author="Author">
            <w:rPr/>
          </w:rPrChange>
        </w:rPr>
        <w:t>“Certainly, Colby and Tilly Cottrel would qualify as friends; they proved that when they offered to pay my bail.”</w:t>
      </w:r>
    </w:p>
    <w:p w14:paraId="321E58DA" w14:textId="77777777" w:rsidR="001418B6" w:rsidRPr="009C230E" w:rsidRDefault="001418B6" w:rsidP="001418B6">
      <w:pPr>
        <w:pStyle w:val="BodyNormal"/>
        <w:rPr>
          <w:ins w:id="1046" w:author="Author"/>
          <w:rFonts w:ascii="Times New Roman" w:hAnsi="Times New Roman" w:cs="Times New Roman"/>
          <w:szCs w:val="24"/>
        </w:rPr>
      </w:pPr>
      <w:r w:rsidRPr="009C230E">
        <w:rPr>
          <w:rFonts w:ascii="Times New Roman" w:hAnsi="Times New Roman" w:cs="Times New Roman"/>
          <w:szCs w:val="24"/>
        </w:rPr>
        <w:t xml:space="preserve">“Yes,” Anne replied, “I was thinking of having them over for dinner soon. I was thinking more </w:t>
      </w:r>
      <w:proofErr w:type="gramStart"/>
      <w:r w:rsidRPr="009C230E">
        <w:rPr>
          <w:rFonts w:ascii="Times New Roman" w:hAnsi="Times New Roman" w:cs="Times New Roman"/>
          <w:szCs w:val="24"/>
        </w:rPr>
        <w:t>along the lines of</w:t>
      </w:r>
      <w:proofErr w:type="gramEnd"/>
      <w:r w:rsidRPr="009C230E">
        <w:rPr>
          <w:rFonts w:ascii="Times New Roman" w:hAnsi="Times New Roman" w:cs="Times New Roman"/>
          <w:szCs w:val="24"/>
        </w:rPr>
        <w:t xml:space="preserve"> a girlfriend who you are close to, someone you socialize with.”</w:t>
      </w:r>
    </w:p>
    <w:p w14:paraId="51438041" w14:textId="77777777" w:rsidR="001418B6" w:rsidRPr="00813EC2" w:rsidRDefault="001418B6">
      <w:pPr>
        <w:pStyle w:val="BodyNormal"/>
        <w:ind w:left="1440" w:right="720" w:firstLine="0"/>
        <w:rPr>
          <w:rFonts w:ascii="Roboto Condensed Medium" w:hAnsi="Roboto Condensed Medium" w:cs="Times New Roman"/>
          <w:i/>
          <w:iCs/>
          <w:szCs w:val="24"/>
          <w:rPrChange w:id="1047" w:author="Author">
            <w:rPr/>
          </w:rPrChange>
        </w:rPr>
        <w:pPrChange w:id="1048" w:author="Author">
          <w:pPr>
            <w:pStyle w:val="BodyNormal"/>
          </w:pPr>
        </w:pPrChange>
      </w:pPr>
      <w:r w:rsidRPr="00813EC2">
        <w:rPr>
          <w:rFonts w:ascii="Roboto Condensed Medium" w:hAnsi="Roboto Condensed Medium" w:cs="Times New Roman"/>
          <w:i/>
          <w:iCs/>
          <w:szCs w:val="24"/>
          <w:rPrChange w:id="1049" w:author="Author">
            <w:rPr/>
          </w:rPrChange>
        </w:rPr>
        <w:t>“The short answer, Anne, is no. Like your son, I decided to avoid fraterniz</w:t>
      </w:r>
      <w:r w:rsidRPr="00813EC2">
        <w:rPr>
          <w:rFonts w:ascii="Roboto Condensed Medium" w:hAnsi="Roboto Condensed Medium" w:cs="Times New Roman"/>
          <w:i/>
          <w:iCs/>
          <w:szCs w:val="24"/>
        </w:rPr>
        <w:t>ing</w:t>
      </w:r>
      <w:r w:rsidRPr="00813EC2">
        <w:rPr>
          <w:rFonts w:ascii="Roboto Condensed Medium" w:hAnsi="Roboto Condensed Medium" w:cs="Times New Roman"/>
          <w:i/>
          <w:iCs/>
          <w:szCs w:val="24"/>
          <w:rPrChange w:id="1050" w:author="Author">
            <w:rPr/>
          </w:rPrChange>
        </w:rPr>
        <w:t xml:space="preserve"> with anyone at the restaurant. I needed the job, and any </w:t>
      </w:r>
      <w:r w:rsidRPr="00813EC2">
        <w:rPr>
          <w:rFonts w:ascii="Roboto Condensed Medium" w:hAnsi="Roboto Condensed Medium" w:cs="Times New Roman"/>
          <w:i/>
          <w:iCs/>
          <w:szCs w:val="24"/>
          <w:rPrChange w:id="1051" w:author="Author">
            <w:rPr/>
          </w:rPrChange>
        </w:rPr>
        <w:lastRenderedPageBreak/>
        <w:t>romantic drama might jeopardize it. As for the Cottrels, I worked exclusively from home; all employees saw me as an avatar.</w:t>
      </w:r>
    </w:p>
    <w:p w14:paraId="259C2E62" w14:textId="77777777" w:rsidR="001418B6" w:rsidRPr="00813EC2" w:rsidRDefault="001418B6">
      <w:pPr>
        <w:pStyle w:val="BodyNormal"/>
        <w:ind w:left="1440" w:right="720" w:firstLine="0"/>
        <w:rPr>
          <w:ins w:id="1052" w:author="Author"/>
          <w:rFonts w:ascii="Roboto Condensed Medium" w:hAnsi="Roboto Condensed Medium" w:cs="Times New Roman"/>
          <w:i/>
          <w:iCs/>
          <w:szCs w:val="24"/>
          <w:rPrChange w:id="1053" w:author="Author">
            <w:rPr>
              <w:ins w:id="1054" w:author="Author"/>
            </w:rPr>
          </w:rPrChange>
        </w:rPr>
        <w:pPrChange w:id="1055" w:author="Author">
          <w:pPr>
            <w:pStyle w:val="BodyNormal"/>
          </w:pPr>
        </w:pPrChange>
      </w:pPr>
      <w:r w:rsidRPr="00813EC2">
        <w:rPr>
          <w:rFonts w:ascii="Roboto Condensed Medium" w:hAnsi="Roboto Condensed Medium" w:cs="Times New Roman"/>
          <w:i/>
          <w:iCs/>
          <w:szCs w:val="24"/>
          <w:rPrChange w:id="1056" w:author="Author">
            <w:rPr/>
          </w:rPrChange>
        </w:rPr>
        <w:t xml:space="preserve">I do have </w:t>
      </w:r>
      <w:proofErr w:type="gramStart"/>
      <w:r w:rsidRPr="00813EC2">
        <w:rPr>
          <w:rFonts w:ascii="Roboto Condensed Medium" w:hAnsi="Roboto Condensed Medium" w:cs="Times New Roman"/>
          <w:i/>
          <w:iCs/>
          <w:szCs w:val="24"/>
          <w:rPrChange w:id="1057" w:author="Author">
            <w:rPr/>
          </w:rPrChange>
        </w:rPr>
        <w:t>many</w:t>
      </w:r>
      <w:proofErr w:type="gramEnd"/>
      <w:r w:rsidRPr="00813EC2">
        <w:rPr>
          <w:rFonts w:ascii="Roboto Condensed Medium" w:hAnsi="Roboto Condensed Medium" w:cs="Times New Roman"/>
          <w:i/>
          <w:iCs/>
          <w:szCs w:val="24"/>
          <w:rPrChange w:id="1058" w:author="Author">
            <w:rPr/>
          </w:rPrChange>
        </w:rPr>
        <w:t xml:space="preserve"> acquaintances online as part of my studies of the hacking community. There</w:t>
      </w:r>
      <w:r w:rsidRPr="00813EC2">
        <w:rPr>
          <w:rFonts w:ascii="Roboto Condensed Medium" w:hAnsi="Roboto Condensed Medium" w:cs="Times New Roman"/>
          <w:i/>
          <w:iCs/>
          <w:szCs w:val="24"/>
        </w:rPr>
        <w:t>,</w:t>
      </w:r>
      <w:r w:rsidRPr="00813EC2">
        <w:rPr>
          <w:rFonts w:ascii="Roboto Condensed Medium" w:hAnsi="Roboto Condensed Medium" w:cs="Times New Roman"/>
          <w:i/>
          <w:iCs/>
          <w:szCs w:val="24"/>
          <w:rPrChange w:id="1059" w:author="Author">
            <w:rPr/>
          </w:rPrChange>
        </w:rPr>
        <w:t xml:space="preserve"> I protected my anonymity with clever bylines like ‘cyberwench’ and ‘bitchbucket.’”</w:t>
      </w:r>
    </w:p>
    <w:p w14:paraId="73AC273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“Hey, I like that nickname, Bitchbucket,” Mac said with a gleeful giggle. Jane poked him in response, flashing a playful smile.</w:t>
      </w:r>
    </w:p>
    <w:p w14:paraId="2E6A2D7F" w14:textId="77777777" w:rsidR="001418B6" w:rsidRPr="009C230E" w:rsidRDefault="001418B6" w:rsidP="001418B6">
      <w:pPr>
        <w:pStyle w:val="BodyNormal"/>
        <w:rPr>
          <w:ins w:id="1060" w:author="Author"/>
          <w:rFonts w:ascii="Times New Roman" w:hAnsi="Times New Roman" w:cs="Times New Roman"/>
          <w:szCs w:val="24"/>
        </w:rPr>
      </w:pPr>
      <w:r w:rsidRPr="009C230E">
        <w:rPr>
          <w:rFonts w:ascii="Times New Roman" w:hAnsi="Times New Roman" w:cs="Times New Roman"/>
          <w:szCs w:val="24"/>
        </w:rPr>
        <w:t>“Seriously, Jane,” Anne said, “don’t you have anybody, like a girlfriend, with whom you can share your heart? I mean, everyone needs a friend to lean on.”</w:t>
      </w:r>
    </w:p>
    <w:p w14:paraId="3A602EFD" w14:textId="77777777" w:rsidR="001418B6" w:rsidRPr="00813EC2" w:rsidRDefault="001418B6">
      <w:pPr>
        <w:pStyle w:val="BodyNormal"/>
        <w:ind w:left="1440" w:right="720" w:firstLine="0"/>
        <w:rPr>
          <w:ins w:id="1061" w:author="Author"/>
          <w:rFonts w:ascii="Roboto Condensed Medium" w:hAnsi="Roboto Condensed Medium" w:cs="Times New Roman"/>
          <w:i/>
          <w:iCs/>
          <w:szCs w:val="24"/>
          <w:rPrChange w:id="1062" w:author="Author">
            <w:rPr>
              <w:ins w:id="1063" w:author="Author"/>
            </w:rPr>
          </w:rPrChange>
        </w:rPr>
        <w:pPrChange w:id="1064" w:author="Author">
          <w:pPr>
            <w:pStyle w:val="BodyNormal"/>
          </w:pPr>
        </w:pPrChange>
      </w:pPr>
      <w:r w:rsidRPr="00813EC2">
        <w:rPr>
          <w:rFonts w:ascii="Roboto Condensed Medium" w:hAnsi="Roboto Condensed Medium" w:cs="Times New Roman"/>
          <w:i/>
          <w:iCs/>
          <w:szCs w:val="24"/>
          <w:rPrChange w:id="1065" w:author="Author">
            <w:rPr/>
          </w:rPrChange>
        </w:rPr>
        <w:t>“Let’s finish our ice cream, and then I’ll respond</w:t>
      </w:r>
      <w:del w:id="1066" w:author="Author">
        <w:r w:rsidRPr="00813EC2" w:rsidDel="009F7CB7">
          <w:rPr>
            <w:rFonts w:ascii="Roboto Condensed Medium" w:hAnsi="Roboto Condensed Medium" w:cs="Times New Roman"/>
            <w:i/>
            <w:iCs/>
            <w:szCs w:val="24"/>
            <w:rPrChange w:id="1067" w:author="Author">
              <w:rPr/>
            </w:rPrChange>
          </w:rPr>
          <w:delText>,</w:delText>
        </w:r>
      </w:del>
      <w:ins w:id="1068" w:author="Author">
        <w:r w:rsidRPr="00813EC2">
          <w:rPr>
            <w:rFonts w:ascii="Roboto Condensed Medium" w:hAnsi="Roboto Condensed Medium" w:cs="Times New Roman"/>
            <w:i/>
            <w:iCs/>
            <w:szCs w:val="24"/>
            <w:rPrChange w:id="1069" w:author="Author">
              <w:rPr/>
            </w:rPrChange>
          </w:rPr>
          <w:t>.</w:t>
        </w:r>
      </w:ins>
      <w:r w:rsidRPr="00813EC2">
        <w:rPr>
          <w:rFonts w:ascii="Roboto Condensed Medium" w:hAnsi="Roboto Condensed Medium" w:cs="Times New Roman"/>
          <w:i/>
          <w:iCs/>
          <w:szCs w:val="24"/>
          <w:rPrChange w:id="1070" w:author="Author">
            <w:rPr/>
          </w:rPrChange>
        </w:rPr>
        <w:t>”</w:t>
      </w:r>
    </w:p>
    <w:p w14:paraId="16F76F30" w14:textId="77777777" w:rsidR="001418B6" w:rsidRPr="009C230E" w:rsidRDefault="001418B6" w:rsidP="001418B6">
      <w:pPr>
        <w:pStyle w:val="BodyNormal"/>
        <w:rPr>
          <w:ins w:id="1071" w:author="Author"/>
          <w:rFonts w:ascii="Times New Roman" w:hAnsi="Times New Roman" w:cs="Times New Roman"/>
          <w:szCs w:val="24"/>
        </w:rPr>
      </w:pPr>
      <w:r w:rsidRPr="009C230E">
        <w:rPr>
          <w:rFonts w:ascii="Times New Roman" w:hAnsi="Times New Roman" w:cs="Times New Roman"/>
          <w:szCs w:val="24"/>
        </w:rPr>
        <w:t xml:space="preserve">Jane, Mac, and Anne </w:t>
      </w:r>
      <w:del w:id="1072" w:author="Author">
        <w:r w:rsidRPr="009C230E" w:rsidDel="00FF4289">
          <w:rPr>
            <w:rFonts w:ascii="Times New Roman" w:hAnsi="Times New Roman" w:cs="Times New Roman"/>
            <w:szCs w:val="24"/>
          </w:rPr>
          <w:delText>finished up</w:delText>
        </w:r>
      </w:del>
      <w:ins w:id="1073" w:author="Author">
        <w:r w:rsidRPr="009C230E">
          <w:rPr>
            <w:rFonts w:ascii="Times New Roman" w:hAnsi="Times New Roman" w:cs="Times New Roman"/>
            <w:szCs w:val="24"/>
          </w:rPr>
          <w:t>consumed</w:t>
        </w:r>
      </w:ins>
      <w:r w:rsidRPr="009C230E">
        <w:rPr>
          <w:rFonts w:ascii="Times New Roman" w:hAnsi="Times New Roman" w:cs="Times New Roman"/>
          <w:szCs w:val="24"/>
        </w:rPr>
        <w:t xml:space="preserve"> the pistachio ice cream and sugar wafer cookies, and Anne placed the goblets and spoons on the nightstand. As Jane picked up her iPad and started typing, Anne was utterly fascinated by her stream of consciousness.</w:t>
      </w:r>
    </w:p>
    <w:p w14:paraId="2D713EA9" w14:textId="77777777" w:rsidR="001418B6" w:rsidRPr="00813EC2" w:rsidRDefault="001418B6" w:rsidP="001418B6">
      <w:pPr>
        <w:pStyle w:val="BodyNormal"/>
        <w:ind w:left="1440" w:right="720" w:firstLine="0"/>
        <w:rPr>
          <w:ins w:id="1074" w:author="Author"/>
          <w:rFonts w:ascii="Roboto Condensed Medium" w:hAnsi="Roboto Condensed Medium" w:cs="Times New Roman"/>
          <w:i/>
          <w:iCs/>
          <w:szCs w:val="24"/>
        </w:rPr>
      </w:pPr>
      <w:r w:rsidRPr="00813EC2">
        <w:rPr>
          <w:rFonts w:ascii="Roboto Condensed Medium" w:hAnsi="Roboto Condensed Medium" w:cs="Times New Roman"/>
          <w:i/>
          <w:iCs/>
          <w:szCs w:val="24"/>
          <w:rPrChange w:id="1075" w:author="Author">
            <w:rPr/>
          </w:rPrChange>
        </w:rPr>
        <w:t>“The school I attended, the State Institution for Intellectually Disabled Children, was like a prison. The children there were so helpless, so disadvantaged</w:t>
      </w:r>
      <w:ins w:id="1076" w:author="Author">
        <w:r w:rsidRPr="00813EC2">
          <w:rPr>
            <w:rFonts w:ascii="Roboto Condensed Medium" w:hAnsi="Roboto Condensed Medium" w:cs="Times New Roman"/>
            <w:i/>
            <w:iCs/>
            <w:szCs w:val="24"/>
            <w:rPrChange w:id="1077" w:author="Author">
              <w:rPr/>
            </w:rPrChange>
          </w:rPr>
          <w:t>,</w:t>
        </w:r>
      </w:ins>
      <w:r w:rsidRPr="00813EC2">
        <w:rPr>
          <w:rFonts w:ascii="Roboto Condensed Medium" w:hAnsi="Roboto Condensed Medium" w:cs="Times New Roman"/>
          <w:i/>
          <w:iCs/>
          <w:szCs w:val="24"/>
          <w:rPrChange w:id="1078" w:author="Author">
            <w:rPr/>
          </w:rPrChange>
        </w:rPr>
        <w:t xml:space="preserve"> that the staff couldn’t allow any possibility of escape. </w:t>
      </w:r>
      <w:ins w:id="1079" w:author="Author">
        <w:r w:rsidRPr="00813EC2">
          <w:rPr>
            <w:rFonts w:ascii="Roboto Condensed Medium" w:hAnsi="Roboto Condensed Medium" w:cs="Times New Roman"/>
            <w:i/>
            <w:iCs/>
            <w:szCs w:val="24"/>
          </w:rPr>
          <w:t>Even a</w:t>
        </w:r>
      </w:ins>
      <w:del w:id="1080" w:author="Author">
        <w:r w:rsidRPr="00813EC2" w:rsidDel="00163A34">
          <w:rPr>
            <w:rFonts w:ascii="Roboto Condensed Medium" w:hAnsi="Roboto Condensed Medium" w:cs="Times New Roman"/>
            <w:i/>
            <w:iCs/>
            <w:szCs w:val="24"/>
            <w:rPrChange w:id="1081" w:author="Author">
              <w:rPr/>
            </w:rPrChange>
          </w:rPr>
          <w:delText>A</w:delText>
        </w:r>
      </w:del>
      <w:r w:rsidRPr="00813EC2">
        <w:rPr>
          <w:rFonts w:ascii="Roboto Condensed Medium" w:hAnsi="Roboto Condensed Medium" w:cs="Times New Roman"/>
          <w:i/>
          <w:iCs/>
          <w:szCs w:val="24"/>
          <w:rPrChange w:id="1082" w:author="Author">
            <w:rPr/>
          </w:rPrChange>
        </w:rPr>
        <w:t xml:space="preserve">t </w:t>
      </w:r>
      <w:proofErr w:type="gramStart"/>
      <w:r w:rsidRPr="00813EC2">
        <w:rPr>
          <w:rFonts w:ascii="Roboto Condensed Medium" w:hAnsi="Roboto Condensed Medium" w:cs="Times New Roman"/>
          <w:i/>
          <w:iCs/>
          <w:szCs w:val="24"/>
          <w:rPrChange w:id="1083" w:author="Author">
            <w:rPr/>
          </w:rPrChange>
        </w:rPr>
        <w:t>a young age</w:t>
      </w:r>
      <w:proofErr w:type="gramEnd"/>
      <w:r w:rsidRPr="00813EC2">
        <w:rPr>
          <w:rFonts w:ascii="Roboto Condensed Medium" w:hAnsi="Roboto Condensed Medium" w:cs="Times New Roman"/>
          <w:i/>
          <w:iCs/>
          <w:szCs w:val="24"/>
          <w:rPrChange w:id="1084" w:author="Author">
            <w:rPr/>
          </w:rPrChange>
        </w:rPr>
        <w:t xml:space="preserve">, </w:t>
      </w:r>
      <w:r w:rsidRPr="00813EC2">
        <w:rPr>
          <w:rFonts w:ascii="Roboto Condensed Medium" w:hAnsi="Roboto Condensed Medium" w:cs="Times New Roman"/>
          <w:i/>
          <w:iCs/>
          <w:szCs w:val="24"/>
          <w:rPrChange w:id="1085" w:author="Author">
            <w:rPr/>
          </w:rPrChange>
        </w:rPr>
        <w:lastRenderedPageBreak/>
        <w:t xml:space="preserve">I was </w:t>
      </w:r>
      <w:del w:id="1086" w:author="Author">
        <w:r w:rsidRPr="00813EC2" w:rsidDel="00163A34">
          <w:rPr>
            <w:rFonts w:ascii="Roboto Condensed Medium" w:hAnsi="Roboto Condensed Medium" w:cs="Times New Roman"/>
            <w:i/>
            <w:iCs/>
            <w:szCs w:val="24"/>
            <w:rPrChange w:id="1087" w:author="Author">
              <w:rPr/>
            </w:rPrChange>
          </w:rPr>
          <w:delText xml:space="preserve">at least </w:delText>
        </w:r>
      </w:del>
      <w:r w:rsidRPr="00813EC2">
        <w:rPr>
          <w:rFonts w:ascii="Roboto Condensed Medium" w:hAnsi="Roboto Condensed Medium" w:cs="Times New Roman"/>
          <w:i/>
          <w:iCs/>
          <w:szCs w:val="24"/>
          <w:rPrChange w:id="1088" w:author="Author">
            <w:rPr/>
          </w:rPrChange>
        </w:rPr>
        <w:t>smart enough to realize that running away would be fruitless; I had no money</w:t>
      </w:r>
      <w:del w:id="1089" w:author="Author">
        <w:r w:rsidRPr="00813EC2" w:rsidDel="009F7CB7">
          <w:rPr>
            <w:rFonts w:ascii="Roboto Condensed Medium" w:hAnsi="Roboto Condensed Medium" w:cs="Times New Roman"/>
            <w:i/>
            <w:iCs/>
            <w:szCs w:val="24"/>
            <w:rPrChange w:id="1090" w:author="Author">
              <w:rPr/>
            </w:rPrChange>
          </w:rPr>
          <w:delText>, no</w:delText>
        </w:r>
      </w:del>
      <w:ins w:id="1091" w:author="Author">
        <w:r w:rsidRPr="00813EC2">
          <w:rPr>
            <w:rFonts w:ascii="Roboto Condensed Medium" w:hAnsi="Roboto Condensed Medium" w:cs="Times New Roman"/>
            <w:i/>
            <w:iCs/>
            <w:szCs w:val="24"/>
            <w:rPrChange w:id="1092" w:author="Author">
              <w:rPr/>
            </w:rPrChange>
          </w:rPr>
          <w:t xml:space="preserve"> or</w:t>
        </w:r>
      </w:ins>
      <w:r w:rsidRPr="00813EC2">
        <w:rPr>
          <w:rFonts w:ascii="Roboto Condensed Medium" w:hAnsi="Roboto Condensed Medium" w:cs="Times New Roman"/>
          <w:i/>
          <w:iCs/>
          <w:szCs w:val="24"/>
          <w:rPrChange w:id="1093" w:author="Author">
            <w:rPr/>
          </w:rPrChange>
        </w:rPr>
        <w:t xml:space="preserve"> family</w:t>
      </w:r>
      <w:del w:id="1094" w:author="Author">
        <w:r w:rsidRPr="00813EC2" w:rsidDel="009F7CB7">
          <w:rPr>
            <w:rFonts w:ascii="Roboto Condensed Medium" w:hAnsi="Roboto Condensed Medium" w:cs="Times New Roman"/>
            <w:i/>
            <w:iCs/>
            <w:szCs w:val="24"/>
            <w:rPrChange w:id="1095" w:author="Author">
              <w:rPr/>
            </w:rPrChange>
          </w:rPr>
          <w:delText xml:space="preserve"> to run to</w:delText>
        </w:r>
      </w:del>
      <w:r w:rsidRPr="00813EC2">
        <w:rPr>
          <w:rFonts w:ascii="Roboto Condensed Medium" w:hAnsi="Roboto Condensed Medium" w:cs="Times New Roman"/>
          <w:i/>
          <w:iCs/>
          <w:szCs w:val="24"/>
          <w:rPrChange w:id="1096" w:author="Author">
            <w:rPr/>
          </w:rPrChange>
        </w:rPr>
        <w:t>.</w:t>
      </w:r>
    </w:p>
    <w:p w14:paraId="6C7D920A" w14:textId="77777777" w:rsidR="001418B6" w:rsidRPr="00813EC2" w:rsidRDefault="001418B6">
      <w:pPr>
        <w:pStyle w:val="BodyNormal"/>
        <w:ind w:left="1440" w:right="720" w:firstLine="0"/>
        <w:rPr>
          <w:rFonts w:ascii="Roboto Condensed Medium" w:hAnsi="Roboto Condensed Medium" w:cs="Times New Roman"/>
          <w:i/>
          <w:iCs/>
          <w:szCs w:val="24"/>
          <w:rPrChange w:id="1097" w:author="Author">
            <w:rPr/>
          </w:rPrChange>
        </w:rPr>
        <w:pPrChange w:id="1098" w:author="Author">
          <w:pPr>
            <w:pStyle w:val="BodyNormal"/>
          </w:pPr>
        </w:pPrChange>
      </w:pPr>
    </w:p>
    <w:p w14:paraId="28586FC3" w14:textId="77777777" w:rsidR="001418B6" w:rsidRPr="00813EC2" w:rsidRDefault="001418B6" w:rsidP="001418B6">
      <w:pPr>
        <w:pStyle w:val="BodyNormal"/>
        <w:ind w:left="1440" w:right="720" w:firstLine="0"/>
        <w:rPr>
          <w:ins w:id="1099" w:author="Author"/>
          <w:rFonts w:ascii="Roboto Condensed Medium" w:hAnsi="Roboto Condensed Medium" w:cs="Times New Roman"/>
          <w:i/>
          <w:iCs/>
          <w:szCs w:val="24"/>
        </w:rPr>
      </w:pPr>
      <w:r w:rsidRPr="00813EC2">
        <w:rPr>
          <w:rFonts w:ascii="Roboto Condensed Medium" w:hAnsi="Roboto Condensed Medium" w:cs="Times New Roman"/>
          <w:i/>
          <w:iCs/>
          <w:szCs w:val="24"/>
          <w:rPrChange w:id="1100" w:author="Author">
            <w:rPr/>
          </w:rPrChange>
        </w:rPr>
        <w:t xml:space="preserve">After a male employee raped me at age thirteen, I saw males as a threat and avoided contact. Except for mealtimes and bedtime, I remained in the library, which was enormous and </w:t>
      </w:r>
      <w:proofErr w:type="gramStart"/>
      <w:r w:rsidRPr="00813EC2">
        <w:rPr>
          <w:rFonts w:ascii="Roboto Condensed Medium" w:hAnsi="Roboto Condensed Medium" w:cs="Times New Roman"/>
          <w:i/>
          <w:iCs/>
          <w:szCs w:val="24"/>
          <w:rPrChange w:id="1101" w:author="Author">
            <w:rPr/>
          </w:rPrChange>
        </w:rPr>
        <w:t>virtually unused</w:t>
      </w:r>
      <w:proofErr w:type="gramEnd"/>
      <w:r w:rsidRPr="00813EC2">
        <w:rPr>
          <w:rFonts w:ascii="Roboto Condensed Medium" w:hAnsi="Roboto Condensed Medium" w:cs="Times New Roman"/>
          <w:i/>
          <w:iCs/>
          <w:szCs w:val="24"/>
          <w:rPrChange w:id="1102" w:author="Author">
            <w:rPr/>
          </w:rPrChange>
        </w:rPr>
        <w:t xml:space="preserve">. </w:t>
      </w:r>
      <w:proofErr w:type="gramStart"/>
      <w:r w:rsidRPr="00813EC2">
        <w:rPr>
          <w:rFonts w:ascii="Roboto Condensed Medium" w:hAnsi="Roboto Condensed Medium" w:cs="Times New Roman"/>
          <w:i/>
          <w:iCs/>
          <w:szCs w:val="24"/>
          <w:rPrChange w:id="1103" w:author="Author">
            <w:rPr/>
          </w:rPrChange>
        </w:rPr>
        <w:t>Most of</w:t>
      </w:r>
      <w:proofErr w:type="gramEnd"/>
      <w:r w:rsidRPr="00813EC2">
        <w:rPr>
          <w:rFonts w:ascii="Roboto Condensed Medium" w:hAnsi="Roboto Condensed Medium" w:cs="Times New Roman"/>
          <w:i/>
          <w:iCs/>
          <w:szCs w:val="24"/>
          <w:rPrChange w:id="1104" w:author="Author">
            <w:rPr/>
          </w:rPrChange>
        </w:rPr>
        <w:t xml:space="preserve"> what I learned about men was from reading classic English literature.</w:t>
      </w:r>
    </w:p>
    <w:p w14:paraId="63C4557E" w14:textId="77777777" w:rsidR="001418B6" w:rsidRPr="00813EC2" w:rsidRDefault="001418B6">
      <w:pPr>
        <w:pStyle w:val="BodyNormal"/>
        <w:ind w:left="1440" w:right="720" w:firstLine="0"/>
        <w:rPr>
          <w:rFonts w:ascii="Roboto Condensed Medium" w:hAnsi="Roboto Condensed Medium" w:cs="Times New Roman"/>
          <w:i/>
          <w:iCs/>
          <w:szCs w:val="24"/>
          <w:rPrChange w:id="1105" w:author="Author">
            <w:rPr/>
          </w:rPrChange>
        </w:rPr>
        <w:pPrChange w:id="1106" w:author="Author">
          <w:pPr>
            <w:pStyle w:val="BodyNormal"/>
          </w:pPr>
        </w:pPrChange>
      </w:pPr>
    </w:p>
    <w:p w14:paraId="7E10B1D0" w14:textId="77777777" w:rsidR="001418B6" w:rsidRPr="00813EC2" w:rsidRDefault="001418B6" w:rsidP="001418B6">
      <w:pPr>
        <w:pStyle w:val="BodyNormal"/>
        <w:ind w:left="1440" w:right="720" w:firstLine="0"/>
        <w:rPr>
          <w:ins w:id="1107" w:author="Author"/>
          <w:rFonts w:ascii="Roboto Condensed Medium" w:hAnsi="Roboto Condensed Medium" w:cs="Times New Roman"/>
          <w:i/>
          <w:iCs/>
          <w:szCs w:val="24"/>
        </w:rPr>
      </w:pPr>
      <w:r w:rsidRPr="00813EC2">
        <w:rPr>
          <w:rFonts w:ascii="Roboto Condensed Medium" w:hAnsi="Roboto Condensed Medium" w:cs="Times New Roman"/>
          <w:i/>
          <w:iCs/>
          <w:szCs w:val="24"/>
          <w:rPrChange w:id="1108" w:author="Author">
            <w:rPr/>
          </w:rPrChange>
        </w:rPr>
        <w:t xml:space="preserve">So many heroes of English novels are larger than life, intelligent, </w:t>
      </w:r>
      <w:ins w:id="1109" w:author="Author">
        <w:r w:rsidRPr="00813EC2">
          <w:rPr>
            <w:rFonts w:ascii="Roboto Condensed Medium" w:hAnsi="Roboto Condensed Medium" w:cs="Times New Roman"/>
            <w:i/>
            <w:iCs/>
            <w:szCs w:val="24"/>
            <w:rPrChange w:id="1110" w:author="Author">
              <w:rPr/>
            </w:rPrChange>
          </w:rPr>
          <w:t xml:space="preserve">and </w:t>
        </w:r>
      </w:ins>
      <w:r w:rsidRPr="00813EC2">
        <w:rPr>
          <w:rFonts w:ascii="Roboto Condensed Medium" w:hAnsi="Roboto Condensed Medium" w:cs="Times New Roman"/>
          <w:i/>
          <w:iCs/>
          <w:szCs w:val="24"/>
          <w:rPrChange w:id="1111" w:author="Author">
            <w:rPr/>
          </w:rPrChange>
        </w:rPr>
        <w:t>respectful; I longed for the depth of love that these men engendered. From Thomas Hardy’s Far From the Madding Crowd, one passage has Gabriel Oak saying to Bathsheba Everdeen</w:t>
      </w:r>
      <w:ins w:id="1112" w:author="Author">
        <w:r w:rsidRPr="00813EC2">
          <w:rPr>
            <w:rFonts w:ascii="Roboto Condensed Medium" w:hAnsi="Roboto Condensed Medium" w:cs="Times New Roman"/>
            <w:i/>
            <w:iCs/>
            <w:szCs w:val="24"/>
            <w:rPrChange w:id="1113" w:author="Author">
              <w:rPr/>
            </w:rPrChange>
          </w:rPr>
          <w:t>,</w:t>
        </w:r>
      </w:ins>
      <w:del w:id="1114" w:author="Author">
        <w:r w:rsidRPr="00813EC2" w:rsidDel="009F7CB7">
          <w:rPr>
            <w:rFonts w:ascii="Roboto Condensed Medium" w:hAnsi="Roboto Condensed Medium" w:cs="Times New Roman"/>
            <w:i/>
            <w:iCs/>
            <w:szCs w:val="24"/>
            <w:rPrChange w:id="1115" w:author="Author">
              <w:rPr/>
            </w:rPrChange>
          </w:rPr>
          <w:delText>:</w:delText>
        </w:r>
      </w:del>
      <w:r w:rsidRPr="00813EC2">
        <w:rPr>
          <w:rFonts w:ascii="Roboto Condensed Medium" w:hAnsi="Roboto Condensed Medium" w:cs="Times New Roman"/>
          <w:i/>
          <w:iCs/>
          <w:szCs w:val="24"/>
          <w:rPrChange w:id="1116" w:author="Author">
            <w:rPr/>
          </w:rPrChange>
        </w:rPr>
        <w:t xml:space="preserve"> ‘I shall do one thing in this life — one thing certain — that is, love you, and long for you, and keep wanting you till I die.’</w:t>
      </w:r>
    </w:p>
    <w:p w14:paraId="6182801B" w14:textId="77777777" w:rsidR="001418B6" w:rsidRPr="00813EC2" w:rsidRDefault="001418B6">
      <w:pPr>
        <w:pStyle w:val="BodyNormal"/>
        <w:ind w:left="1440" w:right="720" w:firstLine="0"/>
        <w:rPr>
          <w:rFonts w:ascii="Roboto Condensed Medium" w:hAnsi="Roboto Condensed Medium" w:cs="Times New Roman"/>
          <w:i/>
          <w:iCs/>
          <w:szCs w:val="24"/>
          <w:rPrChange w:id="1117" w:author="Author">
            <w:rPr/>
          </w:rPrChange>
        </w:rPr>
        <w:pPrChange w:id="1118" w:author="Author">
          <w:pPr>
            <w:pStyle w:val="BodyNormal"/>
          </w:pPr>
        </w:pPrChange>
      </w:pPr>
    </w:p>
    <w:p w14:paraId="66797C46" w14:textId="77777777" w:rsidR="001418B6" w:rsidRPr="00813EC2" w:rsidRDefault="001418B6" w:rsidP="001418B6">
      <w:pPr>
        <w:pStyle w:val="BodyNormal"/>
        <w:ind w:left="1440" w:right="720" w:firstLine="0"/>
        <w:rPr>
          <w:ins w:id="1119" w:author="Author"/>
          <w:rFonts w:ascii="Roboto Condensed Medium" w:hAnsi="Roboto Condensed Medium" w:cs="Times New Roman"/>
          <w:i/>
          <w:iCs/>
          <w:szCs w:val="24"/>
        </w:rPr>
      </w:pPr>
      <w:r w:rsidRPr="00813EC2">
        <w:rPr>
          <w:rFonts w:ascii="Roboto Condensed Medium" w:hAnsi="Roboto Condensed Medium" w:cs="Times New Roman"/>
          <w:i/>
          <w:iCs/>
          <w:szCs w:val="24"/>
          <w:rPrChange w:id="1120" w:author="Author">
            <w:rPr/>
          </w:rPrChange>
        </w:rPr>
        <w:t xml:space="preserve">I’ve had </w:t>
      </w:r>
      <w:proofErr w:type="gramStart"/>
      <w:r w:rsidRPr="00813EC2">
        <w:rPr>
          <w:rFonts w:ascii="Roboto Condensed Medium" w:hAnsi="Roboto Condensed Medium" w:cs="Times New Roman"/>
          <w:i/>
          <w:iCs/>
          <w:szCs w:val="24"/>
          <w:rPrChange w:id="1121" w:author="Author">
            <w:rPr/>
          </w:rPrChange>
        </w:rPr>
        <w:t>many</w:t>
      </w:r>
      <w:proofErr w:type="gramEnd"/>
      <w:r w:rsidRPr="00813EC2">
        <w:rPr>
          <w:rFonts w:ascii="Roboto Condensed Medium" w:hAnsi="Roboto Condensed Medium" w:cs="Times New Roman"/>
          <w:i/>
          <w:iCs/>
          <w:szCs w:val="24"/>
          <w:rPrChange w:id="1122" w:author="Author">
            <w:rPr/>
          </w:rPrChange>
        </w:rPr>
        <w:t xml:space="preserve"> men approach me, Anne, </w:t>
      </w:r>
      <w:ins w:id="1123" w:author="Author">
        <w:r w:rsidRPr="00813EC2">
          <w:rPr>
            <w:rFonts w:ascii="Roboto Condensed Medium" w:hAnsi="Roboto Condensed Medium" w:cs="Times New Roman"/>
            <w:i/>
            <w:iCs/>
            <w:szCs w:val="24"/>
            <w:rPrChange w:id="1124" w:author="Author">
              <w:rPr/>
            </w:rPrChange>
          </w:rPr>
          <w:t xml:space="preserve">and </w:t>
        </w:r>
      </w:ins>
      <w:r w:rsidRPr="00813EC2">
        <w:rPr>
          <w:rFonts w:ascii="Roboto Condensed Medium" w:hAnsi="Roboto Condensed Medium" w:cs="Times New Roman"/>
          <w:i/>
          <w:iCs/>
          <w:szCs w:val="24"/>
          <w:rPrChange w:id="1125" w:author="Author">
            <w:rPr/>
          </w:rPrChange>
        </w:rPr>
        <w:t xml:space="preserve">some women too. I politely turned them all down. </w:t>
      </w:r>
      <w:proofErr w:type="gramStart"/>
      <w:r w:rsidRPr="00813EC2">
        <w:rPr>
          <w:rFonts w:ascii="Roboto Condensed Medium" w:hAnsi="Roboto Condensed Medium" w:cs="Times New Roman"/>
          <w:i/>
          <w:iCs/>
          <w:szCs w:val="24"/>
          <w:rPrChange w:id="1126" w:author="Author">
            <w:rPr/>
          </w:rPrChange>
        </w:rPr>
        <w:t>Many</w:t>
      </w:r>
      <w:proofErr w:type="gramEnd"/>
      <w:r w:rsidRPr="00813EC2">
        <w:rPr>
          <w:rFonts w:ascii="Roboto Condensed Medium" w:hAnsi="Roboto Condensed Medium" w:cs="Times New Roman"/>
          <w:i/>
          <w:iCs/>
          <w:szCs w:val="24"/>
          <w:rPrChange w:id="1127" w:author="Author">
            <w:rPr/>
          </w:rPrChange>
        </w:rPr>
        <w:t xml:space="preserve"> just wanted a quick pump and dump; others were more earnest, but I just </w:t>
      </w:r>
      <w:r w:rsidRPr="00813EC2">
        <w:rPr>
          <w:rFonts w:ascii="Roboto Condensed Medium" w:hAnsi="Roboto Condensed Medium" w:cs="Times New Roman"/>
          <w:i/>
          <w:iCs/>
          <w:szCs w:val="24"/>
          <w:rPrChange w:id="1128" w:author="Author">
            <w:rPr/>
          </w:rPrChange>
        </w:rPr>
        <w:lastRenderedPageBreak/>
        <w:t>wanted a man with the decency, passion, and intellect of Gabriel Oak.</w:t>
      </w:r>
    </w:p>
    <w:p w14:paraId="5DA17BEB" w14:textId="77777777" w:rsidR="001418B6" w:rsidRPr="00813EC2" w:rsidRDefault="001418B6">
      <w:pPr>
        <w:pStyle w:val="BodyNormal"/>
        <w:ind w:left="1440" w:right="720" w:firstLine="0"/>
        <w:rPr>
          <w:rFonts w:ascii="Roboto Condensed Medium" w:hAnsi="Roboto Condensed Medium" w:cs="Times New Roman"/>
          <w:i/>
          <w:iCs/>
          <w:szCs w:val="24"/>
          <w:rPrChange w:id="1129" w:author="Author">
            <w:rPr/>
          </w:rPrChange>
        </w:rPr>
        <w:pPrChange w:id="1130" w:author="Author">
          <w:pPr>
            <w:pStyle w:val="BodyNormal"/>
          </w:pPr>
        </w:pPrChange>
      </w:pPr>
    </w:p>
    <w:p w14:paraId="171BD531" w14:textId="77777777" w:rsidR="001418B6" w:rsidRPr="00813EC2" w:rsidRDefault="001418B6" w:rsidP="001418B6">
      <w:pPr>
        <w:pStyle w:val="BodyNormal"/>
        <w:ind w:left="1440" w:right="720" w:firstLine="0"/>
        <w:rPr>
          <w:ins w:id="1131" w:author="Author"/>
          <w:rFonts w:ascii="Roboto Condensed Medium" w:hAnsi="Roboto Condensed Medium" w:cs="Times New Roman"/>
          <w:i/>
          <w:iCs/>
          <w:szCs w:val="24"/>
        </w:rPr>
      </w:pPr>
      <w:r w:rsidRPr="00813EC2">
        <w:rPr>
          <w:rFonts w:ascii="Roboto Condensed Medium" w:hAnsi="Roboto Condensed Medium" w:cs="Times New Roman"/>
          <w:i/>
          <w:iCs/>
          <w:szCs w:val="24"/>
          <w:rPrChange w:id="1132" w:author="Author">
            <w:rPr/>
          </w:rPrChange>
        </w:rPr>
        <w:t>Surely</w:t>
      </w:r>
      <w:r w:rsidRPr="00813EC2">
        <w:rPr>
          <w:rFonts w:ascii="Roboto Condensed Medium" w:hAnsi="Roboto Condensed Medium" w:cs="Times New Roman"/>
          <w:i/>
          <w:iCs/>
          <w:szCs w:val="24"/>
        </w:rPr>
        <w:t>,</w:t>
      </w:r>
      <w:r w:rsidRPr="00813EC2">
        <w:rPr>
          <w:rFonts w:ascii="Roboto Condensed Medium" w:hAnsi="Roboto Condensed Medium" w:cs="Times New Roman"/>
          <w:i/>
          <w:iCs/>
          <w:szCs w:val="24"/>
          <w:rPrChange w:id="1133" w:author="Author">
            <w:rPr/>
          </w:rPrChange>
        </w:rPr>
        <w:t xml:space="preserve"> you can see that your son, Mac, is a modern archetypal version of Gabriel Oak</w:t>
      </w:r>
      <w:r w:rsidRPr="00813EC2">
        <w:rPr>
          <w:rFonts w:ascii="Roboto Condensed Medium" w:hAnsi="Roboto Condensed Medium" w:cs="Times New Roman"/>
          <w:i/>
          <w:iCs/>
          <w:szCs w:val="24"/>
        </w:rPr>
        <w:t>:</w:t>
      </w:r>
      <w:r w:rsidRPr="00813EC2">
        <w:rPr>
          <w:rFonts w:ascii="Roboto Condensed Medium" w:hAnsi="Roboto Condensed Medium" w:cs="Times New Roman"/>
          <w:i/>
          <w:iCs/>
          <w:szCs w:val="24"/>
          <w:rPrChange w:id="1134" w:author="Author">
            <w:rPr/>
          </w:rPrChange>
        </w:rPr>
        <w:t xml:space="preserve"> handsome, witty, loving, and respectful. I’ve dreamed of someone like him for years.</w:t>
      </w:r>
    </w:p>
    <w:p w14:paraId="21CE8514" w14:textId="77777777" w:rsidR="001418B6" w:rsidRPr="00813EC2" w:rsidRDefault="001418B6">
      <w:pPr>
        <w:pStyle w:val="BodyNormal"/>
        <w:ind w:left="1440" w:right="720" w:firstLine="0"/>
        <w:rPr>
          <w:rFonts w:ascii="Roboto Condensed Medium" w:hAnsi="Roboto Condensed Medium" w:cs="Times New Roman"/>
          <w:i/>
          <w:iCs/>
          <w:szCs w:val="24"/>
          <w:rPrChange w:id="1135" w:author="Author">
            <w:rPr/>
          </w:rPrChange>
        </w:rPr>
        <w:pPrChange w:id="1136" w:author="Author">
          <w:pPr>
            <w:pStyle w:val="BodyNormal"/>
          </w:pPr>
        </w:pPrChange>
      </w:pPr>
      <w:r w:rsidRPr="00813EC2">
        <w:rPr>
          <w:rFonts w:ascii="Roboto Condensed Medium" w:hAnsi="Roboto Condensed Medium" w:cs="Times New Roman"/>
          <w:i/>
          <w:iCs/>
          <w:szCs w:val="24"/>
          <w:rPrChange w:id="1137" w:author="Author">
            <w:rPr/>
          </w:rPrChange>
        </w:rPr>
        <w:t xml:space="preserve"> </w:t>
      </w:r>
    </w:p>
    <w:p w14:paraId="0AD426A9" w14:textId="77777777" w:rsidR="001418B6" w:rsidRPr="00813EC2" w:rsidRDefault="001418B6">
      <w:pPr>
        <w:pStyle w:val="BodyNormal"/>
        <w:ind w:left="1440" w:right="720" w:firstLine="0"/>
        <w:rPr>
          <w:rFonts w:ascii="Roboto Condensed Medium" w:hAnsi="Roboto Condensed Medium" w:cs="Times New Roman"/>
          <w:i/>
          <w:iCs/>
          <w:szCs w:val="24"/>
          <w:rPrChange w:id="1138" w:author="Author">
            <w:rPr/>
          </w:rPrChange>
        </w:rPr>
        <w:pPrChange w:id="1139" w:author="Author">
          <w:pPr>
            <w:pStyle w:val="BodyNormal"/>
          </w:pPr>
        </w:pPrChange>
      </w:pPr>
      <w:r w:rsidRPr="00813EC2">
        <w:rPr>
          <w:rFonts w:ascii="Roboto Condensed Medium" w:hAnsi="Roboto Condensed Medium" w:cs="Times New Roman"/>
          <w:i/>
          <w:iCs/>
          <w:szCs w:val="24"/>
          <w:rPrChange w:id="1140" w:author="Author">
            <w:rPr/>
          </w:rPrChange>
        </w:rPr>
        <w:t>Forgive me for being blunt with you, Anne. If your son wanted me, I would willingly be his consort.</w:t>
      </w:r>
    </w:p>
    <w:p w14:paraId="07DBE56F" w14:textId="77777777" w:rsidR="001418B6" w:rsidRPr="00813EC2" w:rsidRDefault="001418B6">
      <w:pPr>
        <w:pStyle w:val="BodyNormal"/>
        <w:ind w:left="1440" w:right="720" w:firstLine="0"/>
        <w:rPr>
          <w:ins w:id="1141" w:author="Author"/>
          <w:rFonts w:ascii="Roboto Condensed Medium" w:hAnsi="Roboto Condensed Medium" w:cs="Times New Roman"/>
          <w:i/>
          <w:iCs/>
          <w:szCs w:val="24"/>
          <w:rPrChange w:id="1142" w:author="Author">
            <w:rPr>
              <w:ins w:id="1143" w:author="Author"/>
            </w:rPr>
          </w:rPrChange>
        </w:rPr>
        <w:pPrChange w:id="1144" w:author="Author">
          <w:pPr>
            <w:pStyle w:val="BodyNormal"/>
          </w:pPr>
        </w:pPrChange>
      </w:pPr>
      <w:r w:rsidRPr="00813EC2">
        <w:rPr>
          <w:rFonts w:ascii="Roboto Condensed Medium" w:hAnsi="Roboto Condensed Medium" w:cs="Times New Roman"/>
          <w:i/>
          <w:iCs/>
          <w:szCs w:val="24"/>
          <w:rPrChange w:id="1145" w:author="Author">
            <w:rPr/>
          </w:rPrChange>
        </w:rPr>
        <w:t xml:space="preserve">Remarkably, he doesn’t take advantage of my willingness; instead, he waits until he’s confident that my safety and your safety </w:t>
      </w:r>
      <w:proofErr w:type="gramStart"/>
      <w:r w:rsidRPr="00813EC2">
        <w:rPr>
          <w:rFonts w:ascii="Roboto Condensed Medium" w:hAnsi="Roboto Condensed Medium" w:cs="Times New Roman"/>
          <w:i/>
          <w:iCs/>
          <w:szCs w:val="24"/>
          <w:rPrChange w:id="1146" w:author="Author">
            <w:rPr/>
          </w:rPrChange>
        </w:rPr>
        <w:t>are assured</w:t>
      </w:r>
      <w:proofErr w:type="gramEnd"/>
      <w:r w:rsidRPr="00813EC2">
        <w:rPr>
          <w:rFonts w:ascii="Roboto Condensed Medium" w:hAnsi="Roboto Condensed Medium" w:cs="Times New Roman"/>
          <w:i/>
          <w:iCs/>
          <w:szCs w:val="24"/>
          <w:rPrChange w:id="1147" w:author="Author">
            <w:rPr/>
          </w:rPrChange>
        </w:rPr>
        <w:t xml:space="preserve">. Isn’t that the mark of a heroic character </w:t>
      </w:r>
      <w:del w:id="1148" w:author="Author">
        <w:r w:rsidRPr="00813EC2" w:rsidDel="009F7CB7">
          <w:rPr>
            <w:rFonts w:ascii="Roboto Condensed Medium" w:hAnsi="Roboto Condensed Medium" w:cs="Times New Roman"/>
            <w:i/>
            <w:iCs/>
            <w:szCs w:val="24"/>
            <w:rPrChange w:id="1149" w:author="Author">
              <w:rPr/>
            </w:rPrChange>
          </w:rPr>
          <w:delText xml:space="preserve">of </w:delText>
        </w:r>
      </w:del>
      <w:ins w:id="1150" w:author="Author">
        <w:r w:rsidRPr="00813EC2">
          <w:rPr>
            <w:rFonts w:ascii="Roboto Condensed Medium" w:hAnsi="Roboto Condensed Medium" w:cs="Times New Roman"/>
            <w:i/>
            <w:iCs/>
            <w:szCs w:val="24"/>
            <w:rPrChange w:id="1151" w:author="Author">
              <w:rPr/>
            </w:rPrChange>
          </w:rPr>
          <w:t xml:space="preserve">in </w:t>
        </w:r>
      </w:ins>
      <w:r w:rsidRPr="00813EC2">
        <w:rPr>
          <w:rFonts w:ascii="Roboto Condensed Medium" w:hAnsi="Roboto Condensed Medium" w:cs="Times New Roman"/>
          <w:i/>
          <w:iCs/>
          <w:szCs w:val="24"/>
          <w:rPrChange w:id="1152" w:author="Author">
            <w:rPr/>
          </w:rPrChange>
        </w:rPr>
        <w:t>English literature? I thus love him more for each day this goes on.”</w:t>
      </w:r>
    </w:p>
    <w:p w14:paraId="19FD841B"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 xml:space="preserve">Anne reached out, gently laying her hand over Jane’s fingers. Mac is her last </w:t>
      </w:r>
      <w:del w:id="1153" w:author="Author">
        <w:r w:rsidRPr="009C230E" w:rsidDel="009F7CB7">
          <w:rPr>
            <w:rFonts w:ascii="Times New Roman" w:hAnsi="Times New Roman" w:cs="Times New Roman"/>
            <w:szCs w:val="24"/>
          </w:rPr>
          <w:delText>child unmarrie</w:delText>
        </w:r>
      </w:del>
      <w:ins w:id="1154" w:author="Author">
        <w:r w:rsidRPr="009C230E">
          <w:rPr>
            <w:rFonts w:ascii="Times New Roman" w:hAnsi="Times New Roman" w:cs="Times New Roman"/>
            <w:szCs w:val="24"/>
          </w:rPr>
          <w:t>unmarried chil</w:t>
        </w:r>
      </w:ins>
      <w:r w:rsidRPr="009C230E">
        <w:rPr>
          <w:rFonts w:ascii="Times New Roman" w:hAnsi="Times New Roman" w:cs="Times New Roman"/>
          <w:szCs w:val="24"/>
        </w:rPr>
        <w:t>d, and every day moves her towards wanting Jane Doe 413 to change her surname to Merrick.</w:t>
      </w:r>
    </w:p>
    <w:p w14:paraId="2DC1BCCD" w14:textId="77777777" w:rsidR="001418B6" w:rsidRPr="002165F5" w:rsidRDefault="001418B6" w:rsidP="002165F5">
      <w:pPr>
        <w:pStyle w:val="ASubheadLevel1"/>
      </w:pPr>
      <w:bookmarkStart w:id="1155" w:name="_Toc172536960"/>
      <w:bookmarkStart w:id="1156" w:name="_Toc192624394"/>
      <w:r w:rsidRPr="002165F5">
        <w:t>Trip to Washington</w:t>
      </w:r>
      <w:bookmarkEnd w:id="1155"/>
      <w:bookmarkEnd w:id="1156"/>
    </w:p>
    <w:p w14:paraId="7C74D8C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Having attended an afternoon briefing in Agent Mason’s </w:t>
      </w:r>
      <w:r w:rsidRPr="009C230E">
        <w:rPr>
          <w:rFonts w:ascii="Times New Roman" w:hAnsi="Times New Roman" w:cs="Times New Roman"/>
          <w:szCs w:val="24"/>
        </w:rPr>
        <w:lastRenderedPageBreak/>
        <w:t>office, Commander Ryan DiMarco strolled past the visitor’s offices in the Chicago FBI building. One of the offices had Special Agent Carolina Hendon sitting at a desk, busily working with her laptop computer. Carolina was wearing a Brooks Brothers two-button Navy suit with a man’s pinstripe shirt, and a simple gold chain replaced the usual tie. She looked up as he entered her office.</w:t>
      </w:r>
    </w:p>
    <w:p w14:paraId="29ACBE4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“Ah, Commander DiMarco. You’ll have to forgive me; I’ve forgotten your first name.”</w:t>
      </w:r>
    </w:p>
    <w:p w14:paraId="630D8DC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“It’s Ryan, Carolina. You travel so much and meet so many people. I don’t know how you can remember so many names. What brings you to Chicago today?”</w:t>
      </w:r>
    </w:p>
    <w:p w14:paraId="1A04E42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Flashing her characteristic warm smile, Agent Hendon motioned with her hands for Ryan to sit in the empty office chair.</w:t>
      </w:r>
    </w:p>
    <w:p w14:paraId="48B1BCB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“Just got back from a five-day trip to Washington with Jane. You might remember the Texas pipeline spill in February, the one caused by malevolent hackers?"</w:t>
      </w:r>
    </w:p>
    <w:p w14:paraId="65A12DF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“Yes, I do remember that. </w:t>
      </w:r>
      <w:del w:id="1157" w:author="Author">
        <w:r w:rsidRPr="009C230E" w:rsidDel="005F45F1">
          <w:rPr>
            <w:rFonts w:ascii="Times New Roman" w:hAnsi="Times New Roman" w:cs="Times New Roman"/>
            <w:szCs w:val="24"/>
          </w:rPr>
          <w:delText xml:space="preserve">Seems </w:delText>
        </w:r>
      </w:del>
      <w:ins w:id="1158" w:author="Author">
        <w:r w:rsidRPr="009C230E">
          <w:rPr>
            <w:rFonts w:ascii="Times New Roman" w:hAnsi="Times New Roman" w:cs="Times New Roman"/>
            <w:szCs w:val="24"/>
          </w:rPr>
          <w:t xml:space="preserve">It seems </w:t>
        </w:r>
      </w:ins>
      <w:r w:rsidRPr="009C230E">
        <w:rPr>
          <w:rFonts w:ascii="Times New Roman" w:hAnsi="Times New Roman" w:cs="Times New Roman"/>
          <w:szCs w:val="24"/>
        </w:rPr>
        <w:t>like it was for spite only. The</w:t>
      </w:r>
      <w:del w:id="1159" w:author="Author">
        <w:r w:rsidRPr="009C230E" w:rsidDel="005F45F1">
          <w:rPr>
            <w:rFonts w:ascii="Times New Roman" w:hAnsi="Times New Roman" w:cs="Times New Roman"/>
            <w:szCs w:val="24"/>
          </w:rPr>
          <w:delText>re</w:delText>
        </w:r>
      </w:del>
      <w:ins w:id="1160" w:author="Author">
        <w:r w:rsidRPr="009C230E">
          <w:rPr>
            <w:rFonts w:ascii="Times New Roman" w:hAnsi="Times New Roman" w:cs="Times New Roman"/>
            <w:szCs w:val="24"/>
          </w:rPr>
          <w:t xml:space="preserve"> hackers</w:t>
        </w:r>
      </w:ins>
      <w:r w:rsidRPr="009C230E">
        <w:rPr>
          <w:rFonts w:ascii="Times New Roman" w:hAnsi="Times New Roman" w:cs="Times New Roman"/>
          <w:szCs w:val="24"/>
        </w:rPr>
        <w:t xml:space="preserve"> </w:t>
      </w:r>
      <w:del w:id="1161" w:author="Author">
        <w:r w:rsidRPr="009C230E" w:rsidDel="005F45F1">
          <w:rPr>
            <w:rFonts w:ascii="Times New Roman" w:hAnsi="Times New Roman" w:cs="Times New Roman"/>
            <w:szCs w:val="24"/>
          </w:rPr>
          <w:delText xml:space="preserve">was </w:delText>
        </w:r>
      </w:del>
      <w:ins w:id="1162" w:author="Author">
        <w:r w:rsidRPr="009C230E">
          <w:rPr>
            <w:rFonts w:ascii="Times New Roman" w:hAnsi="Times New Roman" w:cs="Times New Roman"/>
            <w:szCs w:val="24"/>
          </w:rPr>
          <w:t xml:space="preserve">demanded </w:t>
        </w:r>
      </w:ins>
      <w:r w:rsidRPr="009C230E">
        <w:rPr>
          <w:rFonts w:ascii="Times New Roman" w:hAnsi="Times New Roman" w:cs="Times New Roman"/>
          <w:szCs w:val="24"/>
        </w:rPr>
        <w:t>no ransom</w:t>
      </w:r>
      <w:del w:id="1163" w:author="Author">
        <w:r w:rsidRPr="009C230E" w:rsidDel="005F45F1">
          <w:rPr>
            <w:rFonts w:ascii="Times New Roman" w:hAnsi="Times New Roman" w:cs="Times New Roman"/>
            <w:szCs w:val="24"/>
          </w:rPr>
          <w:delText xml:space="preserve"> demanded</w:delText>
        </w:r>
      </w:del>
      <w:r w:rsidRPr="009C230E">
        <w:rPr>
          <w:rFonts w:ascii="Times New Roman" w:hAnsi="Times New Roman" w:cs="Times New Roman"/>
          <w:szCs w:val="24"/>
        </w:rPr>
        <w:t>.”</w:t>
      </w:r>
    </w:p>
    <w:p w14:paraId="736E32A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“That’s correct, Ryan. </w:t>
      </w: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the cybercrimes we investigate are simple robberies. Hacker gangs break into a corporation’s computer systems and encrypt all the files. They demand $5 million in</w:t>
      </w:r>
      <w:ins w:id="1164" w:author="Author">
        <w:r w:rsidRPr="009C230E">
          <w:rPr>
            <w:rFonts w:ascii="Times New Roman" w:hAnsi="Times New Roman" w:cs="Times New Roman"/>
            <w:szCs w:val="24"/>
          </w:rPr>
          <w:t xml:space="preserve"> a</w:t>
        </w:r>
      </w:ins>
      <w:r w:rsidRPr="009C230E">
        <w:rPr>
          <w:rFonts w:ascii="Times New Roman" w:hAnsi="Times New Roman" w:cs="Times New Roman"/>
          <w:szCs w:val="24"/>
        </w:rPr>
        <w:t xml:space="preserve"> </w:t>
      </w:r>
      <w:del w:id="1165" w:author="Author">
        <w:r w:rsidRPr="009C230E" w:rsidDel="005F45F1">
          <w:rPr>
            <w:rFonts w:ascii="Times New Roman" w:hAnsi="Times New Roman" w:cs="Times New Roman"/>
            <w:szCs w:val="24"/>
          </w:rPr>
          <w:delText xml:space="preserve">some </w:delText>
        </w:r>
      </w:del>
      <w:r w:rsidRPr="009C230E">
        <w:rPr>
          <w:rFonts w:ascii="Times New Roman" w:hAnsi="Times New Roman" w:cs="Times New Roman"/>
          <w:szCs w:val="24"/>
        </w:rPr>
        <w:t xml:space="preserve">digital currency du jour to unlock the files. Most corporations find it cheaper </w:t>
      </w:r>
      <w:del w:id="1166" w:author="Author">
        <w:r w:rsidRPr="009C230E" w:rsidDel="005F45F1">
          <w:rPr>
            <w:rFonts w:ascii="Times New Roman" w:hAnsi="Times New Roman" w:cs="Times New Roman"/>
            <w:szCs w:val="24"/>
          </w:rPr>
          <w:delText>to just</w:delText>
        </w:r>
      </w:del>
      <w:ins w:id="1167" w:author="Author">
        <w:r w:rsidRPr="009C230E">
          <w:rPr>
            <w:rFonts w:ascii="Times New Roman" w:hAnsi="Times New Roman" w:cs="Times New Roman"/>
            <w:szCs w:val="24"/>
          </w:rPr>
          <w:t>to</w:t>
        </w:r>
      </w:ins>
      <w:r w:rsidRPr="009C230E">
        <w:rPr>
          <w:rFonts w:ascii="Times New Roman" w:hAnsi="Times New Roman" w:cs="Times New Roman"/>
          <w:szCs w:val="24"/>
        </w:rPr>
        <w:t xml:space="preserve"> pay the ransom.</w:t>
      </w:r>
    </w:p>
    <w:p w14:paraId="65991DA8" w14:textId="41E53F85" w:rsidR="001418B6" w:rsidRPr="009C230E" w:rsidRDefault="003D495D" w:rsidP="001418B6">
      <w:pPr>
        <w:pStyle w:val="BodyNormal"/>
        <w:rPr>
          <w:rFonts w:ascii="Times New Roman" w:hAnsi="Times New Roman" w:cs="Times New Roman"/>
          <w:szCs w:val="24"/>
        </w:rPr>
      </w:pPr>
      <w:r w:rsidRPr="009C230E">
        <w:rPr>
          <w:rFonts w:ascii="Times New Roman" w:hAnsi="Times New Roman" w:cs="Times New Roman"/>
          <w:szCs w:val="24"/>
        </w:rPr>
        <w:t>“</w:t>
      </w:r>
      <w:r w:rsidR="001418B6" w:rsidRPr="009C230E">
        <w:rPr>
          <w:rFonts w:ascii="Times New Roman" w:hAnsi="Times New Roman" w:cs="Times New Roman"/>
          <w:szCs w:val="24"/>
        </w:rPr>
        <w:t>We’ve been worried about hacke</w:t>
      </w:r>
      <w:ins w:id="1168" w:author="Author">
        <w:r w:rsidR="001418B6" w:rsidRPr="009C230E">
          <w:rPr>
            <w:rFonts w:ascii="Times New Roman" w:hAnsi="Times New Roman" w:cs="Times New Roman"/>
            <w:szCs w:val="24"/>
          </w:rPr>
          <w:t>r</w:t>
        </w:r>
      </w:ins>
      <w:del w:id="1169" w:author="Author">
        <w:r w:rsidR="001418B6" w:rsidRPr="009C230E" w:rsidDel="007D3EDA">
          <w:rPr>
            <w:rFonts w:ascii="Times New Roman" w:hAnsi="Times New Roman" w:cs="Times New Roman"/>
            <w:szCs w:val="24"/>
          </w:rPr>
          <w:delText>r operation</w:delText>
        </w:r>
      </w:del>
      <w:r w:rsidR="001418B6" w:rsidRPr="009C230E">
        <w:rPr>
          <w:rFonts w:ascii="Times New Roman" w:hAnsi="Times New Roman" w:cs="Times New Roman"/>
          <w:szCs w:val="24"/>
        </w:rPr>
        <w:t xml:space="preserve">s, </w:t>
      </w:r>
      <w:proofErr w:type="gramStart"/>
      <w:r w:rsidR="001418B6" w:rsidRPr="009C230E">
        <w:rPr>
          <w:rFonts w:ascii="Times New Roman" w:hAnsi="Times New Roman" w:cs="Times New Roman"/>
          <w:szCs w:val="24"/>
        </w:rPr>
        <w:t>possibly at</w:t>
      </w:r>
      <w:proofErr w:type="gramEnd"/>
      <w:r w:rsidR="001418B6" w:rsidRPr="009C230E">
        <w:rPr>
          <w:rFonts w:ascii="Times New Roman" w:hAnsi="Times New Roman" w:cs="Times New Roman"/>
          <w:szCs w:val="24"/>
        </w:rPr>
        <w:t xml:space="preserve"> the </w:t>
      </w:r>
      <w:r w:rsidR="001418B6" w:rsidRPr="009C230E">
        <w:rPr>
          <w:rFonts w:ascii="Times New Roman" w:hAnsi="Times New Roman" w:cs="Times New Roman"/>
          <w:szCs w:val="24"/>
        </w:rPr>
        <w:lastRenderedPageBreak/>
        <w:t>behest of a hostile government, breaking into the factory computers of nuclear plants, chemical plants, and what have you, and causing a costly or deadly accident.</w:t>
      </w:r>
    </w:p>
    <w:p w14:paraId="3E13A7D9" w14:textId="3C650422" w:rsidR="001418B6" w:rsidRPr="009C230E" w:rsidRDefault="003D495D" w:rsidP="001418B6">
      <w:pPr>
        <w:pStyle w:val="BodyNormal"/>
        <w:rPr>
          <w:rFonts w:ascii="Times New Roman" w:hAnsi="Times New Roman" w:cs="Times New Roman"/>
          <w:szCs w:val="24"/>
        </w:rPr>
      </w:pPr>
      <w:r w:rsidRPr="009C230E">
        <w:rPr>
          <w:rFonts w:ascii="Times New Roman" w:hAnsi="Times New Roman" w:cs="Times New Roman"/>
          <w:szCs w:val="24"/>
        </w:rPr>
        <w:t>“</w:t>
      </w:r>
      <w:del w:id="1170" w:author="Author">
        <w:r w:rsidR="001418B6" w:rsidRPr="009C230E" w:rsidDel="005F45F1">
          <w:rPr>
            <w:rFonts w:ascii="Times New Roman" w:hAnsi="Times New Roman" w:cs="Times New Roman"/>
            <w:szCs w:val="24"/>
          </w:rPr>
          <w:delText xml:space="preserve">A </w:delText>
        </w:r>
      </w:del>
      <w:r w:rsidR="001418B6" w:rsidRPr="009C230E">
        <w:rPr>
          <w:rFonts w:ascii="Times New Roman" w:hAnsi="Times New Roman" w:cs="Times New Roman"/>
          <w:szCs w:val="24"/>
        </w:rPr>
        <w:t>Congress</w:t>
      </w:r>
      <w:del w:id="1171" w:author="Author">
        <w:r w:rsidR="001418B6" w:rsidRPr="009C230E" w:rsidDel="005F45F1">
          <w:rPr>
            <w:rFonts w:ascii="Times New Roman" w:hAnsi="Times New Roman" w:cs="Times New Roman"/>
            <w:szCs w:val="24"/>
          </w:rPr>
          <w:delText xml:space="preserve">ional </w:delText>
        </w:r>
      </w:del>
      <w:ins w:id="1172" w:author="Author">
        <w:r w:rsidR="001418B6" w:rsidRPr="009C230E">
          <w:rPr>
            <w:rFonts w:ascii="Times New Roman" w:hAnsi="Times New Roman" w:cs="Times New Roman"/>
            <w:szCs w:val="24"/>
          </w:rPr>
          <w:t xml:space="preserve"> formed a </w:t>
        </w:r>
      </w:ins>
      <w:r w:rsidR="001418B6" w:rsidRPr="009C230E">
        <w:rPr>
          <w:rFonts w:ascii="Times New Roman" w:hAnsi="Times New Roman" w:cs="Times New Roman"/>
          <w:szCs w:val="24"/>
        </w:rPr>
        <w:t xml:space="preserve">committee </w:t>
      </w:r>
      <w:del w:id="1173" w:author="Author">
        <w:r w:rsidR="001418B6" w:rsidRPr="009C230E" w:rsidDel="005F45F1">
          <w:rPr>
            <w:rFonts w:ascii="Times New Roman" w:hAnsi="Times New Roman" w:cs="Times New Roman"/>
            <w:szCs w:val="24"/>
          </w:rPr>
          <w:delText xml:space="preserve">was formed </w:delText>
        </w:r>
      </w:del>
      <w:r w:rsidR="001418B6" w:rsidRPr="009C230E">
        <w:rPr>
          <w:rFonts w:ascii="Times New Roman" w:hAnsi="Times New Roman" w:cs="Times New Roman"/>
          <w:szCs w:val="24"/>
        </w:rPr>
        <w:t xml:space="preserve">to investigate this new threat, and they asked my boss at the FBI Cybercrimes Division to set up a demonstration. I immediately thought </w:t>
      </w:r>
      <w:del w:id="1174" w:author="Author">
        <w:r w:rsidR="001418B6" w:rsidRPr="009C230E" w:rsidDel="005F45F1">
          <w:rPr>
            <w:rFonts w:ascii="Times New Roman" w:hAnsi="Times New Roman" w:cs="Times New Roman"/>
            <w:szCs w:val="24"/>
          </w:rPr>
          <w:delText xml:space="preserve">that </w:delText>
        </w:r>
      </w:del>
      <w:r w:rsidR="001418B6" w:rsidRPr="009C230E">
        <w:rPr>
          <w:rFonts w:ascii="Times New Roman" w:hAnsi="Times New Roman" w:cs="Times New Roman"/>
          <w:szCs w:val="24"/>
        </w:rPr>
        <w:t xml:space="preserve">Jane would be perfect for this, so we flew her to </w:t>
      </w:r>
      <w:proofErr w:type="gramStart"/>
      <w:r w:rsidR="001418B6" w:rsidRPr="009C230E">
        <w:rPr>
          <w:rFonts w:ascii="Times New Roman" w:hAnsi="Times New Roman" w:cs="Times New Roman"/>
          <w:szCs w:val="24"/>
        </w:rPr>
        <w:t>Washington.”</w:t>
      </w:r>
      <w:proofErr w:type="gramEnd"/>
    </w:p>
    <w:p w14:paraId="131B064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“Where did she stay, Carolina?”</w:t>
      </w:r>
    </w:p>
    <w:p w14:paraId="0ECD82F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“Our office building has a couple of small bedrooms, so we ensconced her there, under round-the-clock protection.”</w:t>
      </w:r>
    </w:p>
    <w:p w14:paraId="7D2683D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“Well, how did she do?”</w:t>
      </w:r>
    </w:p>
    <w:p w14:paraId="499CB2D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“Fabulous, Ryan. She quickly became the Project Manager, directing engineers from the FBI and CIA. She purchased a small factory computer and </w:t>
      </w:r>
      <w:ins w:id="1175" w:author="Author">
        <w:r w:rsidRPr="009C230E">
          <w:rPr>
            <w:rFonts w:ascii="Times New Roman" w:hAnsi="Times New Roman" w:cs="Times New Roman"/>
            <w:szCs w:val="24"/>
          </w:rPr>
          <w:t xml:space="preserve">a </w:t>
        </w:r>
      </w:ins>
      <w:r w:rsidRPr="009C230E">
        <w:rPr>
          <w:rFonts w:ascii="Times New Roman" w:hAnsi="Times New Roman" w:cs="Times New Roman"/>
          <w:szCs w:val="24"/>
        </w:rPr>
        <w:t>Programmable Logic Controller from a local supplier. One group created a miniature factory application, just a motor running a propellor with an on/off button and a couple of knobs to adjust maximum speed and whatnot. Another group installed a SCADA package on the industrial computer.”</w:t>
      </w:r>
    </w:p>
    <w:p w14:paraId="1B858C9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“OK, Agent Hendon. You lost me. What’s a SCADA.”</w:t>
      </w:r>
    </w:p>
    <w:p w14:paraId="6D6F565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“Oh, that stands for Supervisory Control and Data Acquisition. It’s a </w:t>
      </w:r>
      <w:del w:id="1176" w:author="Author">
        <w:r w:rsidRPr="009C230E" w:rsidDel="005F45F1">
          <w:rPr>
            <w:rFonts w:ascii="Times New Roman" w:hAnsi="Times New Roman" w:cs="Times New Roman"/>
            <w:szCs w:val="24"/>
          </w:rPr>
          <w:delText xml:space="preserve">very </w:delText>
        </w:r>
      </w:del>
      <w:r w:rsidRPr="009C230E">
        <w:rPr>
          <w:rFonts w:ascii="Times New Roman" w:hAnsi="Times New Roman" w:cs="Times New Roman"/>
          <w:szCs w:val="24"/>
        </w:rPr>
        <w:t xml:space="preserve">fancy software program for industrial computers that controls the factory from a large display panel. You use the mouse to click the text entry box for motor speed and type in a new value. The motor’s RPM </w:t>
      </w:r>
      <w:r w:rsidRPr="009C230E">
        <w:rPr>
          <w:rFonts w:ascii="Times New Roman" w:hAnsi="Times New Roman" w:cs="Times New Roman"/>
          <w:szCs w:val="24"/>
        </w:rPr>
        <w:lastRenderedPageBreak/>
        <w:t>changes instantly.”</w:t>
      </w:r>
    </w:p>
    <w:p w14:paraId="634F5CF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“Now I get it, Carolina. If Jane can break into that industrial computer via the Internet and get control of the SCADA software, she can….”</w:t>
      </w:r>
    </w:p>
    <w:p w14:paraId="76AEF74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“She can freeze the factory’s sensors, over-pressure a </w:t>
      </w:r>
      <w:del w:id="1177" w:author="Author">
        <w:r w:rsidRPr="009C230E" w:rsidDel="005F45F1">
          <w:rPr>
            <w:rFonts w:ascii="Times New Roman" w:hAnsi="Times New Roman" w:cs="Times New Roman"/>
            <w:szCs w:val="24"/>
          </w:rPr>
          <w:delText>tank of propane gas</w:delText>
        </w:r>
      </w:del>
      <w:ins w:id="1178" w:author="Author">
        <w:r w:rsidRPr="009C230E">
          <w:rPr>
            <w:rFonts w:ascii="Times New Roman" w:hAnsi="Times New Roman" w:cs="Times New Roman"/>
            <w:szCs w:val="24"/>
          </w:rPr>
          <w:t>propane gas tank</w:t>
        </w:r>
      </w:ins>
      <w:r w:rsidRPr="009C230E">
        <w:rPr>
          <w:rFonts w:ascii="Times New Roman" w:hAnsi="Times New Roman" w:cs="Times New Roman"/>
          <w:szCs w:val="24"/>
        </w:rPr>
        <w:t>, and open the emergency relief valve, dumping the propane gas into the nearby town. It’s the perfect fuel-air bomb.”</w:t>
      </w:r>
    </w:p>
    <w:p w14:paraId="31504BE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“So, who attended the demonstration?”</w:t>
      </w:r>
    </w:p>
    <w:p w14:paraId="707DE91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Congressional committee, a couple of people from the White House,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members of the Military, and reps from the CIA and Homeland Security. An eclectic mix, Commander DiMarco.”</w:t>
      </w:r>
    </w:p>
    <w:p w14:paraId="2962F17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“And how did it go?”</w:t>
      </w:r>
    </w:p>
    <w:p w14:paraId="53D6366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“They were gobsmacked, Ryan. I displayed our little factory, </w:t>
      </w:r>
      <w:proofErr w:type="gramStart"/>
      <w:r w:rsidRPr="009C230E">
        <w:rPr>
          <w:rFonts w:ascii="Times New Roman" w:hAnsi="Times New Roman" w:cs="Times New Roman"/>
          <w:szCs w:val="24"/>
        </w:rPr>
        <w:t>essentially a</w:t>
      </w:r>
      <w:proofErr w:type="gramEnd"/>
      <w:r w:rsidRPr="009C230E">
        <w:rPr>
          <w:rFonts w:ascii="Times New Roman" w:hAnsi="Times New Roman" w:cs="Times New Roman"/>
          <w:szCs w:val="24"/>
        </w:rPr>
        <w:t xml:space="preserve"> motor running a propellor up and down in speed. Using the SCADA software, I demonstrated how </w:t>
      </w:r>
      <w:del w:id="1179" w:author="Author">
        <w:r w:rsidRPr="009C230E" w:rsidDel="005F45F1">
          <w:rPr>
            <w:rFonts w:ascii="Times New Roman" w:hAnsi="Times New Roman" w:cs="Times New Roman"/>
            <w:szCs w:val="24"/>
          </w:rPr>
          <w:delText>I could</w:delText>
        </w:r>
      </w:del>
      <w:ins w:id="1180" w:author="Author">
        <w:r w:rsidRPr="009C230E">
          <w:rPr>
            <w:rFonts w:ascii="Times New Roman" w:hAnsi="Times New Roman" w:cs="Times New Roman"/>
            <w:szCs w:val="24"/>
          </w:rPr>
          <w:t>to</w:t>
        </w:r>
      </w:ins>
      <w:r w:rsidRPr="009C230E">
        <w:rPr>
          <w:rFonts w:ascii="Times New Roman" w:hAnsi="Times New Roman" w:cs="Times New Roman"/>
          <w:szCs w:val="24"/>
        </w:rPr>
        <w:t xml:space="preserve"> adjust the maximum speed and how fast the speed changes.</w:t>
      </w:r>
    </w:p>
    <w:p w14:paraId="5BF0DA0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Then Jane started her laptop computer, hooked it to a StarLink terminal, and located the Internet address of the demonstration’s factory computer. We cast her work to a large display screen, and the</w:t>
      </w:r>
      <w:ins w:id="1181" w:author="Author">
        <w:r w:rsidRPr="009C230E">
          <w:rPr>
            <w:rFonts w:ascii="Times New Roman" w:hAnsi="Times New Roman" w:cs="Times New Roman"/>
            <w:szCs w:val="24"/>
          </w:rPr>
          <w:t xml:space="preserve"> </w:t>
        </w:r>
      </w:ins>
      <w:del w:id="1182" w:author="Author">
        <w:r w:rsidRPr="009C230E" w:rsidDel="005F45F1">
          <w:rPr>
            <w:rFonts w:ascii="Times New Roman" w:hAnsi="Times New Roman" w:cs="Times New Roman"/>
            <w:szCs w:val="24"/>
          </w:rPr>
          <w:delText>y</w:delText>
        </w:r>
      </w:del>
      <w:ins w:id="1183" w:author="Author">
        <w:r w:rsidRPr="009C230E">
          <w:rPr>
            <w:rFonts w:ascii="Times New Roman" w:hAnsi="Times New Roman" w:cs="Times New Roman"/>
            <w:szCs w:val="24"/>
          </w:rPr>
          <w:t>attendees</w:t>
        </w:r>
      </w:ins>
      <w:r w:rsidRPr="009C230E">
        <w:rPr>
          <w:rFonts w:ascii="Times New Roman" w:hAnsi="Times New Roman" w:cs="Times New Roman"/>
          <w:szCs w:val="24"/>
        </w:rPr>
        <w:t xml:space="preserve"> </w:t>
      </w:r>
      <w:proofErr w:type="gramStart"/>
      <w:r w:rsidRPr="009C230E">
        <w:rPr>
          <w:rFonts w:ascii="Times New Roman" w:hAnsi="Times New Roman" w:cs="Times New Roman"/>
          <w:szCs w:val="24"/>
        </w:rPr>
        <w:t>were jolted</w:t>
      </w:r>
      <w:proofErr w:type="gramEnd"/>
      <w:r w:rsidRPr="009C230E">
        <w:rPr>
          <w:rFonts w:ascii="Times New Roman" w:hAnsi="Times New Roman" w:cs="Times New Roman"/>
          <w:szCs w:val="24"/>
        </w:rPr>
        <w:t xml:space="preserve"> when she gained control of the SCADA system and made herself an auxiliary user. </w:t>
      </w:r>
      <w:del w:id="1184" w:author="Author">
        <w:r w:rsidRPr="009C230E" w:rsidDel="005F45F1">
          <w:rPr>
            <w:rFonts w:ascii="Times New Roman" w:hAnsi="Times New Roman" w:cs="Times New Roman"/>
            <w:szCs w:val="24"/>
          </w:rPr>
          <w:delText xml:space="preserve">She </w:delText>
        </w:r>
      </w:del>
      <w:ins w:id="1185" w:author="Author">
        <w:r w:rsidRPr="009C230E">
          <w:rPr>
            <w:rFonts w:ascii="Times New Roman" w:hAnsi="Times New Roman" w:cs="Times New Roman"/>
            <w:szCs w:val="24"/>
          </w:rPr>
          <w:t xml:space="preserve">Jane </w:t>
        </w:r>
      </w:ins>
      <w:del w:id="1186" w:author="Author">
        <w:r w:rsidRPr="009C230E" w:rsidDel="005F45F1">
          <w:rPr>
            <w:rFonts w:ascii="Times New Roman" w:hAnsi="Times New Roman" w:cs="Times New Roman"/>
            <w:szCs w:val="24"/>
          </w:rPr>
          <w:delText xml:space="preserve">was able to </w:delText>
        </w:r>
      </w:del>
      <w:r w:rsidRPr="009C230E">
        <w:rPr>
          <w:rFonts w:ascii="Times New Roman" w:hAnsi="Times New Roman" w:cs="Times New Roman"/>
          <w:szCs w:val="24"/>
        </w:rPr>
        <w:t>lock</w:t>
      </w:r>
      <w:ins w:id="1187" w:author="Author">
        <w:r w:rsidRPr="009C230E">
          <w:rPr>
            <w:rFonts w:ascii="Times New Roman" w:hAnsi="Times New Roman" w:cs="Times New Roman"/>
            <w:szCs w:val="24"/>
          </w:rPr>
          <w:t>ed</w:t>
        </w:r>
      </w:ins>
      <w:r w:rsidRPr="009C230E">
        <w:rPr>
          <w:rFonts w:ascii="Times New Roman" w:hAnsi="Times New Roman" w:cs="Times New Roman"/>
          <w:szCs w:val="24"/>
        </w:rPr>
        <w:t xml:space="preserve"> us out</w:t>
      </w:r>
      <w:del w:id="1188" w:author="Author">
        <w:r w:rsidRPr="009C230E" w:rsidDel="005F45F1">
          <w:rPr>
            <w:rFonts w:ascii="Times New Roman" w:hAnsi="Times New Roman" w:cs="Times New Roman"/>
            <w:szCs w:val="24"/>
          </w:rPr>
          <w:delText xml:space="preserve"> and</w:delText>
        </w:r>
      </w:del>
      <w:ins w:id="1189" w:author="Author">
        <w:r w:rsidRPr="009C230E">
          <w:rPr>
            <w:rFonts w:ascii="Times New Roman" w:hAnsi="Times New Roman" w:cs="Times New Roman"/>
            <w:szCs w:val="24"/>
          </w:rPr>
          <w:t>,</w:t>
        </w:r>
      </w:ins>
      <w:r w:rsidRPr="009C230E">
        <w:rPr>
          <w:rFonts w:ascii="Times New Roman" w:hAnsi="Times New Roman" w:cs="Times New Roman"/>
          <w:szCs w:val="24"/>
        </w:rPr>
        <w:t xml:space="preserve"> comman</w:t>
      </w:r>
      <w:ins w:id="1190" w:author="Author">
        <w:r w:rsidRPr="009C230E">
          <w:rPr>
            <w:rFonts w:ascii="Times New Roman" w:hAnsi="Times New Roman" w:cs="Times New Roman"/>
            <w:szCs w:val="24"/>
          </w:rPr>
          <w:t>de</w:t>
        </w:r>
      </w:ins>
      <w:r w:rsidRPr="009C230E">
        <w:rPr>
          <w:rFonts w:ascii="Times New Roman" w:hAnsi="Times New Roman" w:cs="Times New Roman"/>
          <w:szCs w:val="24"/>
        </w:rPr>
        <w:t xml:space="preserve">d a higher speed, shut the motor off, </w:t>
      </w:r>
      <w:proofErr w:type="gramStart"/>
      <w:r w:rsidRPr="009C230E">
        <w:rPr>
          <w:rFonts w:ascii="Times New Roman" w:hAnsi="Times New Roman" w:cs="Times New Roman"/>
          <w:szCs w:val="24"/>
        </w:rPr>
        <w:t>and so on</w:t>
      </w:r>
      <w:proofErr w:type="gramEnd"/>
      <w:r w:rsidRPr="009C230E">
        <w:rPr>
          <w:rFonts w:ascii="Times New Roman" w:hAnsi="Times New Roman" w:cs="Times New Roman"/>
          <w:szCs w:val="24"/>
        </w:rPr>
        <w:t xml:space="preserve">. I explained how Jane’s hacking could cause an oil spill, a nuclear plant radiation </w:t>
      </w:r>
      <w:r w:rsidRPr="009C230E">
        <w:rPr>
          <w:rFonts w:ascii="Times New Roman" w:hAnsi="Times New Roman" w:cs="Times New Roman"/>
          <w:szCs w:val="24"/>
        </w:rPr>
        <w:lastRenderedPageBreak/>
        <w:t xml:space="preserve">release, </w:t>
      </w:r>
      <w:ins w:id="1191" w:author="Author">
        <w:r w:rsidRPr="009C230E">
          <w:rPr>
            <w:rFonts w:ascii="Times New Roman" w:hAnsi="Times New Roman" w:cs="Times New Roman"/>
            <w:szCs w:val="24"/>
          </w:rPr>
          <w:t xml:space="preserve">or </w:t>
        </w:r>
      </w:ins>
      <w:r w:rsidRPr="009C230E">
        <w:rPr>
          <w:rFonts w:ascii="Times New Roman" w:hAnsi="Times New Roman" w:cs="Times New Roman"/>
          <w:szCs w:val="24"/>
        </w:rPr>
        <w:t>an electric grid shutdown. One of the attendees remarked that they were glad she was on our side.”</w:t>
      </w:r>
    </w:p>
    <w:p w14:paraId="41E9915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“If I may ask, Carolina, what was their reaction to Jane?”</w:t>
      </w:r>
    </w:p>
    <w:p w14:paraId="3878A88B" w14:textId="77777777" w:rsidR="001418B6" w:rsidRPr="009C230E" w:rsidRDefault="001418B6" w:rsidP="001418B6">
      <w:pPr>
        <w:pStyle w:val="BodyNormal"/>
        <w:rPr>
          <w:rFonts w:ascii="Times New Roman" w:hAnsi="Times New Roman" w:cs="Times New Roman"/>
          <w:szCs w:val="24"/>
        </w:rPr>
        <w:sectPr w:rsidR="001418B6" w:rsidRPr="009C230E" w:rsidSect="004E6C42">
          <w:type w:val="continuous"/>
          <w:pgSz w:w="8640" w:h="12960" w:code="1"/>
          <w:pgMar w:top="720" w:right="720" w:bottom="720" w:left="720" w:header="720" w:footer="720" w:gutter="720"/>
          <w:cols w:space="720"/>
        </w:sectPr>
      </w:pPr>
      <w:r w:rsidRPr="009C230E">
        <w:rPr>
          <w:rFonts w:ascii="Times New Roman" w:hAnsi="Times New Roman" w:cs="Times New Roman"/>
          <w:szCs w:val="24"/>
        </w:rPr>
        <w:t xml:space="preserve">“She made a good impression, Ryan. The ones most interested in her were the Pentagon people. After the presentation, they spoke to her for a couple of hours, </w:t>
      </w:r>
      <w:proofErr w:type="gramStart"/>
      <w:r w:rsidRPr="009C230E">
        <w:rPr>
          <w:rFonts w:ascii="Times New Roman" w:hAnsi="Times New Roman" w:cs="Times New Roman"/>
          <w:szCs w:val="24"/>
        </w:rPr>
        <w:t>mainly about</w:t>
      </w:r>
      <w:proofErr w:type="gramEnd"/>
      <w:r w:rsidRPr="009C230E">
        <w:rPr>
          <w:rFonts w:ascii="Times New Roman" w:hAnsi="Times New Roman" w:cs="Times New Roman"/>
          <w:szCs w:val="24"/>
        </w:rPr>
        <w:t xml:space="preserve"> military vulnerabilities. There </w:t>
      </w:r>
      <w:del w:id="1192" w:author="Author">
        <w:r w:rsidRPr="009C230E" w:rsidDel="005F45F1">
          <w:rPr>
            <w:rFonts w:ascii="Times New Roman" w:hAnsi="Times New Roman" w:cs="Times New Roman"/>
            <w:szCs w:val="24"/>
          </w:rPr>
          <w:delText>are going to</w:delText>
        </w:r>
      </w:del>
      <w:ins w:id="1193" w:author="Author">
        <w:r w:rsidRPr="009C230E">
          <w:rPr>
            <w:rFonts w:ascii="Times New Roman" w:hAnsi="Times New Roman" w:cs="Times New Roman"/>
            <w:szCs w:val="24"/>
          </w:rPr>
          <w:t>will</w:t>
        </w:r>
      </w:ins>
      <w:r w:rsidRPr="009C230E">
        <w:rPr>
          <w:rFonts w:ascii="Times New Roman" w:hAnsi="Times New Roman" w:cs="Times New Roman"/>
          <w:szCs w:val="24"/>
        </w:rPr>
        <w:t xml:space="preserve"> be future requests for her expertise from the military and the CIA. She made </w:t>
      </w:r>
      <w:proofErr w:type="gramStart"/>
      <w:r w:rsidRPr="009C230E">
        <w:rPr>
          <w:rFonts w:ascii="Times New Roman" w:hAnsi="Times New Roman" w:cs="Times New Roman"/>
          <w:szCs w:val="24"/>
        </w:rPr>
        <w:t>a lot of</w:t>
      </w:r>
      <w:proofErr w:type="gramEnd"/>
      <w:r w:rsidRPr="009C230E">
        <w:rPr>
          <w:rFonts w:ascii="Times New Roman" w:hAnsi="Times New Roman" w:cs="Times New Roman"/>
          <w:szCs w:val="24"/>
        </w:rPr>
        <w:t xml:space="preserve"> friends yesterday, Commander.”</w:t>
      </w:r>
    </w:p>
    <w:p w14:paraId="07E6A75A" w14:textId="77777777" w:rsidR="001418B6" w:rsidRPr="009C230E" w:rsidRDefault="001418B6" w:rsidP="002165F5">
      <w:pPr>
        <w:pStyle w:val="ChapterNumber"/>
        <w:rPr>
          <w:ins w:id="1194" w:author="Author"/>
        </w:rPr>
      </w:pPr>
      <w:ins w:id="1195" w:author="Author">
        <w:r w:rsidRPr="009C230E">
          <w:lastRenderedPageBreak/>
          <w:t>CHAPTER XXX</w:t>
        </w:r>
      </w:ins>
    </w:p>
    <w:p w14:paraId="36AEECC8" w14:textId="77777777" w:rsidR="001418B6" w:rsidRPr="002165F5" w:rsidRDefault="001418B6" w:rsidP="002165F5">
      <w:pPr>
        <w:pStyle w:val="ChapterTitle"/>
        <w:rPr>
          <w:ins w:id="1196" w:author="Author"/>
        </w:rPr>
      </w:pPr>
      <w:bookmarkStart w:id="1197" w:name="_Toc172536961"/>
      <w:bookmarkStart w:id="1198" w:name="_Toc192624395"/>
      <w:ins w:id="1199" w:author="Author">
        <w:r w:rsidRPr="002165F5">
          <w:t>The Russians Are Coming</w:t>
        </w:r>
        <w:bookmarkEnd w:id="1197"/>
        <w:bookmarkEnd w:id="1198"/>
      </w:ins>
    </w:p>
    <w:p w14:paraId="6FBE7A43" w14:textId="77777777" w:rsidR="001418B6" w:rsidRPr="002165F5" w:rsidRDefault="001418B6" w:rsidP="002165F5">
      <w:pPr>
        <w:pStyle w:val="ASubheadLevel1"/>
        <w:rPr>
          <w:ins w:id="1200" w:author="Author"/>
        </w:rPr>
      </w:pPr>
      <w:bookmarkStart w:id="1201" w:name="_Toc172536962"/>
      <w:bookmarkStart w:id="1202" w:name="_Toc192624396"/>
      <w:ins w:id="1203" w:author="Author">
        <w:r w:rsidRPr="002165F5">
          <w:t>Shadowy Forms</w:t>
        </w:r>
        <w:bookmarkEnd w:id="1201"/>
        <w:bookmarkEnd w:id="1202"/>
      </w:ins>
    </w:p>
    <w:p w14:paraId="796552B9" w14:textId="77777777" w:rsidR="001418B6" w:rsidRPr="009C230E" w:rsidRDefault="001418B6" w:rsidP="001418B6">
      <w:pPr>
        <w:pStyle w:val="BodyNormal"/>
        <w:rPr>
          <w:ins w:id="1204" w:author="Author"/>
          <w:rFonts w:ascii="Times New Roman" w:hAnsi="Times New Roman" w:cs="Times New Roman"/>
          <w:szCs w:val="24"/>
        </w:rPr>
      </w:pPr>
      <w:ins w:id="1205" w:author="Author">
        <w:r w:rsidRPr="009C230E">
          <w:rPr>
            <w:rFonts w:ascii="Times New Roman" w:hAnsi="Times New Roman" w:cs="Times New Roman"/>
            <w:szCs w:val="24"/>
          </w:rPr>
          <w:t>Jane</w:t>
        </w:r>
      </w:ins>
      <w:r w:rsidRPr="009C230E">
        <w:rPr>
          <w:rFonts w:ascii="Times New Roman" w:hAnsi="Times New Roman" w:cs="Times New Roman"/>
          <w:szCs w:val="24"/>
        </w:rPr>
        <w:t xml:space="preserve"> woke up,</w:t>
      </w:r>
      <w:ins w:id="1206" w:author="Author">
        <w:r w:rsidRPr="009C230E">
          <w:rPr>
            <w:rFonts w:ascii="Times New Roman" w:hAnsi="Times New Roman" w:cs="Times New Roman"/>
            <w:szCs w:val="24"/>
          </w:rPr>
          <w:t xml:space="preserve"> took a deep breath, and focused on the spectacular moonless </w:t>
        </w:r>
      </w:ins>
      <w:r w:rsidRPr="009C230E">
        <w:rPr>
          <w:rFonts w:ascii="Times New Roman" w:hAnsi="Times New Roman" w:cs="Times New Roman"/>
          <w:szCs w:val="24"/>
        </w:rPr>
        <w:t>star field</w:t>
      </w:r>
      <w:ins w:id="1207" w:author="Author">
        <w:r w:rsidRPr="009C230E">
          <w:rPr>
            <w:rFonts w:ascii="Times New Roman" w:hAnsi="Times New Roman" w:cs="Times New Roman"/>
            <w:szCs w:val="24"/>
          </w:rPr>
          <w:t xml:space="preserve"> through her skylight window. Having slept soundly since 7 p.m. after the law firm’s helicopter delivered her to the Merrick mansion, she realized, glancing at her iWatch, that it was 1:00 a.m. Suitably refreshed after days of little sleep preparing for the Congressional Committee demonstration, Jane cast the covers aside, rising to look out her window.</w:t>
        </w:r>
      </w:ins>
    </w:p>
    <w:p w14:paraId="3F23831C" w14:textId="77777777" w:rsidR="001418B6" w:rsidRPr="009C230E" w:rsidRDefault="001418B6" w:rsidP="001418B6">
      <w:pPr>
        <w:pStyle w:val="BodyNormal"/>
        <w:rPr>
          <w:ins w:id="1208" w:author="Author"/>
          <w:rFonts w:ascii="Times New Roman" w:hAnsi="Times New Roman" w:cs="Times New Roman"/>
          <w:szCs w:val="24"/>
        </w:rPr>
      </w:pPr>
      <w:ins w:id="1209" w:author="Author">
        <w:r w:rsidRPr="009C230E">
          <w:rPr>
            <w:rFonts w:ascii="Times New Roman" w:hAnsi="Times New Roman" w:cs="Times New Roman"/>
            <w:szCs w:val="24"/>
          </w:rPr>
          <w:t xml:space="preserve">Peering at the Merrick mansion’s lawn, east of the swimming pool, her adrenalin surged as she noticed five shadowy forms in the yard, busily working on a </w:t>
        </w:r>
      </w:ins>
      <w:r w:rsidRPr="009C230E">
        <w:rPr>
          <w:rFonts w:ascii="Times New Roman" w:hAnsi="Times New Roman" w:cs="Times New Roman"/>
          <w:szCs w:val="24"/>
        </w:rPr>
        <w:t>rectangular</w:t>
      </w:r>
      <w:ins w:id="1210" w:author="Author">
        <w:r w:rsidRPr="009C230E">
          <w:rPr>
            <w:rFonts w:ascii="Times New Roman" w:hAnsi="Times New Roman" w:cs="Times New Roman"/>
            <w:szCs w:val="24"/>
          </w:rPr>
          <w:t xml:space="preserve"> box on the ground. </w:t>
        </w:r>
        <w:del w:id="1211" w:author="Author">
          <w:r w:rsidRPr="009C230E" w:rsidDel="00E954CB">
            <w:rPr>
              <w:rFonts w:ascii="Times New Roman" w:hAnsi="Times New Roman" w:cs="Times New Roman"/>
              <w:szCs w:val="24"/>
            </w:rPr>
            <w:delText>Looking n</w:delText>
          </w:r>
        </w:del>
      </w:ins>
      <w:r w:rsidRPr="009C230E">
        <w:rPr>
          <w:rFonts w:ascii="Times New Roman" w:hAnsi="Times New Roman" w:cs="Times New Roman"/>
          <w:szCs w:val="24"/>
        </w:rPr>
        <w:t>Jane saw a sixth form prostrate on the green turf near the northeast corner of the yard, just away from the company helicopter</w:t>
      </w:r>
      <w:ins w:id="1212" w:author="Author">
        <w:r w:rsidRPr="009C230E">
          <w:rPr>
            <w:rFonts w:ascii="Times New Roman" w:hAnsi="Times New Roman" w:cs="Times New Roman"/>
            <w:szCs w:val="24"/>
          </w:rPr>
          <w:t>.</w:t>
        </w:r>
      </w:ins>
    </w:p>
    <w:p w14:paraId="5069A568" w14:textId="77777777" w:rsidR="001418B6" w:rsidRPr="009C230E" w:rsidRDefault="001418B6" w:rsidP="001418B6">
      <w:pPr>
        <w:pStyle w:val="BodyNormal"/>
        <w:rPr>
          <w:ins w:id="1213" w:author="Author"/>
          <w:rFonts w:ascii="Times New Roman" w:hAnsi="Times New Roman" w:cs="Times New Roman"/>
          <w:szCs w:val="24"/>
        </w:rPr>
      </w:pPr>
      <w:ins w:id="1214" w:author="Author">
        <w:r w:rsidRPr="009C230E">
          <w:rPr>
            <w:rFonts w:ascii="Times New Roman" w:hAnsi="Times New Roman" w:cs="Times New Roman"/>
            <w:szCs w:val="24"/>
          </w:rPr>
          <w:t>Quickly opening the nightstand drawer, Jane found her night</w:t>
        </w:r>
      </w:ins>
      <w:r w:rsidRPr="009C230E">
        <w:rPr>
          <w:rFonts w:ascii="Times New Roman" w:hAnsi="Times New Roman" w:cs="Times New Roman"/>
          <w:szCs w:val="24"/>
        </w:rPr>
        <w:t xml:space="preserve"> </w:t>
      </w:r>
      <w:ins w:id="1215" w:author="Author">
        <w:r w:rsidRPr="009C230E">
          <w:rPr>
            <w:rFonts w:ascii="Times New Roman" w:hAnsi="Times New Roman" w:cs="Times New Roman"/>
            <w:szCs w:val="24"/>
          </w:rPr>
          <w:t xml:space="preserve">vision glasses. Putting them on, she </w:t>
        </w:r>
        <w:del w:id="1216" w:author="Author">
          <w:r w:rsidRPr="009C230E" w:rsidDel="00E954CB">
            <w:rPr>
              <w:rFonts w:ascii="Times New Roman" w:hAnsi="Times New Roman" w:cs="Times New Roman"/>
              <w:szCs w:val="24"/>
            </w:rPr>
            <w:delText>looked</w:delText>
          </w:r>
        </w:del>
      </w:ins>
      <w:r w:rsidRPr="009C230E">
        <w:rPr>
          <w:rFonts w:ascii="Times New Roman" w:hAnsi="Times New Roman" w:cs="Times New Roman"/>
          <w:szCs w:val="24"/>
        </w:rPr>
        <w:t>stared</w:t>
      </w:r>
      <w:ins w:id="1217" w:author="Author">
        <w:r w:rsidRPr="009C230E">
          <w:rPr>
            <w:rFonts w:ascii="Times New Roman" w:hAnsi="Times New Roman" w:cs="Times New Roman"/>
            <w:szCs w:val="24"/>
          </w:rPr>
          <w:t xml:space="preserve"> again at the intruders below. The five people were in full battle dress, </w:t>
        </w:r>
      </w:ins>
      <w:r w:rsidRPr="009C230E">
        <w:rPr>
          <w:rFonts w:ascii="Times New Roman" w:hAnsi="Times New Roman" w:cs="Times New Roman"/>
          <w:szCs w:val="24"/>
        </w:rPr>
        <w:t xml:space="preserve">with </w:t>
      </w:r>
      <w:ins w:id="1218" w:author="Author">
        <w:r w:rsidRPr="009C230E">
          <w:rPr>
            <w:rFonts w:ascii="Times New Roman" w:hAnsi="Times New Roman" w:cs="Times New Roman"/>
            <w:szCs w:val="24"/>
          </w:rPr>
          <w:t>helmets</w:t>
        </w:r>
      </w:ins>
      <w:r w:rsidRPr="009C230E">
        <w:rPr>
          <w:rFonts w:ascii="Times New Roman" w:hAnsi="Times New Roman" w:cs="Times New Roman"/>
          <w:szCs w:val="24"/>
        </w:rPr>
        <w:t xml:space="preserve"> and</w:t>
      </w:r>
      <w:ins w:id="1219" w:author="Author">
        <w:r w:rsidRPr="009C230E">
          <w:rPr>
            <w:rFonts w:ascii="Times New Roman" w:hAnsi="Times New Roman" w:cs="Times New Roman"/>
            <w:szCs w:val="24"/>
          </w:rPr>
          <w:t xml:space="preserve"> body armor painted black, and assault weapons strapped to their backs.</w:t>
        </w:r>
      </w:ins>
    </w:p>
    <w:p w14:paraId="7FFB779F" w14:textId="610CD286" w:rsidR="001418B6" w:rsidRPr="009C230E" w:rsidRDefault="001418B6" w:rsidP="001418B6">
      <w:pPr>
        <w:pStyle w:val="BodyNormal"/>
        <w:rPr>
          <w:ins w:id="1220" w:author="Author"/>
          <w:rFonts w:ascii="Times New Roman" w:hAnsi="Times New Roman" w:cs="Times New Roman"/>
          <w:szCs w:val="24"/>
        </w:rPr>
      </w:pPr>
      <w:ins w:id="1221" w:author="Author">
        <w:r w:rsidRPr="009C230E">
          <w:rPr>
            <w:rFonts w:ascii="Times New Roman" w:hAnsi="Times New Roman" w:cs="Times New Roman"/>
            <w:szCs w:val="24"/>
          </w:rPr>
          <w:t xml:space="preserve">A </w:t>
        </w:r>
        <w:r w:rsidRPr="009C230E">
          <w:rPr>
            <w:rFonts w:ascii="Times New Roman" w:hAnsi="Times New Roman" w:cs="Times New Roman"/>
            <w:i/>
            <w:iCs/>
            <w:szCs w:val="24"/>
          </w:rPr>
          <w:t>no signal</w:t>
        </w:r>
        <w:r w:rsidRPr="009C230E">
          <w:rPr>
            <w:rFonts w:ascii="Times New Roman" w:hAnsi="Times New Roman" w:cs="Times New Roman"/>
            <w:szCs w:val="24"/>
          </w:rPr>
          <w:t xml:space="preserve"> indication scuttled </w:t>
        </w:r>
        <w:del w:id="1222" w:author="Author">
          <w:r w:rsidRPr="009C230E" w:rsidDel="00F268FF">
            <w:rPr>
              <w:rFonts w:ascii="Times New Roman" w:hAnsi="Times New Roman" w:cs="Times New Roman"/>
              <w:szCs w:val="24"/>
            </w:rPr>
            <w:delText xml:space="preserve">Fetching her personal cellphone, </w:delText>
          </w:r>
        </w:del>
        <w:r w:rsidRPr="009C230E">
          <w:rPr>
            <w:rFonts w:ascii="Times New Roman" w:hAnsi="Times New Roman" w:cs="Times New Roman"/>
            <w:szCs w:val="24"/>
          </w:rPr>
          <w:t xml:space="preserve">Jane’s idea to call </w:t>
        </w:r>
        <w:r w:rsidRPr="009C230E">
          <w:rPr>
            <w:rFonts w:ascii="Times New Roman" w:hAnsi="Times New Roman" w:cs="Times New Roman"/>
            <w:szCs w:val="24"/>
          </w:rPr>
          <w:lastRenderedPageBreak/>
          <w:t>emergency services</w:t>
        </w:r>
        <w:del w:id="1223" w:author="Author">
          <w:r w:rsidRPr="009C230E" w:rsidDel="00F268FF">
            <w:rPr>
              <w:rFonts w:ascii="Times New Roman" w:hAnsi="Times New Roman" w:cs="Times New Roman"/>
              <w:szCs w:val="24"/>
            </w:rPr>
            <w:delText xml:space="preserve"> was immediately scuttled by a ‘</w:delText>
          </w:r>
          <w:r w:rsidRPr="009C230E" w:rsidDel="00F268FF">
            <w:rPr>
              <w:rFonts w:ascii="Times New Roman" w:hAnsi="Times New Roman" w:cs="Times New Roman"/>
              <w:i/>
              <w:iCs/>
              <w:szCs w:val="24"/>
            </w:rPr>
            <w:delText>no signal</w:delText>
          </w:r>
          <w:r w:rsidRPr="009C230E" w:rsidDel="00F268FF">
            <w:rPr>
              <w:rFonts w:ascii="Times New Roman" w:hAnsi="Times New Roman" w:cs="Times New Roman"/>
              <w:szCs w:val="24"/>
            </w:rPr>
            <w:delText>’ indication</w:delText>
          </w:r>
        </w:del>
        <w:r w:rsidRPr="009C230E">
          <w:rPr>
            <w:rFonts w:ascii="Times New Roman" w:hAnsi="Times New Roman" w:cs="Times New Roman"/>
            <w:szCs w:val="24"/>
          </w:rPr>
          <w:t xml:space="preserve">. Both cellular and WiFi were out. Next, she tried her FBI satellite phone. It, too, showed </w:t>
        </w:r>
        <w:r w:rsidRPr="009C230E">
          <w:rPr>
            <w:rFonts w:ascii="Times New Roman" w:hAnsi="Times New Roman" w:cs="Times New Roman"/>
            <w:i/>
            <w:iCs/>
            <w:szCs w:val="24"/>
          </w:rPr>
          <w:t>no</w:t>
        </w:r>
        <w:r w:rsidRPr="009C230E">
          <w:rPr>
            <w:rFonts w:ascii="Times New Roman" w:hAnsi="Times New Roman" w:cs="Times New Roman"/>
            <w:szCs w:val="24"/>
          </w:rPr>
          <w:t xml:space="preserve"> </w:t>
        </w:r>
        <w:r w:rsidRPr="009C230E">
          <w:rPr>
            <w:rFonts w:ascii="Times New Roman" w:hAnsi="Times New Roman" w:cs="Times New Roman"/>
            <w:i/>
            <w:iCs/>
            <w:szCs w:val="24"/>
          </w:rPr>
          <w:t>signal</w:t>
        </w:r>
        <w:r w:rsidRPr="009C230E">
          <w:rPr>
            <w:rFonts w:ascii="Times New Roman" w:hAnsi="Times New Roman" w:cs="Times New Roman"/>
            <w:szCs w:val="24"/>
          </w:rPr>
          <w:t xml:space="preserve">. </w:t>
        </w:r>
      </w:ins>
    </w:p>
    <w:p w14:paraId="6D28FDBA" w14:textId="77777777" w:rsidR="001418B6" w:rsidRPr="009C230E" w:rsidRDefault="001418B6" w:rsidP="001418B6">
      <w:pPr>
        <w:pStyle w:val="BodyNormal"/>
        <w:rPr>
          <w:ins w:id="1224" w:author="Author"/>
          <w:rFonts w:ascii="Times New Roman" w:hAnsi="Times New Roman" w:cs="Times New Roman"/>
          <w:szCs w:val="24"/>
        </w:rPr>
      </w:pPr>
      <w:ins w:id="1225" w:author="Author">
        <w:r w:rsidRPr="009C230E">
          <w:rPr>
            <w:rFonts w:ascii="Times New Roman" w:hAnsi="Times New Roman" w:cs="Times New Roman"/>
            <w:szCs w:val="24"/>
          </w:rPr>
          <w:t>Clad in her pajamas and wearing her night</w:t>
        </w:r>
      </w:ins>
      <w:r w:rsidRPr="009C230E">
        <w:rPr>
          <w:rFonts w:ascii="Times New Roman" w:hAnsi="Times New Roman" w:cs="Times New Roman"/>
          <w:szCs w:val="24"/>
        </w:rPr>
        <w:t xml:space="preserve"> </w:t>
      </w:r>
      <w:ins w:id="1226" w:author="Author">
        <w:r w:rsidRPr="009C230E">
          <w:rPr>
            <w:rFonts w:ascii="Times New Roman" w:hAnsi="Times New Roman" w:cs="Times New Roman"/>
            <w:szCs w:val="24"/>
          </w:rPr>
          <w:t xml:space="preserve">vision glasses, Jane sprinted barefoot out into the hallway towards the south stairs over the living area of the house. </w:t>
        </w:r>
      </w:ins>
      <w:r w:rsidRPr="009C230E">
        <w:rPr>
          <w:rFonts w:ascii="Times New Roman" w:hAnsi="Times New Roman" w:cs="Times New Roman"/>
          <w:szCs w:val="24"/>
        </w:rPr>
        <w:t>After</w:t>
      </w:r>
      <w:ins w:id="1227" w:author="Author">
        <w:r w:rsidRPr="009C230E">
          <w:rPr>
            <w:rFonts w:ascii="Times New Roman" w:hAnsi="Times New Roman" w:cs="Times New Roman"/>
            <w:szCs w:val="24"/>
          </w:rPr>
          <w:t xml:space="preserve"> going down one flight of stairs, she dashed along the second-floor hallway to Mac’s room.</w:t>
        </w:r>
      </w:ins>
    </w:p>
    <w:p w14:paraId="589AC939" w14:textId="77777777" w:rsidR="001418B6" w:rsidRPr="009C230E" w:rsidRDefault="001418B6" w:rsidP="001418B6">
      <w:pPr>
        <w:pStyle w:val="BodyNormal"/>
        <w:rPr>
          <w:ins w:id="1228" w:author="Author"/>
          <w:rFonts w:ascii="Times New Roman" w:hAnsi="Times New Roman" w:cs="Times New Roman"/>
          <w:szCs w:val="24"/>
        </w:rPr>
      </w:pPr>
      <w:ins w:id="1229" w:author="Author">
        <w:r w:rsidRPr="009C230E">
          <w:rPr>
            <w:rFonts w:ascii="Times New Roman" w:hAnsi="Times New Roman" w:cs="Times New Roman"/>
            <w:szCs w:val="24"/>
          </w:rPr>
          <w:t xml:space="preserve">Mac was sound asleep, in his undershirt and </w:t>
        </w:r>
      </w:ins>
      <w:r w:rsidRPr="009C230E">
        <w:rPr>
          <w:rFonts w:ascii="Times New Roman" w:hAnsi="Times New Roman" w:cs="Times New Roman"/>
          <w:szCs w:val="24"/>
        </w:rPr>
        <w:t>sweatpants</w:t>
      </w:r>
      <w:ins w:id="1230" w:author="Author">
        <w:r w:rsidRPr="009C230E">
          <w:rPr>
            <w:rFonts w:ascii="Times New Roman" w:hAnsi="Times New Roman" w:cs="Times New Roman"/>
            <w:szCs w:val="24"/>
          </w:rPr>
          <w:t>, as Jane pulled away the duvet covering him. Shaking his left shoulder, Mac awakened with a jolt and reached for the lamp. Jane grabbed his wrist, shaking her head, signifying ‘no.’ She handed him her night vision glasses and pointed to his window.</w:t>
        </w:r>
      </w:ins>
    </w:p>
    <w:p w14:paraId="452664E7" w14:textId="77777777" w:rsidR="001418B6" w:rsidRPr="009C230E" w:rsidRDefault="001418B6" w:rsidP="001418B6">
      <w:pPr>
        <w:pStyle w:val="BodyNormal"/>
        <w:rPr>
          <w:ins w:id="1231" w:author="Author"/>
          <w:rFonts w:ascii="Times New Roman" w:hAnsi="Times New Roman" w:cs="Times New Roman"/>
          <w:szCs w:val="24"/>
        </w:rPr>
      </w:pPr>
      <w:ins w:id="1232" w:author="Author">
        <w:r w:rsidRPr="009C230E">
          <w:rPr>
            <w:rFonts w:ascii="Times New Roman" w:hAnsi="Times New Roman" w:cs="Times New Roman"/>
            <w:szCs w:val="24"/>
          </w:rPr>
          <w:t>Astonished at what he saw, Mac looked at Jane and whispered.</w:t>
        </w:r>
      </w:ins>
    </w:p>
    <w:p w14:paraId="6CF9B98C" w14:textId="77777777" w:rsidR="001418B6" w:rsidRPr="009C230E" w:rsidRDefault="001418B6" w:rsidP="001418B6">
      <w:pPr>
        <w:pStyle w:val="BodyNormal"/>
        <w:rPr>
          <w:ins w:id="1233" w:author="Author"/>
          <w:rFonts w:ascii="Times New Roman" w:hAnsi="Times New Roman" w:cs="Times New Roman"/>
          <w:szCs w:val="24"/>
        </w:rPr>
      </w:pPr>
      <w:ins w:id="1234" w:author="Author">
        <w:del w:id="1235" w:author="Author">
          <w:r w:rsidRPr="009C230E" w:rsidDel="00F268FF">
            <w:rPr>
              <w:rFonts w:ascii="Times New Roman" w:hAnsi="Times New Roman" w:cs="Times New Roman"/>
              <w:szCs w:val="24"/>
            </w:rPr>
            <w:delText xml:space="preserve"> </w:delText>
          </w:r>
        </w:del>
        <w:r w:rsidRPr="009C230E">
          <w:rPr>
            <w:rFonts w:ascii="Times New Roman" w:hAnsi="Times New Roman" w:cs="Times New Roman"/>
            <w:szCs w:val="24"/>
          </w:rPr>
          <w:t xml:space="preserve">“What is that box they’re </w:t>
        </w:r>
        <w:del w:id="1236" w:author="Author">
          <w:r w:rsidRPr="009C230E" w:rsidDel="00F268FF">
            <w:rPr>
              <w:rFonts w:ascii="Times New Roman" w:hAnsi="Times New Roman" w:cs="Times New Roman"/>
              <w:szCs w:val="24"/>
            </w:rPr>
            <w:delText>working on</w:delText>
          </w:r>
        </w:del>
        <w:r w:rsidRPr="009C230E">
          <w:rPr>
            <w:rFonts w:ascii="Times New Roman" w:hAnsi="Times New Roman" w:cs="Times New Roman"/>
            <w:szCs w:val="24"/>
          </w:rPr>
          <w:t>standing around?”</w:t>
        </w:r>
      </w:ins>
    </w:p>
    <w:p w14:paraId="43502293" w14:textId="77777777" w:rsidR="001418B6" w:rsidRPr="009C230E" w:rsidRDefault="001418B6" w:rsidP="001418B6">
      <w:pPr>
        <w:pStyle w:val="BodyNormal"/>
        <w:rPr>
          <w:ins w:id="1237" w:author="Author"/>
          <w:rFonts w:ascii="Times New Roman" w:hAnsi="Times New Roman" w:cs="Times New Roman"/>
          <w:szCs w:val="24"/>
        </w:rPr>
      </w:pPr>
      <w:ins w:id="1238" w:author="Author">
        <w:r w:rsidRPr="009C230E">
          <w:rPr>
            <w:rFonts w:ascii="Times New Roman" w:hAnsi="Times New Roman" w:cs="Times New Roman"/>
            <w:szCs w:val="24"/>
          </w:rPr>
          <w:t xml:space="preserve">She </w:t>
        </w:r>
        <w:proofErr w:type="gramStart"/>
        <w:r w:rsidRPr="009C230E">
          <w:rPr>
            <w:rFonts w:ascii="Times New Roman" w:hAnsi="Times New Roman" w:cs="Times New Roman"/>
            <w:szCs w:val="24"/>
          </w:rPr>
          <w:t>typed quickly</w:t>
        </w:r>
        <w:proofErr w:type="gramEnd"/>
        <w:r w:rsidRPr="009C230E">
          <w:rPr>
            <w:rFonts w:ascii="Times New Roman" w:hAnsi="Times New Roman" w:cs="Times New Roman"/>
            <w:szCs w:val="24"/>
          </w:rPr>
          <w:t xml:space="preserve"> on her FBI satellite phone and showed him the text.</w:t>
        </w:r>
      </w:ins>
    </w:p>
    <w:p w14:paraId="744B3ED6" w14:textId="77777777" w:rsidR="001418B6" w:rsidRPr="00813EC2" w:rsidRDefault="001418B6" w:rsidP="001418B6">
      <w:pPr>
        <w:pStyle w:val="BodyNormal"/>
        <w:ind w:left="1440" w:right="720" w:firstLine="0"/>
        <w:rPr>
          <w:ins w:id="1239" w:author="Author"/>
          <w:rFonts w:ascii="Roboto Condensed Medium" w:hAnsi="Roboto Condensed Medium" w:cs="Times New Roman"/>
          <w:i/>
          <w:iCs/>
          <w:szCs w:val="24"/>
        </w:rPr>
      </w:pPr>
      <w:ins w:id="1240" w:author="Author">
        <w:r w:rsidRPr="00813EC2">
          <w:rPr>
            <w:rFonts w:ascii="Roboto Condensed Medium" w:hAnsi="Roboto Condensed Medium" w:cs="Times New Roman"/>
            <w:i/>
            <w:iCs/>
            <w:szCs w:val="24"/>
          </w:rPr>
          <w:t>“It’s a jammer, Mac. All communications are out, even the FBI phone.”</w:t>
        </w:r>
      </w:ins>
    </w:p>
    <w:p w14:paraId="05B684FE" w14:textId="77777777" w:rsidR="001418B6" w:rsidRPr="009C230E" w:rsidRDefault="001418B6" w:rsidP="001418B6">
      <w:pPr>
        <w:pStyle w:val="BodyNormal"/>
        <w:rPr>
          <w:ins w:id="1241" w:author="Author"/>
          <w:rFonts w:ascii="Times New Roman" w:hAnsi="Times New Roman" w:cs="Times New Roman"/>
          <w:szCs w:val="24"/>
        </w:rPr>
      </w:pPr>
      <w:ins w:id="1242" w:author="Author">
        <w:r w:rsidRPr="009C230E">
          <w:rPr>
            <w:rFonts w:ascii="Times New Roman" w:hAnsi="Times New Roman" w:cs="Times New Roman"/>
            <w:szCs w:val="24"/>
          </w:rPr>
          <w:t xml:space="preserve"> “Jane. Get Mom and Dad to the Great Room. I’ll get my tactical gear on. Go! As fast as you can, Jane.”</w:t>
        </w:r>
      </w:ins>
    </w:p>
    <w:p w14:paraId="4618B175" w14:textId="77777777" w:rsidR="001418B6" w:rsidRPr="009C230E" w:rsidRDefault="001418B6" w:rsidP="001418B6">
      <w:pPr>
        <w:pStyle w:val="BodyNormal"/>
        <w:rPr>
          <w:ins w:id="1243" w:author="Author"/>
          <w:rFonts w:ascii="Times New Roman" w:hAnsi="Times New Roman" w:cs="Times New Roman"/>
          <w:szCs w:val="24"/>
        </w:rPr>
      </w:pPr>
      <w:ins w:id="1244" w:author="Author">
        <w:r w:rsidRPr="009C230E">
          <w:rPr>
            <w:rFonts w:ascii="Times New Roman" w:hAnsi="Times New Roman" w:cs="Times New Roman"/>
            <w:szCs w:val="24"/>
          </w:rPr>
          <w:t xml:space="preserve">As Jane dashed away, Mac worked quickly, pulling his FBI-issue </w:t>
        </w:r>
      </w:ins>
      <w:r w:rsidRPr="009C230E">
        <w:rPr>
          <w:rFonts w:ascii="Times New Roman" w:hAnsi="Times New Roman" w:cs="Times New Roman"/>
          <w:szCs w:val="24"/>
        </w:rPr>
        <w:t>M6</w:t>
      </w:r>
      <w:ins w:id="1245" w:author="Author">
        <w:r w:rsidRPr="009C230E">
          <w:rPr>
            <w:rFonts w:ascii="Times New Roman" w:hAnsi="Times New Roman" w:cs="Times New Roman"/>
            <w:szCs w:val="24"/>
          </w:rPr>
          <w:t xml:space="preserve"> Carbine Rifle and ammo belt from underneath his bed. Clicking the belt into place and cinching it tight, Mac now had his Chicago Police Glock-</w:t>
        </w:r>
      </w:ins>
      <w:r w:rsidRPr="009C230E">
        <w:rPr>
          <w:rFonts w:ascii="Times New Roman" w:hAnsi="Times New Roman" w:cs="Times New Roman"/>
          <w:szCs w:val="24"/>
        </w:rPr>
        <w:t>50</w:t>
      </w:r>
      <w:ins w:id="1246" w:author="Author">
        <w:r w:rsidRPr="009C230E">
          <w:rPr>
            <w:rFonts w:ascii="Times New Roman" w:hAnsi="Times New Roman" w:cs="Times New Roman"/>
            <w:szCs w:val="24"/>
          </w:rPr>
          <w:t xml:space="preserve"> pistol holstered with two spare magazines plus three </w:t>
        </w:r>
        <w:r w:rsidRPr="009C230E">
          <w:rPr>
            <w:rFonts w:ascii="Times New Roman" w:hAnsi="Times New Roman" w:cs="Times New Roman"/>
            <w:szCs w:val="24"/>
          </w:rPr>
          <w:lastRenderedPageBreak/>
          <w:t xml:space="preserve">additional </w:t>
        </w:r>
      </w:ins>
      <w:r w:rsidRPr="009C230E">
        <w:rPr>
          <w:rFonts w:ascii="Times New Roman" w:hAnsi="Times New Roman" w:cs="Times New Roman"/>
          <w:szCs w:val="24"/>
        </w:rPr>
        <w:t>M6</w:t>
      </w:r>
      <w:ins w:id="1247" w:author="Author">
        <w:r w:rsidRPr="009C230E">
          <w:rPr>
            <w:rFonts w:ascii="Times New Roman" w:hAnsi="Times New Roman" w:cs="Times New Roman"/>
            <w:szCs w:val="24"/>
          </w:rPr>
          <w:t xml:space="preserve"> automatic rifle magazines. </w:t>
        </w:r>
      </w:ins>
      <w:r w:rsidRPr="009C230E">
        <w:rPr>
          <w:rFonts w:ascii="Times New Roman" w:hAnsi="Times New Roman" w:cs="Times New Roman"/>
          <w:szCs w:val="24"/>
        </w:rPr>
        <w:t>R</w:t>
      </w:r>
      <w:ins w:id="1248" w:author="Author">
        <w:r w:rsidRPr="009C230E">
          <w:rPr>
            <w:rFonts w:ascii="Times New Roman" w:hAnsi="Times New Roman" w:cs="Times New Roman"/>
            <w:szCs w:val="24"/>
          </w:rPr>
          <w:t xml:space="preserve">eaching into his nightstand drawer, Mac put on his </w:t>
        </w:r>
        <w:del w:id="1249" w:author="Author">
          <w:r w:rsidRPr="009C230E" w:rsidDel="00F268FF">
            <w:rPr>
              <w:rFonts w:ascii="Times New Roman" w:hAnsi="Times New Roman" w:cs="Times New Roman"/>
              <w:szCs w:val="24"/>
            </w:rPr>
            <w:delText xml:space="preserve">own </w:delText>
          </w:r>
        </w:del>
        <w:r w:rsidRPr="009C230E">
          <w:rPr>
            <w:rFonts w:ascii="Times New Roman" w:hAnsi="Times New Roman" w:cs="Times New Roman"/>
            <w:szCs w:val="24"/>
          </w:rPr>
          <w:t>night</w:t>
        </w:r>
      </w:ins>
      <w:r w:rsidRPr="009C230E">
        <w:rPr>
          <w:rFonts w:ascii="Times New Roman" w:hAnsi="Times New Roman" w:cs="Times New Roman"/>
          <w:szCs w:val="24"/>
        </w:rPr>
        <w:t xml:space="preserve"> </w:t>
      </w:r>
      <w:ins w:id="1250" w:author="Author">
        <w:r w:rsidRPr="009C230E">
          <w:rPr>
            <w:rFonts w:ascii="Times New Roman" w:hAnsi="Times New Roman" w:cs="Times New Roman"/>
            <w:szCs w:val="24"/>
          </w:rPr>
          <w:t>vision glasses and looked out the window again.</w:t>
        </w:r>
      </w:ins>
    </w:p>
    <w:p w14:paraId="3C5C9D49" w14:textId="77777777" w:rsidR="001418B6" w:rsidRPr="009C230E" w:rsidRDefault="001418B6" w:rsidP="001418B6">
      <w:pPr>
        <w:pStyle w:val="BodyNormal"/>
        <w:rPr>
          <w:ins w:id="1251" w:author="Author"/>
          <w:rFonts w:ascii="Times New Roman" w:hAnsi="Times New Roman" w:cs="Times New Roman"/>
          <w:i/>
          <w:iCs/>
          <w:szCs w:val="24"/>
        </w:rPr>
      </w:pPr>
      <w:ins w:id="1252" w:author="Author">
        <w:r w:rsidRPr="009C230E">
          <w:rPr>
            <w:rFonts w:ascii="Times New Roman" w:hAnsi="Times New Roman" w:cs="Times New Roman"/>
            <w:szCs w:val="24"/>
          </w:rPr>
          <w:t>Now</w:t>
        </w:r>
      </w:ins>
      <w:r w:rsidRPr="009C230E">
        <w:rPr>
          <w:rFonts w:ascii="Times New Roman" w:hAnsi="Times New Roman" w:cs="Times New Roman"/>
          <w:szCs w:val="24"/>
        </w:rPr>
        <w:t>,</w:t>
      </w:r>
      <w:ins w:id="1253" w:author="Author">
        <w:r w:rsidRPr="009C230E">
          <w:rPr>
            <w:rFonts w:ascii="Times New Roman" w:hAnsi="Times New Roman" w:cs="Times New Roman"/>
            <w:szCs w:val="24"/>
          </w:rPr>
          <w:t xml:space="preserve"> two intruders were in the company helicopter</w:t>
        </w:r>
      </w:ins>
      <w:r w:rsidRPr="009C230E">
        <w:rPr>
          <w:rFonts w:ascii="Times New Roman" w:hAnsi="Times New Roman" w:cs="Times New Roman"/>
          <w:szCs w:val="24"/>
        </w:rPr>
        <w:t xml:space="preserve">. </w:t>
      </w:r>
      <w:ins w:id="1254" w:author="Author">
        <w:r w:rsidRPr="009C230E">
          <w:rPr>
            <w:rFonts w:ascii="Times New Roman" w:hAnsi="Times New Roman" w:cs="Times New Roman"/>
            <w:i/>
            <w:iCs/>
            <w:szCs w:val="24"/>
          </w:rPr>
          <w:t>That’s their escape plan,</w:t>
        </w:r>
        <w:r w:rsidRPr="009C230E">
          <w:rPr>
            <w:rFonts w:ascii="Times New Roman" w:hAnsi="Times New Roman" w:cs="Times New Roman"/>
            <w:szCs w:val="24"/>
          </w:rPr>
          <w:t xml:space="preserve"> Mac thought</w:t>
        </w:r>
      </w:ins>
      <w:r w:rsidRPr="009C230E">
        <w:rPr>
          <w:rFonts w:ascii="Times New Roman" w:hAnsi="Times New Roman" w:cs="Times New Roman"/>
          <w:szCs w:val="24"/>
        </w:rPr>
        <w:t>,</w:t>
      </w:r>
      <w:ins w:id="1255" w:author="Author">
        <w:r w:rsidRPr="009C230E">
          <w:rPr>
            <w:rFonts w:ascii="Times New Roman" w:hAnsi="Times New Roman" w:cs="Times New Roman"/>
            <w:szCs w:val="24"/>
          </w:rPr>
          <w:t xml:space="preserve"> </w:t>
        </w:r>
      </w:ins>
      <w:r w:rsidRPr="009C230E">
        <w:rPr>
          <w:rFonts w:ascii="Times New Roman" w:hAnsi="Times New Roman" w:cs="Times New Roman"/>
          <w:i/>
          <w:iCs/>
          <w:szCs w:val="24"/>
        </w:rPr>
        <w:t>they’re</w:t>
      </w:r>
      <w:ins w:id="1256" w:author="Author">
        <w:r w:rsidRPr="009C230E">
          <w:rPr>
            <w:rFonts w:ascii="Times New Roman" w:hAnsi="Times New Roman" w:cs="Times New Roman"/>
            <w:i/>
            <w:iCs/>
            <w:szCs w:val="24"/>
          </w:rPr>
          <w:t xml:space="preserve"> gonna fly out of here.</w:t>
        </w:r>
      </w:ins>
    </w:p>
    <w:p w14:paraId="480AD3CF" w14:textId="77777777" w:rsidR="001418B6" w:rsidRPr="009C230E" w:rsidRDefault="001418B6" w:rsidP="001418B6">
      <w:pPr>
        <w:pStyle w:val="BodyNormal"/>
        <w:rPr>
          <w:ins w:id="1257" w:author="Author"/>
          <w:rFonts w:ascii="Times New Roman" w:hAnsi="Times New Roman" w:cs="Times New Roman"/>
          <w:szCs w:val="24"/>
        </w:rPr>
      </w:pPr>
      <w:ins w:id="1258" w:author="Author">
        <w:r w:rsidRPr="009C230E">
          <w:rPr>
            <w:rFonts w:ascii="Times New Roman" w:hAnsi="Times New Roman" w:cs="Times New Roman"/>
            <w:szCs w:val="24"/>
          </w:rPr>
          <w:t xml:space="preserve">The other three assassins </w:t>
        </w:r>
        <w:del w:id="1259" w:author="Author">
          <w:r w:rsidRPr="009C230E" w:rsidDel="00F268FF">
            <w:rPr>
              <w:rFonts w:ascii="Times New Roman" w:hAnsi="Times New Roman" w:cs="Times New Roman"/>
              <w:szCs w:val="24"/>
            </w:rPr>
            <w:delText>were positioned</w:delText>
          </w:r>
        </w:del>
        <w:r w:rsidRPr="009C230E">
          <w:rPr>
            <w:rFonts w:ascii="Times New Roman" w:hAnsi="Times New Roman" w:cs="Times New Roman"/>
            <w:szCs w:val="24"/>
          </w:rPr>
          <w:t xml:space="preserve">deployed around the entrance to the guest house. </w:t>
        </w:r>
        <w:del w:id="1260" w:author="Author">
          <w:r w:rsidRPr="009C230E" w:rsidDel="00D25EDC">
            <w:rPr>
              <w:rFonts w:ascii="Times New Roman" w:hAnsi="Times New Roman" w:cs="Times New Roman"/>
              <w:szCs w:val="24"/>
            </w:rPr>
            <w:delText xml:space="preserve">The company Sikorsky S-92 Executive chopper’s engine started, and the blades began to spin. </w:delText>
          </w:r>
        </w:del>
        <w:r w:rsidRPr="009C230E">
          <w:rPr>
            <w:rFonts w:ascii="Times New Roman" w:hAnsi="Times New Roman" w:cs="Times New Roman"/>
            <w:szCs w:val="24"/>
          </w:rPr>
          <w:t xml:space="preserve">One of the Federal Marshalls came through the guest house doors to investigate. The killers dropped him with a single shot. </w:t>
        </w:r>
      </w:ins>
    </w:p>
    <w:p w14:paraId="626C8151" w14:textId="77777777" w:rsidR="001418B6" w:rsidRPr="009C230E" w:rsidRDefault="001418B6" w:rsidP="001418B6">
      <w:pPr>
        <w:pStyle w:val="BodyNormal"/>
        <w:rPr>
          <w:ins w:id="1261" w:author="Author"/>
          <w:rFonts w:ascii="Times New Roman" w:hAnsi="Times New Roman" w:cs="Times New Roman"/>
          <w:szCs w:val="24"/>
        </w:rPr>
      </w:pPr>
      <w:ins w:id="1262" w:author="Author">
        <w:r w:rsidRPr="009C230E">
          <w:rPr>
            <w:rFonts w:ascii="Times New Roman" w:hAnsi="Times New Roman" w:cs="Times New Roman"/>
            <w:szCs w:val="24"/>
          </w:rPr>
          <w:t xml:space="preserve">Mac watched </w:t>
        </w:r>
        <w:del w:id="1263" w:author="Author">
          <w:r w:rsidRPr="009C230E" w:rsidDel="00F268FF">
            <w:rPr>
              <w:rFonts w:ascii="Times New Roman" w:hAnsi="Times New Roman" w:cs="Times New Roman"/>
              <w:szCs w:val="24"/>
            </w:rPr>
            <w:delText>three</w:delText>
          </w:r>
        </w:del>
        <w:r w:rsidRPr="009C230E">
          <w:rPr>
            <w:rFonts w:ascii="Times New Roman" w:hAnsi="Times New Roman" w:cs="Times New Roman"/>
            <w:szCs w:val="24"/>
          </w:rPr>
          <w:t xml:space="preserve">two </w:t>
        </w:r>
        <w:del w:id="1264" w:author="Author">
          <w:r w:rsidRPr="009C230E" w:rsidDel="00E954CB">
            <w:rPr>
              <w:rFonts w:ascii="Times New Roman" w:hAnsi="Times New Roman" w:cs="Times New Roman"/>
              <w:szCs w:val="24"/>
            </w:rPr>
            <w:delText xml:space="preserve">of the </w:delText>
          </w:r>
        </w:del>
        <w:r w:rsidRPr="009C230E">
          <w:rPr>
            <w:rFonts w:ascii="Times New Roman" w:hAnsi="Times New Roman" w:cs="Times New Roman"/>
            <w:szCs w:val="24"/>
          </w:rPr>
          <w:t>intruders enter the guest house</w:t>
        </w:r>
        <w:del w:id="1265" w:author="Author">
          <w:r w:rsidRPr="009C230E" w:rsidDel="00E954CB">
            <w:rPr>
              <w:rFonts w:ascii="Times New Roman" w:hAnsi="Times New Roman" w:cs="Times New Roman"/>
              <w:szCs w:val="24"/>
            </w:rPr>
            <w:delText>, and he could see</w:delText>
          </w:r>
        </w:del>
        <w:r w:rsidRPr="009C230E">
          <w:rPr>
            <w:rFonts w:ascii="Times New Roman" w:hAnsi="Times New Roman" w:cs="Times New Roman"/>
            <w:szCs w:val="24"/>
          </w:rPr>
          <w:t xml:space="preserve"> and saw the rifle flashes through the front window. The</w:t>
        </w:r>
        <w:del w:id="1266" w:author="Author">
          <w:r w:rsidRPr="009C230E" w:rsidDel="00F268FF">
            <w:rPr>
              <w:rFonts w:ascii="Times New Roman" w:hAnsi="Times New Roman" w:cs="Times New Roman"/>
              <w:szCs w:val="24"/>
            </w:rPr>
            <w:delText xml:space="preserve"> other two Marshals were eliminated</w:delText>
          </w:r>
        </w:del>
        <w:r w:rsidRPr="009C230E">
          <w:rPr>
            <w:rFonts w:ascii="Times New Roman" w:hAnsi="Times New Roman" w:cs="Times New Roman"/>
            <w:szCs w:val="24"/>
          </w:rPr>
          <w:t xml:space="preserve"> intruders killed the last Marshall.</w:t>
        </w:r>
        <w:del w:id="1267" w:author="Author">
          <w:r w:rsidRPr="009C230E" w:rsidDel="00F268FF">
            <w:rPr>
              <w:rFonts w:ascii="Times New Roman" w:hAnsi="Times New Roman" w:cs="Times New Roman"/>
              <w:szCs w:val="24"/>
            </w:rPr>
            <w:delText>.</w:delText>
          </w:r>
        </w:del>
        <w:r w:rsidRPr="009C230E">
          <w:rPr>
            <w:rFonts w:ascii="Times New Roman" w:hAnsi="Times New Roman" w:cs="Times New Roman"/>
            <w:szCs w:val="24"/>
          </w:rPr>
          <w:t xml:space="preserve"> </w:t>
        </w:r>
      </w:ins>
    </w:p>
    <w:p w14:paraId="77A9E773" w14:textId="77777777" w:rsidR="001418B6" w:rsidRPr="009C230E" w:rsidRDefault="001418B6" w:rsidP="001418B6">
      <w:pPr>
        <w:pStyle w:val="BodyNormal"/>
        <w:rPr>
          <w:ins w:id="1268" w:author="Author"/>
          <w:rFonts w:ascii="Times New Roman" w:hAnsi="Times New Roman" w:cs="Times New Roman"/>
          <w:szCs w:val="24"/>
        </w:rPr>
      </w:pPr>
      <w:r w:rsidRPr="009C230E">
        <w:rPr>
          <w:rFonts w:ascii="Times New Roman" w:hAnsi="Times New Roman" w:cs="Times New Roman"/>
          <w:szCs w:val="24"/>
        </w:rPr>
        <w:t xml:space="preserve">Downstairs, Jane ran down the first-floor hall to John and Anne's bedroom, her peripheral vision confirming that the north door to the pool area remained closed. </w:t>
      </w:r>
      <w:ins w:id="1269" w:author="Author">
        <w:r w:rsidRPr="009C230E">
          <w:rPr>
            <w:rFonts w:ascii="Times New Roman" w:hAnsi="Times New Roman" w:cs="Times New Roman"/>
            <w:szCs w:val="24"/>
          </w:rPr>
          <w:t>She roused John Merrick by jostling his shoulder. He sprang upright, his eyes trying to focus on Jane. Jane feverishly typed a message on her FBI satellite phone and showed the text to him.</w:t>
        </w:r>
      </w:ins>
    </w:p>
    <w:p w14:paraId="4C211D9D" w14:textId="77777777" w:rsidR="001418B6" w:rsidRPr="00813EC2" w:rsidRDefault="001418B6" w:rsidP="001418B6">
      <w:pPr>
        <w:pStyle w:val="BodyNormal"/>
        <w:ind w:left="1440" w:right="720" w:firstLine="18"/>
        <w:rPr>
          <w:ins w:id="1270" w:author="Author"/>
          <w:rFonts w:ascii="Roboto Condensed Medium" w:hAnsi="Roboto Condensed Medium" w:cs="Times New Roman"/>
          <w:i/>
          <w:iCs/>
          <w:szCs w:val="24"/>
        </w:rPr>
      </w:pPr>
      <w:ins w:id="1271" w:author="Author">
        <w:r w:rsidRPr="00813EC2">
          <w:rPr>
            <w:rFonts w:ascii="Roboto Condensed Medium" w:hAnsi="Roboto Condensed Medium" w:cs="Times New Roman"/>
            <w:i/>
            <w:iCs/>
            <w:szCs w:val="24"/>
          </w:rPr>
          <w:t xml:space="preserve">“Assassins. </w:t>
        </w:r>
        <w:proofErr w:type="gramStart"/>
        <w:r w:rsidRPr="00813EC2">
          <w:rPr>
            <w:rFonts w:ascii="Roboto Condensed Medium" w:hAnsi="Roboto Condensed Medium" w:cs="Times New Roman"/>
            <w:i/>
            <w:iCs/>
            <w:szCs w:val="24"/>
          </w:rPr>
          <w:t>5</w:t>
        </w:r>
        <w:proofErr w:type="gramEnd"/>
        <w:r w:rsidRPr="00813EC2">
          <w:rPr>
            <w:rFonts w:ascii="Roboto Condensed Medium" w:hAnsi="Roboto Condensed Medium" w:cs="Times New Roman"/>
            <w:i/>
            <w:iCs/>
            <w:szCs w:val="24"/>
          </w:rPr>
          <w:t xml:space="preserve"> of them. </w:t>
        </w:r>
      </w:ins>
    </w:p>
    <w:p w14:paraId="2D79ED2C" w14:textId="77777777" w:rsidR="001418B6" w:rsidRPr="00813EC2" w:rsidRDefault="001418B6" w:rsidP="001418B6">
      <w:pPr>
        <w:pStyle w:val="BodyNormal"/>
        <w:ind w:left="1440" w:right="720" w:firstLine="18"/>
        <w:rPr>
          <w:ins w:id="1272" w:author="Author"/>
          <w:rFonts w:ascii="Roboto Condensed Medium" w:hAnsi="Roboto Condensed Medium" w:cs="Times New Roman"/>
          <w:i/>
          <w:iCs/>
          <w:szCs w:val="24"/>
        </w:rPr>
      </w:pPr>
      <w:ins w:id="1273" w:author="Author">
        <w:r w:rsidRPr="00813EC2">
          <w:rPr>
            <w:rFonts w:ascii="Roboto Condensed Medium" w:hAnsi="Roboto Condensed Medium" w:cs="Times New Roman"/>
            <w:i/>
            <w:iCs/>
            <w:szCs w:val="24"/>
          </w:rPr>
          <w:t xml:space="preserve">The Marshals are dead. </w:t>
        </w:r>
      </w:ins>
    </w:p>
    <w:p w14:paraId="398C825B" w14:textId="77777777" w:rsidR="001418B6" w:rsidRPr="00813EC2" w:rsidRDefault="001418B6" w:rsidP="001418B6">
      <w:pPr>
        <w:pStyle w:val="BodyNormal"/>
        <w:ind w:left="1440" w:right="720" w:firstLine="18"/>
        <w:rPr>
          <w:ins w:id="1274" w:author="Author"/>
          <w:rFonts w:ascii="Roboto Condensed Medium" w:hAnsi="Roboto Condensed Medium" w:cs="Times New Roman"/>
          <w:i/>
          <w:iCs/>
          <w:szCs w:val="24"/>
        </w:rPr>
      </w:pPr>
      <w:ins w:id="1275" w:author="Author">
        <w:r w:rsidRPr="00813EC2">
          <w:rPr>
            <w:rFonts w:ascii="Roboto Condensed Medium" w:hAnsi="Roboto Condensed Medium" w:cs="Times New Roman"/>
            <w:i/>
            <w:iCs/>
            <w:szCs w:val="24"/>
          </w:rPr>
          <w:t xml:space="preserve">We have only seconds. </w:t>
        </w:r>
      </w:ins>
    </w:p>
    <w:p w14:paraId="5E71C0F0" w14:textId="77777777" w:rsidR="001418B6" w:rsidRPr="00813EC2" w:rsidRDefault="001418B6" w:rsidP="001418B6">
      <w:pPr>
        <w:pStyle w:val="BodyNormal"/>
        <w:ind w:left="1440" w:right="720" w:firstLine="18"/>
        <w:rPr>
          <w:ins w:id="1276" w:author="Author"/>
          <w:rFonts w:ascii="Roboto Condensed Medium" w:hAnsi="Roboto Condensed Medium" w:cs="Times New Roman"/>
          <w:i/>
          <w:iCs/>
          <w:szCs w:val="24"/>
        </w:rPr>
      </w:pPr>
      <w:ins w:id="1277" w:author="Author">
        <w:r w:rsidRPr="00813EC2">
          <w:rPr>
            <w:rFonts w:ascii="Roboto Condensed Medium" w:hAnsi="Roboto Condensed Medium" w:cs="Times New Roman"/>
            <w:i/>
            <w:iCs/>
            <w:szCs w:val="24"/>
          </w:rPr>
          <w:t>Mac wants us in the Great Room.”</w:t>
        </w:r>
      </w:ins>
    </w:p>
    <w:p w14:paraId="4D0395E5" w14:textId="77777777" w:rsidR="001418B6" w:rsidRPr="009C230E" w:rsidRDefault="001418B6" w:rsidP="001418B6">
      <w:pPr>
        <w:pStyle w:val="BodyNormal"/>
        <w:rPr>
          <w:ins w:id="1278" w:author="Author"/>
          <w:rFonts w:ascii="Times New Roman" w:hAnsi="Times New Roman" w:cs="Times New Roman"/>
          <w:szCs w:val="24"/>
        </w:rPr>
      </w:pPr>
      <w:ins w:id="1279" w:author="Author">
        <w:del w:id="1280" w:author="Author">
          <w:r w:rsidRPr="009C230E" w:rsidDel="00E954CB">
            <w:rPr>
              <w:rFonts w:ascii="Times New Roman" w:hAnsi="Times New Roman" w:cs="Times New Roman"/>
              <w:szCs w:val="24"/>
            </w:rPr>
            <w:delText>John Merrick’s eyes momentarily bulged in surprise when he read Jane’s messag</w:delText>
          </w:r>
        </w:del>
        <w:r w:rsidRPr="009C230E">
          <w:rPr>
            <w:rFonts w:ascii="Times New Roman" w:hAnsi="Times New Roman" w:cs="Times New Roman"/>
            <w:szCs w:val="24"/>
          </w:rPr>
          <w:t xml:space="preserve">When he read Jane's message, John Merrick’s eyes momentarily bulged in surprise. The danger they faced </w:t>
        </w:r>
        <w:r w:rsidRPr="009C230E">
          <w:rPr>
            <w:rFonts w:ascii="Times New Roman" w:hAnsi="Times New Roman" w:cs="Times New Roman"/>
            <w:szCs w:val="24"/>
          </w:rPr>
          <w:lastRenderedPageBreak/>
          <w:t>made him instantly alert. He shook Anne’s shoulder and forced her to read Jane’s warning.</w:t>
        </w:r>
      </w:ins>
    </w:p>
    <w:p w14:paraId="1D9A62D0" w14:textId="77777777" w:rsidR="001418B6" w:rsidRPr="009C230E" w:rsidRDefault="001418B6" w:rsidP="001418B6">
      <w:pPr>
        <w:pStyle w:val="BodyNormal"/>
        <w:rPr>
          <w:ins w:id="1281" w:author="Author"/>
          <w:rFonts w:ascii="Times New Roman" w:hAnsi="Times New Roman" w:cs="Times New Roman"/>
          <w:szCs w:val="24"/>
        </w:rPr>
      </w:pPr>
      <w:ins w:id="1282" w:author="Author">
        <w:r w:rsidRPr="009C230E">
          <w:rPr>
            <w:rFonts w:ascii="Times New Roman" w:hAnsi="Times New Roman" w:cs="Times New Roman"/>
            <w:szCs w:val="24"/>
          </w:rPr>
          <w:t>“Oh, my God, John!”</w:t>
        </w:r>
      </w:ins>
    </w:p>
    <w:p w14:paraId="46CD7943" w14:textId="77777777" w:rsidR="001418B6" w:rsidRPr="009C230E" w:rsidRDefault="001418B6" w:rsidP="001418B6">
      <w:pPr>
        <w:pStyle w:val="BodyNormal"/>
        <w:rPr>
          <w:ins w:id="1283" w:author="Author"/>
          <w:rFonts w:ascii="Times New Roman" w:hAnsi="Times New Roman" w:cs="Times New Roman"/>
          <w:szCs w:val="24"/>
        </w:rPr>
      </w:pPr>
      <w:ins w:id="1284" w:author="Author">
        <w:r w:rsidRPr="009C230E">
          <w:rPr>
            <w:rFonts w:ascii="Times New Roman" w:hAnsi="Times New Roman" w:cs="Times New Roman"/>
            <w:szCs w:val="24"/>
          </w:rPr>
          <w:t xml:space="preserve">“Anne, get out of bed,” John </w:t>
        </w:r>
      </w:ins>
      <w:r w:rsidRPr="009C230E">
        <w:rPr>
          <w:rFonts w:ascii="Times New Roman" w:hAnsi="Times New Roman" w:cs="Times New Roman"/>
          <w:szCs w:val="24"/>
        </w:rPr>
        <w:t>said</w:t>
      </w:r>
      <w:ins w:id="1285" w:author="Author">
        <w:r w:rsidRPr="009C230E">
          <w:rPr>
            <w:rFonts w:ascii="Times New Roman" w:hAnsi="Times New Roman" w:cs="Times New Roman"/>
            <w:szCs w:val="24"/>
          </w:rPr>
          <w:t xml:space="preserve">. </w:t>
        </w:r>
      </w:ins>
      <w:r w:rsidRPr="009C230E">
        <w:rPr>
          <w:rFonts w:ascii="Times New Roman" w:hAnsi="Times New Roman" w:cs="Times New Roman"/>
          <w:szCs w:val="24"/>
        </w:rPr>
        <w:t>W</w:t>
      </w:r>
      <w:ins w:id="1286" w:author="Author">
        <w:r w:rsidRPr="009C230E">
          <w:rPr>
            <w:rFonts w:ascii="Times New Roman" w:hAnsi="Times New Roman" w:cs="Times New Roman"/>
            <w:szCs w:val="24"/>
          </w:rPr>
          <w:t xml:space="preserve">ith Jane leading the way, they raced into the Great Room just as Mac </w:t>
        </w:r>
        <w:del w:id="1287" w:author="Author">
          <w:r w:rsidRPr="009C230E" w:rsidDel="00E954CB">
            <w:rPr>
              <w:rFonts w:ascii="Times New Roman" w:hAnsi="Times New Roman" w:cs="Times New Roman"/>
              <w:szCs w:val="24"/>
            </w:rPr>
            <w:delText>made it down</w:delText>
          </w:r>
        </w:del>
        <w:r w:rsidRPr="009C230E">
          <w:rPr>
            <w:rFonts w:ascii="Times New Roman" w:hAnsi="Times New Roman" w:cs="Times New Roman"/>
            <w:szCs w:val="24"/>
          </w:rPr>
          <w:t>descended the stairs.</w:t>
        </w:r>
      </w:ins>
    </w:p>
    <w:p w14:paraId="53B1E5EA" w14:textId="77777777" w:rsidR="001418B6" w:rsidRPr="009C230E" w:rsidRDefault="001418B6" w:rsidP="001418B6">
      <w:pPr>
        <w:pStyle w:val="BodyNormal"/>
        <w:rPr>
          <w:ins w:id="1288" w:author="Author"/>
          <w:rFonts w:ascii="Times New Roman" w:hAnsi="Times New Roman" w:cs="Times New Roman"/>
          <w:szCs w:val="24"/>
        </w:rPr>
      </w:pPr>
    </w:p>
    <w:p w14:paraId="6ACE3565" w14:textId="77777777" w:rsidR="001418B6" w:rsidRPr="009C230E" w:rsidRDefault="001418B6" w:rsidP="001418B6">
      <w:pPr>
        <w:pStyle w:val="BodyNormal"/>
        <w:rPr>
          <w:ins w:id="1289" w:author="Author"/>
          <w:rFonts w:ascii="Times New Roman" w:hAnsi="Times New Roman" w:cs="Times New Roman"/>
          <w:szCs w:val="24"/>
        </w:rPr>
      </w:pPr>
    </w:p>
    <w:p w14:paraId="03E35968" w14:textId="77777777" w:rsidR="001418B6" w:rsidRPr="002165F5" w:rsidRDefault="001418B6" w:rsidP="002165F5">
      <w:pPr>
        <w:pStyle w:val="ASubheadLevel1"/>
        <w:rPr>
          <w:ins w:id="1290" w:author="Author"/>
        </w:rPr>
      </w:pPr>
      <w:bookmarkStart w:id="1291" w:name="_Toc172536963"/>
      <w:bookmarkStart w:id="1292" w:name="_Toc192624397"/>
      <w:ins w:id="1293" w:author="Author">
        <w:r w:rsidRPr="002165F5">
          <w:t>Merrick’s Last Stand</w:t>
        </w:r>
        <w:bookmarkEnd w:id="1291"/>
        <w:bookmarkEnd w:id="1292"/>
      </w:ins>
    </w:p>
    <w:p w14:paraId="43E9AC0B" w14:textId="77777777" w:rsidR="001418B6" w:rsidRPr="009C230E" w:rsidRDefault="001418B6" w:rsidP="001418B6">
      <w:pPr>
        <w:pStyle w:val="BodyNormal"/>
        <w:rPr>
          <w:ins w:id="1294" w:author="Author"/>
          <w:rFonts w:ascii="Times New Roman" w:hAnsi="Times New Roman" w:cs="Times New Roman"/>
          <w:szCs w:val="24"/>
        </w:rPr>
      </w:pPr>
      <w:ins w:id="1295" w:author="Author">
        <w:r w:rsidRPr="009C230E">
          <w:rPr>
            <w:rFonts w:ascii="Times New Roman" w:hAnsi="Times New Roman" w:cs="Times New Roman"/>
            <w:szCs w:val="24"/>
          </w:rPr>
          <w:t>“Dad, comms are out, and they’ve killed the Federal Marshals. We can’t call for help. There’s no choice; we’</w:t>
        </w:r>
        <w:del w:id="1296" w:author="Author">
          <w:r w:rsidRPr="009C230E" w:rsidDel="00AD07CD">
            <w:rPr>
              <w:rFonts w:ascii="Times New Roman" w:hAnsi="Times New Roman" w:cs="Times New Roman"/>
              <w:szCs w:val="24"/>
            </w:rPr>
            <w:delText>re going to</w:delText>
          </w:r>
        </w:del>
        <w:r w:rsidRPr="009C230E">
          <w:rPr>
            <w:rFonts w:ascii="Times New Roman" w:hAnsi="Times New Roman" w:cs="Times New Roman"/>
            <w:szCs w:val="24"/>
          </w:rPr>
          <w:t>ll have to fight for our lives.”</w:t>
        </w:r>
      </w:ins>
    </w:p>
    <w:p w14:paraId="767A03D9" w14:textId="77777777" w:rsidR="001418B6" w:rsidRPr="009C230E" w:rsidRDefault="001418B6" w:rsidP="001418B6">
      <w:pPr>
        <w:pStyle w:val="BodyNormal"/>
        <w:rPr>
          <w:ins w:id="1297" w:author="Author"/>
          <w:rFonts w:ascii="Times New Roman" w:hAnsi="Times New Roman" w:cs="Times New Roman"/>
          <w:szCs w:val="24"/>
        </w:rPr>
      </w:pPr>
      <w:ins w:id="1298" w:author="Author">
        <w:r w:rsidRPr="009C230E">
          <w:rPr>
            <w:rFonts w:ascii="Times New Roman" w:hAnsi="Times New Roman" w:cs="Times New Roman"/>
            <w:szCs w:val="24"/>
          </w:rPr>
          <w:t xml:space="preserve">Mac unholstered his Chicago Police revolver, chambered the first round, and handed </w:t>
        </w:r>
      </w:ins>
      <w:r w:rsidRPr="009C230E">
        <w:rPr>
          <w:rFonts w:ascii="Times New Roman" w:hAnsi="Times New Roman" w:cs="Times New Roman"/>
          <w:szCs w:val="24"/>
        </w:rPr>
        <w:t>his father the pistol and two magazines</w:t>
      </w:r>
      <w:ins w:id="1299" w:author="Author">
        <w:r w:rsidRPr="009C230E">
          <w:rPr>
            <w:rFonts w:ascii="Times New Roman" w:hAnsi="Times New Roman" w:cs="Times New Roman"/>
            <w:szCs w:val="24"/>
          </w:rPr>
          <w:t>.</w:t>
        </w:r>
      </w:ins>
    </w:p>
    <w:p w14:paraId="41F2A494" w14:textId="77777777" w:rsidR="001418B6" w:rsidRPr="009C230E" w:rsidRDefault="001418B6" w:rsidP="001418B6">
      <w:pPr>
        <w:pStyle w:val="BodyNormal"/>
        <w:rPr>
          <w:ins w:id="1300" w:author="Author"/>
          <w:rFonts w:ascii="Times New Roman" w:hAnsi="Times New Roman" w:cs="Times New Roman"/>
          <w:szCs w:val="24"/>
        </w:rPr>
      </w:pPr>
      <w:ins w:id="1301" w:author="Author">
        <w:r w:rsidRPr="009C230E">
          <w:rPr>
            <w:rFonts w:ascii="Times New Roman" w:hAnsi="Times New Roman" w:cs="Times New Roman"/>
            <w:szCs w:val="24"/>
          </w:rPr>
          <w:t xml:space="preserve">“Mom and Dad, </w:t>
        </w:r>
        <w:del w:id="1302" w:author="Author">
          <w:r w:rsidRPr="009C230E" w:rsidDel="00AD07CD">
            <w:rPr>
              <w:rFonts w:ascii="Times New Roman" w:hAnsi="Times New Roman" w:cs="Times New Roman"/>
              <w:szCs w:val="24"/>
            </w:rPr>
            <w:delText>this is a professional hit team</w:delText>
          </w:r>
        </w:del>
        <w:r w:rsidRPr="009C230E">
          <w:rPr>
            <w:rFonts w:ascii="Times New Roman" w:hAnsi="Times New Roman" w:cs="Times New Roman"/>
            <w:szCs w:val="24"/>
          </w:rPr>
          <w:t xml:space="preserve">a professional hit team is coming at us. They’re wearing helmets and body armor, </w:t>
        </w:r>
        <w:proofErr w:type="gramStart"/>
        <w:r w:rsidRPr="009C230E">
          <w:rPr>
            <w:rFonts w:ascii="Times New Roman" w:hAnsi="Times New Roman" w:cs="Times New Roman"/>
            <w:szCs w:val="24"/>
          </w:rPr>
          <w:t>so</w:t>
        </w:r>
        <w:proofErr w:type="gramEnd"/>
        <w:r w:rsidRPr="009C230E">
          <w:rPr>
            <w:rFonts w:ascii="Times New Roman" w:hAnsi="Times New Roman" w:cs="Times New Roman"/>
            <w:szCs w:val="24"/>
          </w:rPr>
          <w:t xml:space="preserve"> aim for their eyes. Those goggles may be the only place where they’re vulnerable. You and Mom get behind the half-wall at the east side of the fireplace, and I’ll get behind the Grand Piano. Establish a </w:t>
        </w:r>
      </w:ins>
      <w:r w:rsidRPr="009C230E">
        <w:rPr>
          <w:rFonts w:ascii="Times New Roman" w:hAnsi="Times New Roman" w:cs="Times New Roman"/>
          <w:szCs w:val="24"/>
        </w:rPr>
        <w:t>crossfire</w:t>
      </w:r>
      <w:ins w:id="1303" w:author="Author">
        <w:r w:rsidRPr="009C230E">
          <w:rPr>
            <w:rFonts w:ascii="Times New Roman" w:hAnsi="Times New Roman" w:cs="Times New Roman"/>
            <w:szCs w:val="24"/>
          </w:rPr>
          <w:t>.”</w:t>
        </w:r>
      </w:ins>
    </w:p>
    <w:p w14:paraId="14A08847" w14:textId="77777777" w:rsidR="001418B6" w:rsidRPr="009C230E" w:rsidRDefault="001418B6" w:rsidP="001418B6">
      <w:pPr>
        <w:pStyle w:val="BodyNormal"/>
        <w:rPr>
          <w:ins w:id="1304" w:author="Author"/>
          <w:rFonts w:ascii="Times New Roman" w:hAnsi="Times New Roman" w:cs="Times New Roman"/>
          <w:szCs w:val="24"/>
        </w:rPr>
      </w:pPr>
      <w:ins w:id="1305" w:author="Author">
        <w:r w:rsidRPr="009C230E">
          <w:rPr>
            <w:rFonts w:ascii="Times New Roman" w:hAnsi="Times New Roman" w:cs="Times New Roman"/>
            <w:szCs w:val="24"/>
          </w:rPr>
          <w:t>“What about these windows, Mac? Couldn’t they shoot at us from outside?”</w:t>
        </w:r>
      </w:ins>
    </w:p>
    <w:p w14:paraId="6D98BC58" w14:textId="77777777" w:rsidR="001418B6" w:rsidRPr="009C230E" w:rsidRDefault="001418B6" w:rsidP="001418B6">
      <w:pPr>
        <w:pStyle w:val="BodyNormal"/>
        <w:rPr>
          <w:ins w:id="1306" w:author="Author"/>
          <w:rFonts w:ascii="Times New Roman" w:hAnsi="Times New Roman" w:cs="Times New Roman"/>
          <w:szCs w:val="24"/>
        </w:rPr>
      </w:pPr>
      <w:ins w:id="1307" w:author="Author">
        <w:r w:rsidRPr="009C230E">
          <w:rPr>
            <w:rFonts w:ascii="Times New Roman" w:hAnsi="Times New Roman" w:cs="Times New Roman"/>
            <w:szCs w:val="24"/>
          </w:rPr>
          <w:t xml:space="preserve">“Bullet-proof glass, Mom. I’m sure they know that. </w:t>
        </w:r>
        <w:r w:rsidRPr="009C230E">
          <w:rPr>
            <w:rFonts w:ascii="Times New Roman" w:hAnsi="Times New Roman" w:cs="Times New Roman"/>
            <w:szCs w:val="24"/>
          </w:rPr>
          <w:lastRenderedPageBreak/>
          <w:t>Jane, you get behind Mom and Dad.”</w:t>
        </w:r>
      </w:ins>
    </w:p>
    <w:p w14:paraId="177E70C9" w14:textId="346E967E" w:rsidR="001418B6" w:rsidRPr="009C230E" w:rsidRDefault="001418B6" w:rsidP="001418B6">
      <w:pPr>
        <w:pStyle w:val="BodyNormal"/>
        <w:rPr>
          <w:ins w:id="1308" w:author="Author"/>
          <w:rFonts w:ascii="Times New Roman" w:hAnsi="Times New Roman" w:cs="Times New Roman"/>
          <w:szCs w:val="24"/>
        </w:rPr>
      </w:pPr>
      <w:ins w:id="1309" w:author="Author">
        <w:r w:rsidRPr="009C230E">
          <w:rPr>
            <w:rFonts w:ascii="Times New Roman" w:hAnsi="Times New Roman" w:cs="Times New Roman"/>
            <w:szCs w:val="24"/>
          </w:rPr>
          <w:t>Jane shook her head no at Mac’s suggestion. She quickly typed on her FBI phone, and the female computer voice rang out.</w:t>
        </w:r>
      </w:ins>
    </w:p>
    <w:p w14:paraId="68B98963" w14:textId="77777777" w:rsidR="001418B6" w:rsidRPr="003105D8" w:rsidRDefault="001418B6" w:rsidP="001418B6">
      <w:pPr>
        <w:pStyle w:val="BodyNormal"/>
        <w:ind w:left="1440" w:right="720" w:firstLine="18"/>
        <w:rPr>
          <w:ins w:id="1310" w:author="Author"/>
          <w:rFonts w:ascii="Roboto Condensed Medium" w:hAnsi="Roboto Condensed Medium" w:cs="Times New Roman"/>
          <w:i/>
          <w:iCs/>
          <w:szCs w:val="24"/>
        </w:rPr>
      </w:pPr>
      <w:ins w:id="1311" w:author="Author">
        <w:r w:rsidRPr="003105D8">
          <w:rPr>
            <w:rFonts w:ascii="Roboto Condensed Medium" w:hAnsi="Roboto Condensed Medium" w:cs="Times New Roman"/>
            <w:i/>
            <w:iCs/>
            <w:szCs w:val="24"/>
          </w:rPr>
          <w:t xml:space="preserve">“Guerilla war, Mac. It’s what I know best. I’ll take out as </w:t>
        </w:r>
        <w:proofErr w:type="gramStart"/>
        <w:r w:rsidRPr="003105D8">
          <w:rPr>
            <w:rFonts w:ascii="Roboto Condensed Medium" w:hAnsi="Roboto Condensed Medium" w:cs="Times New Roman"/>
            <w:i/>
            <w:iCs/>
            <w:szCs w:val="24"/>
          </w:rPr>
          <w:t>many</w:t>
        </w:r>
        <w:proofErr w:type="gramEnd"/>
        <w:r w:rsidRPr="003105D8">
          <w:rPr>
            <w:rFonts w:ascii="Roboto Condensed Medium" w:hAnsi="Roboto Condensed Medium" w:cs="Times New Roman"/>
            <w:i/>
            <w:iCs/>
            <w:szCs w:val="24"/>
          </w:rPr>
          <w:t xml:space="preserve"> as I can.”</w:t>
        </w:r>
      </w:ins>
    </w:p>
    <w:p w14:paraId="30D887E9" w14:textId="77777777" w:rsidR="001418B6" w:rsidRPr="009C230E" w:rsidRDefault="001418B6" w:rsidP="001418B6">
      <w:pPr>
        <w:pStyle w:val="BodyNormal"/>
        <w:rPr>
          <w:ins w:id="1312" w:author="Author"/>
          <w:rFonts w:ascii="Times New Roman" w:hAnsi="Times New Roman" w:cs="Times New Roman"/>
          <w:szCs w:val="24"/>
        </w:rPr>
      </w:pPr>
      <w:ins w:id="1313" w:author="Author">
        <w:r w:rsidRPr="009C230E">
          <w:rPr>
            <w:rFonts w:ascii="Times New Roman" w:hAnsi="Times New Roman" w:cs="Times New Roman"/>
            <w:szCs w:val="24"/>
          </w:rPr>
          <w:t xml:space="preserve">Jane sprinted across the Great Room, past the dining room, and into the kitchen. </w:t>
        </w:r>
      </w:ins>
    </w:p>
    <w:p w14:paraId="7DE2D387" w14:textId="77777777" w:rsidR="001418B6" w:rsidRPr="009C230E" w:rsidRDefault="001418B6" w:rsidP="001418B6">
      <w:pPr>
        <w:pStyle w:val="BodyNormal"/>
        <w:rPr>
          <w:ins w:id="1314" w:author="Author"/>
          <w:rFonts w:ascii="Times New Roman" w:hAnsi="Times New Roman" w:cs="Times New Roman"/>
          <w:szCs w:val="24"/>
        </w:rPr>
      </w:pPr>
      <w:ins w:id="1315" w:author="Author">
        <w:r w:rsidRPr="009C230E">
          <w:rPr>
            <w:rFonts w:ascii="Times New Roman" w:hAnsi="Times New Roman" w:cs="Times New Roman"/>
            <w:szCs w:val="24"/>
          </w:rPr>
          <w:t>“Jane, come back!”</w:t>
        </w:r>
      </w:ins>
    </w:p>
    <w:p w14:paraId="01D9D2BD" w14:textId="77777777" w:rsidR="001418B6" w:rsidRPr="009C230E" w:rsidRDefault="001418B6" w:rsidP="001418B6">
      <w:pPr>
        <w:pStyle w:val="BodyNormal"/>
        <w:rPr>
          <w:ins w:id="1316" w:author="Author"/>
          <w:rFonts w:ascii="Times New Roman" w:hAnsi="Times New Roman" w:cs="Times New Roman"/>
          <w:szCs w:val="24"/>
        </w:rPr>
      </w:pPr>
      <w:ins w:id="1317" w:author="Author">
        <w:r w:rsidRPr="009C230E">
          <w:rPr>
            <w:rFonts w:ascii="Times New Roman" w:hAnsi="Times New Roman" w:cs="Times New Roman"/>
            <w:szCs w:val="24"/>
          </w:rPr>
          <w:t>“Let her go, son. She wants to fight the way Master Wu taught her. That’s her best chance.”</w:t>
        </w:r>
      </w:ins>
    </w:p>
    <w:p w14:paraId="1C765755" w14:textId="77777777" w:rsidR="001418B6" w:rsidRPr="009C230E" w:rsidRDefault="001418B6" w:rsidP="001418B6">
      <w:pPr>
        <w:pStyle w:val="BodyNormal"/>
        <w:rPr>
          <w:ins w:id="1318" w:author="Author"/>
          <w:rFonts w:ascii="Times New Roman" w:hAnsi="Times New Roman" w:cs="Times New Roman"/>
          <w:szCs w:val="24"/>
        </w:rPr>
      </w:pPr>
      <w:ins w:id="1319" w:author="Author">
        <w:r w:rsidRPr="009C230E">
          <w:rPr>
            <w:rFonts w:ascii="Times New Roman" w:hAnsi="Times New Roman" w:cs="Times New Roman"/>
            <w:szCs w:val="24"/>
          </w:rPr>
          <w:t xml:space="preserve">Glancing down the long hallway from the living area to the north door by the pool, the </w:t>
        </w:r>
      </w:ins>
      <w:r w:rsidRPr="009C230E">
        <w:rPr>
          <w:rFonts w:ascii="Times New Roman" w:hAnsi="Times New Roman" w:cs="Times New Roman"/>
          <w:szCs w:val="24"/>
        </w:rPr>
        <w:t xml:space="preserve">closed </w:t>
      </w:r>
      <w:ins w:id="1320" w:author="Author">
        <w:r w:rsidRPr="009C230E">
          <w:rPr>
            <w:rFonts w:ascii="Times New Roman" w:hAnsi="Times New Roman" w:cs="Times New Roman"/>
            <w:szCs w:val="24"/>
          </w:rPr>
          <w:t xml:space="preserve">door </w:t>
        </w:r>
      </w:ins>
      <w:r w:rsidRPr="009C230E">
        <w:rPr>
          <w:rFonts w:ascii="Times New Roman" w:hAnsi="Times New Roman" w:cs="Times New Roman"/>
          <w:szCs w:val="24"/>
        </w:rPr>
        <w:t xml:space="preserve">told Jane the </w:t>
      </w:r>
      <w:ins w:id="1321" w:author="Author">
        <w:r w:rsidRPr="009C230E">
          <w:rPr>
            <w:rFonts w:ascii="Times New Roman" w:hAnsi="Times New Roman" w:cs="Times New Roman"/>
            <w:szCs w:val="24"/>
          </w:rPr>
          <w:t>assassins hadn’t entered the house yet. She had seconds to act.</w:t>
        </w:r>
      </w:ins>
    </w:p>
    <w:p w14:paraId="030113FA" w14:textId="77777777" w:rsidR="001418B6" w:rsidRPr="009C230E" w:rsidRDefault="001418B6" w:rsidP="001418B6">
      <w:pPr>
        <w:pStyle w:val="BodyNormal"/>
        <w:rPr>
          <w:ins w:id="1322" w:author="Author"/>
          <w:rFonts w:ascii="Times New Roman" w:hAnsi="Times New Roman" w:cs="Times New Roman"/>
          <w:szCs w:val="24"/>
        </w:rPr>
      </w:pPr>
      <w:ins w:id="1323" w:author="Author">
        <w:del w:id="1324" w:author="Author">
          <w:r w:rsidRPr="009C230E" w:rsidDel="00AD07CD">
            <w:rPr>
              <w:rFonts w:ascii="Times New Roman" w:hAnsi="Times New Roman" w:cs="Times New Roman"/>
              <w:szCs w:val="24"/>
            </w:rPr>
            <w:delText>Making her way past the expansive kitchen’s center island, Jane rummaged through the laundry hamper</w:delText>
          </w:r>
        </w:del>
        <w:r w:rsidRPr="009C230E">
          <w:rPr>
            <w:rFonts w:ascii="Times New Roman" w:hAnsi="Times New Roman" w:cs="Times New Roman"/>
            <w:szCs w:val="24"/>
          </w:rPr>
          <w:t>Jane rummaged through the laundry hamper past the expansive kitchen’s center island.</w:t>
        </w:r>
        <w:del w:id="1325" w:author="Author">
          <w:r w:rsidRPr="009C230E" w:rsidDel="00AD07CD">
            <w:rPr>
              <w:rFonts w:ascii="Times New Roman" w:hAnsi="Times New Roman" w:cs="Times New Roman"/>
              <w:szCs w:val="24"/>
            </w:rPr>
            <w:delText xml:space="preserve"> The dry and folded clothes were waiting to be put away upstairs.</w:delText>
          </w:r>
        </w:del>
        <w:r w:rsidRPr="009C230E">
          <w:rPr>
            <w:rFonts w:ascii="Times New Roman" w:hAnsi="Times New Roman" w:cs="Times New Roman"/>
            <w:szCs w:val="24"/>
          </w:rPr>
          <w:t xml:space="preserve"> She found a queen-sized pillowcase, and at the bottom of the basket were two of John Merrick’s belts. He habitually leaves his belts attached when throwing his slacks into the </w:t>
        </w:r>
      </w:ins>
      <w:r w:rsidRPr="009C230E">
        <w:rPr>
          <w:rFonts w:ascii="Times New Roman" w:hAnsi="Times New Roman" w:cs="Times New Roman"/>
          <w:szCs w:val="24"/>
        </w:rPr>
        <w:t>hamper</w:t>
      </w:r>
      <w:ins w:id="1326" w:author="Author">
        <w:r w:rsidRPr="009C230E">
          <w:rPr>
            <w:rFonts w:ascii="Times New Roman" w:hAnsi="Times New Roman" w:cs="Times New Roman"/>
            <w:szCs w:val="24"/>
          </w:rPr>
          <w:t>, so Anne removes them. Jane felt for a specific ratchet belt, one with the cog strip running the entire length of the belt.</w:t>
        </w:r>
      </w:ins>
    </w:p>
    <w:p w14:paraId="5B681BDC" w14:textId="77777777" w:rsidR="001418B6" w:rsidRPr="009C230E" w:rsidRDefault="001418B6" w:rsidP="001418B6">
      <w:pPr>
        <w:pStyle w:val="BodyNormal"/>
        <w:rPr>
          <w:ins w:id="1327" w:author="Author"/>
          <w:rFonts w:ascii="Times New Roman" w:hAnsi="Times New Roman" w:cs="Times New Roman"/>
          <w:szCs w:val="24"/>
        </w:rPr>
      </w:pPr>
      <w:ins w:id="1328" w:author="Author">
        <w:r w:rsidRPr="009C230E">
          <w:rPr>
            <w:rFonts w:ascii="Times New Roman" w:hAnsi="Times New Roman" w:cs="Times New Roman"/>
            <w:szCs w:val="24"/>
          </w:rPr>
          <w:t>Taking the pillowcase and belt to the countertop nearest the door to the back hallway, Jane remembered Master Wu’s admonition</w:t>
        </w:r>
      </w:ins>
      <w:r w:rsidRPr="009C230E">
        <w:rPr>
          <w:rFonts w:ascii="Times New Roman" w:hAnsi="Times New Roman" w:cs="Times New Roman"/>
          <w:szCs w:val="24"/>
        </w:rPr>
        <w:t>,</w:t>
      </w:r>
      <w:ins w:id="1329" w:author="Author">
        <w:r w:rsidRPr="009C230E">
          <w:rPr>
            <w:rFonts w:ascii="Times New Roman" w:hAnsi="Times New Roman" w:cs="Times New Roman"/>
            <w:szCs w:val="24"/>
          </w:rPr>
          <w:t xml:space="preserve"> “</w:t>
        </w:r>
      </w:ins>
      <w:r w:rsidRPr="009C230E">
        <w:rPr>
          <w:rFonts w:ascii="Times New Roman" w:hAnsi="Times New Roman" w:cs="Times New Roman"/>
          <w:szCs w:val="24"/>
        </w:rPr>
        <w:t>M</w:t>
      </w:r>
      <w:ins w:id="1330" w:author="Author">
        <w:r w:rsidRPr="009C230E">
          <w:rPr>
            <w:rFonts w:ascii="Times New Roman" w:hAnsi="Times New Roman" w:cs="Times New Roman"/>
            <w:szCs w:val="24"/>
          </w:rPr>
          <w:t>ake common items your weapons.”</w:t>
        </w:r>
      </w:ins>
    </w:p>
    <w:p w14:paraId="4401B00C" w14:textId="77777777" w:rsidR="001418B6" w:rsidRPr="009C230E" w:rsidRDefault="001418B6" w:rsidP="001418B6">
      <w:pPr>
        <w:pStyle w:val="BodyNormal"/>
        <w:rPr>
          <w:ins w:id="1331" w:author="Author"/>
          <w:rFonts w:ascii="Times New Roman" w:hAnsi="Times New Roman" w:cs="Times New Roman"/>
          <w:szCs w:val="24"/>
        </w:rPr>
      </w:pPr>
      <w:ins w:id="1332" w:author="Author">
        <w:r w:rsidRPr="009C230E">
          <w:rPr>
            <w:rFonts w:ascii="Times New Roman" w:hAnsi="Times New Roman" w:cs="Times New Roman"/>
            <w:szCs w:val="24"/>
          </w:rPr>
          <w:t xml:space="preserve">Using Anne’s </w:t>
        </w:r>
      </w:ins>
      <w:r w:rsidRPr="009C230E">
        <w:rPr>
          <w:rFonts w:ascii="Times New Roman" w:hAnsi="Times New Roman" w:cs="Times New Roman"/>
          <w:szCs w:val="24"/>
        </w:rPr>
        <w:t>Ginsu</w:t>
      </w:r>
      <w:ins w:id="1333" w:author="Author">
        <w:r w:rsidRPr="009C230E">
          <w:rPr>
            <w:rFonts w:ascii="Times New Roman" w:hAnsi="Times New Roman" w:cs="Times New Roman"/>
            <w:szCs w:val="24"/>
          </w:rPr>
          <w:t xml:space="preserve"> paring knife, Jane made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w:t>
        </w:r>
        <w:r w:rsidRPr="009C230E">
          <w:rPr>
            <w:rFonts w:ascii="Times New Roman" w:hAnsi="Times New Roman" w:cs="Times New Roman"/>
            <w:szCs w:val="24"/>
          </w:rPr>
          <w:lastRenderedPageBreak/>
          <w:t xml:space="preserve">slits above the pillowcase’s hem. Then, she quickly threaded the belt through the slits, making a hood </w:t>
        </w:r>
        <w:del w:id="1334" w:author="Author">
          <w:r w:rsidRPr="009C230E" w:rsidDel="00E954CB">
            <w:rPr>
              <w:rFonts w:ascii="Times New Roman" w:hAnsi="Times New Roman" w:cs="Times New Roman"/>
              <w:szCs w:val="24"/>
            </w:rPr>
            <w:delText xml:space="preserve">that </w:delText>
          </w:r>
        </w:del>
        <w:r w:rsidRPr="009C230E">
          <w:rPr>
            <w:rFonts w:ascii="Times New Roman" w:hAnsi="Times New Roman" w:cs="Times New Roman"/>
            <w:szCs w:val="24"/>
          </w:rPr>
          <w:t xml:space="preserve">she could pull tight at the open end. Jane placed it on the counter near the rear door. Next, she quickly laid potential weapons on the back wall counter and the island: a Lodge cast iron frying pan, several </w:t>
        </w:r>
      </w:ins>
      <w:r w:rsidRPr="009C230E">
        <w:rPr>
          <w:rFonts w:ascii="Times New Roman" w:hAnsi="Times New Roman" w:cs="Times New Roman"/>
          <w:szCs w:val="24"/>
        </w:rPr>
        <w:t>Ginsu</w:t>
      </w:r>
      <w:ins w:id="1335" w:author="Author">
        <w:r w:rsidRPr="009C230E">
          <w:rPr>
            <w:rFonts w:ascii="Times New Roman" w:hAnsi="Times New Roman" w:cs="Times New Roman"/>
            <w:szCs w:val="24"/>
          </w:rPr>
          <w:t xml:space="preserve"> kitchen knives of </w:t>
        </w:r>
        <w:proofErr w:type="gramStart"/>
        <w:r w:rsidRPr="009C230E">
          <w:rPr>
            <w:rFonts w:ascii="Times New Roman" w:hAnsi="Times New Roman" w:cs="Times New Roman"/>
            <w:szCs w:val="24"/>
          </w:rPr>
          <w:t>various sizes</w:t>
        </w:r>
        <w:proofErr w:type="gramEnd"/>
        <w:r w:rsidRPr="009C230E">
          <w:rPr>
            <w:rFonts w:ascii="Times New Roman" w:hAnsi="Times New Roman" w:cs="Times New Roman"/>
            <w:szCs w:val="24"/>
          </w:rPr>
          <w:t>, a flashlight, and Anne’s roll of high-strength, steel-reinforced duct tape.</w:t>
        </w:r>
      </w:ins>
    </w:p>
    <w:p w14:paraId="0FCBA723" w14:textId="77777777" w:rsidR="001418B6" w:rsidRPr="009C230E" w:rsidDel="00AD07CD" w:rsidRDefault="001418B6" w:rsidP="001418B6">
      <w:pPr>
        <w:pStyle w:val="BodyNormal"/>
        <w:rPr>
          <w:del w:id="1336" w:author="Author"/>
          <w:rFonts w:ascii="Times New Roman" w:hAnsi="Times New Roman" w:cs="Times New Roman"/>
          <w:szCs w:val="24"/>
        </w:rPr>
      </w:pPr>
      <w:ins w:id="1337" w:author="Author">
        <w:r w:rsidRPr="009C230E">
          <w:rPr>
            <w:rFonts w:ascii="Times New Roman" w:hAnsi="Times New Roman" w:cs="Times New Roman"/>
            <w:szCs w:val="24"/>
          </w:rPr>
          <w:t xml:space="preserve">Jane froze when she heard the door near the pool area open, and the assassins slipped in. She listened quietly, ascertaining that a group headed up the back stairs, </w:t>
        </w:r>
        <w:proofErr w:type="gramStart"/>
        <w:r w:rsidRPr="009C230E">
          <w:rPr>
            <w:rFonts w:ascii="Times New Roman" w:hAnsi="Times New Roman" w:cs="Times New Roman"/>
            <w:szCs w:val="24"/>
          </w:rPr>
          <w:t>ostensibly to</w:t>
        </w:r>
        <w:proofErr w:type="gramEnd"/>
        <w:r w:rsidRPr="009C230E">
          <w:rPr>
            <w:rFonts w:ascii="Times New Roman" w:hAnsi="Times New Roman" w:cs="Times New Roman"/>
            <w:szCs w:val="24"/>
          </w:rPr>
          <w:t xml:space="preserve"> murder Mac and herself. She could hear one assailant come down the main hallway and enter John and Anne Merrick’s bedroom. </w:t>
        </w:r>
        <w:del w:id="1338" w:author="Author">
          <w:r w:rsidRPr="009C230E" w:rsidDel="00AD07CD">
            <w:rPr>
              <w:rFonts w:ascii="Times New Roman" w:hAnsi="Times New Roman" w:cs="Times New Roman"/>
              <w:szCs w:val="24"/>
            </w:rPr>
            <w:delText>Obviously n</w:delText>
          </w:r>
        </w:del>
        <w:r w:rsidRPr="009C230E">
          <w:rPr>
            <w:rFonts w:ascii="Times New Roman" w:hAnsi="Times New Roman" w:cs="Times New Roman"/>
            <w:szCs w:val="24"/>
          </w:rPr>
          <w:t>The killer did not find them in bed, so he opened both closet doors, ventured into the main hallway, and took</w:t>
        </w:r>
        <w:del w:id="1339" w:author="Author">
          <w:r w:rsidRPr="009C230E" w:rsidDel="00AD07CD">
            <w:rPr>
              <w:rFonts w:ascii="Times New Roman" w:hAnsi="Times New Roman" w:cs="Times New Roman"/>
              <w:szCs w:val="24"/>
            </w:rPr>
            <w:delText>ot finding them in bed, the killer opened both closet doors, then ventured into the main hallway, taking</w:delText>
          </w:r>
        </w:del>
        <w:r w:rsidRPr="009C230E">
          <w:rPr>
            <w:rFonts w:ascii="Times New Roman" w:hAnsi="Times New Roman" w:cs="Times New Roman"/>
            <w:szCs w:val="24"/>
          </w:rPr>
          <w:t xml:space="preserve"> the short hallway to the game room. Jane monitored his footsteps as he checked the game room and the law library. With one hand on the back countertop, Jane lifted herself off the floor behind the open kitchen door, steadying herself with her other hand on the doorknob. She wanted no part of her body visible through the door’s edges, surmising </w:t>
        </w:r>
        <w:del w:id="1340" w:author="Author">
          <w:r w:rsidRPr="009C230E" w:rsidDel="00AD07CD">
            <w:rPr>
              <w:rFonts w:ascii="Times New Roman" w:hAnsi="Times New Roman" w:cs="Times New Roman"/>
              <w:szCs w:val="24"/>
            </w:rPr>
            <w:delText xml:space="preserve">that </w:delText>
          </w:r>
        </w:del>
        <w:r w:rsidRPr="009C230E">
          <w:rPr>
            <w:rFonts w:ascii="Times New Roman" w:hAnsi="Times New Roman" w:cs="Times New Roman"/>
            <w:szCs w:val="24"/>
          </w:rPr>
          <w:t>he was wearing</w:t>
        </w:r>
        <w:del w:id="1341" w:author="Author">
          <w:r w:rsidRPr="009C230E" w:rsidDel="00AD07CD">
            <w:rPr>
              <w:rFonts w:ascii="Times New Roman" w:hAnsi="Times New Roman" w:cs="Times New Roman"/>
              <w:szCs w:val="24"/>
            </w:rPr>
            <w:delText xml:space="preserve"> infra-red</w:delText>
          </w:r>
        </w:del>
        <w:r w:rsidRPr="009C230E">
          <w:rPr>
            <w:rFonts w:ascii="Times New Roman" w:hAnsi="Times New Roman" w:cs="Times New Roman"/>
            <w:szCs w:val="24"/>
          </w:rPr>
          <w:t xml:space="preserve"> night</w:t>
        </w:r>
      </w:ins>
      <w:r w:rsidRPr="009C230E">
        <w:rPr>
          <w:rFonts w:ascii="Times New Roman" w:hAnsi="Times New Roman" w:cs="Times New Roman"/>
          <w:szCs w:val="24"/>
        </w:rPr>
        <w:t xml:space="preserve"> </w:t>
      </w:r>
      <w:ins w:id="1342" w:author="Author">
        <w:r w:rsidRPr="009C230E">
          <w:rPr>
            <w:rFonts w:ascii="Times New Roman" w:hAnsi="Times New Roman" w:cs="Times New Roman"/>
            <w:szCs w:val="24"/>
          </w:rPr>
          <w:t xml:space="preserve">vision </w:t>
        </w:r>
      </w:ins>
      <w:r w:rsidRPr="009C230E">
        <w:rPr>
          <w:rFonts w:ascii="Times New Roman" w:hAnsi="Times New Roman" w:cs="Times New Roman"/>
          <w:szCs w:val="24"/>
        </w:rPr>
        <w:t xml:space="preserve">infrared </w:t>
      </w:r>
      <w:ins w:id="1343" w:author="Author">
        <w:r w:rsidRPr="009C230E">
          <w:rPr>
            <w:rFonts w:ascii="Times New Roman" w:hAnsi="Times New Roman" w:cs="Times New Roman"/>
            <w:szCs w:val="24"/>
          </w:rPr>
          <w:t>goggles.</w:t>
        </w:r>
        <w:del w:id="1344" w:author="Author">
          <w:r w:rsidRPr="009C230E" w:rsidDel="00AD07CD">
            <w:rPr>
              <w:rFonts w:ascii="Times New Roman" w:hAnsi="Times New Roman" w:cs="Times New Roman"/>
              <w:szCs w:val="24"/>
            </w:rPr>
            <w:br/>
          </w:r>
        </w:del>
      </w:ins>
    </w:p>
    <w:p w14:paraId="12D796FA" w14:textId="77777777" w:rsidR="001418B6" w:rsidRPr="009C230E" w:rsidRDefault="001418B6" w:rsidP="001418B6">
      <w:pPr>
        <w:pStyle w:val="BodyNormal"/>
        <w:rPr>
          <w:ins w:id="1345" w:author="Author"/>
          <w:rFonts w:ascii="Times New Roman" w:hAnsi="Times New Roman" w:cs="Times New Roman"/>
          <w:szCs w:val="24"/>
        </w:rPr>
      </w:pPr>
    </w:p>
    <w:p w14:paraId="73C79D34" w14:textId="451EDADA" w:rsidR="001418B6" w:rsidRPr="009C230E" w:rsidRDefault="001418B6" w:rsidP="001418B6">
      <w:pPr>
        <w:pStyle w:val="BodyNormal"/>
        <w:rPr>
          <w:ins w:id="1346" w:author="Author"/>
          <w:rFonts w:ascii="Times New Roman" w:hAnsi="Times New Roman" w:cs="Times New Roman"/>
          <w:szCs w:val="24"/>
        </w:rPr>
      </w:pPr>
      <w:ins w:id="1347" w:author="Author">
        <w:r w:rsidRPr="009C230E">
          <w:rPr>
            <w:rFonts w:ascii="Times New Roman" w:hAnsi="Times New Roman" w:cs="Times New Roman"/>
            <w:szCs w:val="24"/>
          </w:rPr>
          <w:t xml:space="preserve">Taking a deep breath, Jane steadied herself as the contract killer </w:t>
        </w:r>
      </w:ins>
      <w:r w:rsidRPr="009C230E">
        <w:rPr>
          <w:rFonts w:ascii="Times New Roman" w:hAnsi="Times New Roman" w:cs="Times New Roman"/>
          <w:szCs w:val="24"/>
        </w:rPr>
        <w:t>exited</w:t>
      </w:r>
      <w:ins w:id="1348" w:author="Author">
        <w:r w:rsidRPr="009C230E">
          <w:rPr>
            <w:rFonts w:ascii="Times New Roman" w:hAnsi="Times New Roman" w:cs="Times New Roman"/>
            <w:szCs w:val="24"/>
          </w:rPr>
          <w:t xml:space="preserve"> the library and crossed the short back hallway. She remained motionless as he moved through her doorway, oblivious to her presence behind the door. He </w:t>
        </w:r>
        <w:r w:rsidRPr="009C230E">
          <w:rPr>
            <w:rFonts w:ascii="Times New Roman" w:hAnsi="Times New Roman" w:cs="Times New Roman"/>
            <w:szCs w:val="24"/>
          </w:rPr>
          <w:lastRenderedPageBreak/>
          <w:t>was not using a flashlight, relying instead on his night</w:t>
        </w:r>
      </w:ins>
      <w:r w:rsidRPr="009C230E">
        <w:rPr>
          <w:rFonts w:ascii="Times New Roman" w:hAnsi="Times New Roman" w:cs="Times New Roman"/>
          <w:szCs w:val="24"/>
        </w:rPr>
        <w:t xml:space="preserve"> </w:t>
      </w:r>
      <w:ins w:id="1349" w:author="Author">
        <w:r w:rsidRPr="009C230E">
          <w:rPr>
            <w:rFonts w:ascii="Times New Roman" w:hAnsi="Times New Roman" w:cs="Times New Roman"/>
            <w:szCs w:val="24"/>
          </w:rPr>
          <w:t xml:space="preserve">vision goggles to maneuver. </w:t>
        </w:r>
        <w:del w:id="1350" w:author="Author">
          <w:r w:rsidRPr="009C230E" w:rsidDel="00E954CB">
            <w:rPr>
              <w:rFonts w:ascii="Times New Roman" w:hAnsi="Times New Roman" w:cs="Times New Roman"/>
              <w:szCs w:val="24"/>
            </w:rPr>
            <w:delText>As he plodded away from her, Jane silently dropped herself to the kitchen floo</w:delText>
          </w:r>
        </w:del>
        <w:r w:rsidRPr="009C230E">
          <w:rPr>
            <w:rFonts w:ascii="Times New Roman" w:hAnsi="Times New Roman" w:cs="Times New Roman"/>
            <w:szCs w:val="24"/>
          </w:rPr>
          <w:t xml:space="preserve">Jane silently dropped herself </w:t>
        </w:r>
      </w:ins>
      <w:r w:rsidR="006C5260" w:rsidRPr="009C230E">
        <w:rPr>
          <w:rFonts w:ascii="Times New Roman" w:hAnsi="Times New Roman" w:cs="Times New Roman"/>
          <w:szCs w:val="24"/>
        </w:rPr>
        <w:t>onto</w:t>
      </w:r>
      <w:ins w:id="1351" w:author="Author">
        <w:r w:rsidRPr="009C230E">
          <w:rPr>
            <w:rFonts w:ascii="Times New Roman" w:hAnsi="Times New Roman" w:cs="Times New Roman"/>
            <w:szCs w:val="24"/>
          </w:rPr>
          <w:t xml:space="preserve"> the kitchen floor as he plodded away. </w:t>
        </w:r>
      </w:ins>
      <w:r w:rsidRPr="009C230E">
        <w:rPr>
          <w:rFonts w:ascii="Times New Roman" w:hAnsi="Times New Roman" w:cs="Times New Roman"/>
          <w:szCs w:val="24"/>
        </w:rPr>
        <w:t>G</w:t>
      </w:r>
      <w:ins w:id="1352" w:author="Author">
        <w:r w:rsidRPr="009C230E">
          <w:rPr>
            <w:rFonts w:ascii="Times New Roman" w:hAnsi="Times New Roman" w:cs="Times New Roman"/>
            <w:szCs w:val="24"/>
          </w:rPr>
          <w:t xml:space="preserve">rasping Anne’s 12-inch cast-iron skillet, she approached the killer from behind. </w:t>
        </w:r>
      </w:ins>
    </w:p>
    <w:p w14:paraId="4BE6D06C" w14:textId="77777777" w:rsidR="001418B6" w:rsidRPr="009C230E" w:rsidRDefault="001418B6" w:rsidP="001418B6">
      <w:pPr>
        <w:pStyle w:val="BodyNormal"/>
        <w:rPr>
          <w:ins w:id="1353" w:author="Author"/>
          <w:rFonts w:ascii="Times New Roman" w:hAnsi="Times New Roman" w:cs="Times New Roman"/>
          <w:szCs w:val="24"/>
        </w:rPr>
      </w:pPr>
      <w:ins w:id="1354" w:author="Author">
        <w:r w:rsidRPr="009C230E">
          <w:rPr>
            <w:rFonts w:ascii="Times New Roman" w:hAnsi="Times New Roman" w:cs="Times New Roman"/>
            <w:szCs w:val="24"/>
          </w:rPr>
          <w:t>Jane instinctively remembered Master Wu’s advice</w:t>
        </w:r>
      </w:ins>
      <w:r w:rsidRPr="009C230E">
        <w:rPr>
          <w:rFonts w:ascii="Times New Roman" w:hAnsi="Times New Roman" w:cs="Times New Roman"/>
          <w:szCs w:val="24"/>
        </w:rPr>
        <w:t>,</w:t>
      </w:r>
      <w:ins w:id="1355" w:author="Author">
        <w:r w:rsidRPr="009C230E">
          <w:rPr>
            <w:rFonts w:ascii="Times New Roman" w:hAnsi="Times New Roman" w:cs="Times New Roman"/>
            <w:szCs w:val="24"/>
          </w:rPr>
          <w:t xml:space="preserve"> “The speed </w:t>
        </w:r>
        <w:del w:id="1356" w:author="Author">
          <w:r w:rsidRPr="009C230E" w:rsidDel="00D25EDC">
            <w:rPr>
              <w:rFonts w:ascii="Times New Roman" w:hAnsi="Times New Roman" w:cs="Times New Roman"/>
              <w:szCs w:val="24"/>
            </w:rPr>
            <w:delText xml:space="preserve">that </w:delText>
          </w:r>
        </w:del>
        <w:r w:rsidRPr="009C230E">
          <w:rPr>
            <w:rFonts w:ascii="Times New Roman" w:hAnsi="Times New Roman" w:cs="Times New Roman"/>
            <w:szCs w:val="24"/>
          </w:rPr>
          <w:t>you swing your weapon is a force multiplier.” The cast-iron skillet weighs just under nine pounds</w:t>
        </w:r>
      </w:ins>
      <w:r w:rsidRPr="009C230E">
        <w:rPr>
          <w:rFonts w:ascii="Times New Roman" w:hAnsi="Times New Roman" w:cs="Times New Roman"/>
          <w:szCs w:val="24"/>
        </w:rPr>
        <w:t>, so</w:t>
      </w:r>
      <w:ins w:id="1357" w:author="Author">
        <w:r w:rsidRPr="009C230E">
          <w:rPr>
            <w:rFonts w:ascii="Times New Roman" w:hAnsi="Times New Roman" w:cs="Times New Roman"/>
            <w:szCs w:val="24"/>
          </w:rPr>
          <w:t xml:space="preserve"> Jane swung it sideways at the assailant’s helmet near the temple. Her blow landed with a loud thump, followed by a groan from her victim. Jane quickly followed up with a smash to the top of the killer’s head. He stumbled, reaching for the counter’s edge for support. Now she had him. She grabbed her pillowcase hood and slipped it over his helmet, pulling the belt taut with the ratchet clamp at the back of his neck.</w:t>
        </w:r>
      </w:ins>
    </w:p>
    <w:p w14:paraId="70D694E0" w14:textId="77777777" w:rsidR="001418B6" w:rsidRPr="009C230E" w:rsidRDefault="001418B6" w:rsidP="001418B6">
      <w:pPr>
        <w:pStyle w:val="BodyNormal"/>
        <w:rPr>
          <w:ins w:id="1358" w:author="Author"/>
          <w:rFonts w:ascii="Times New Roman" w:hAnsi="Times New Roman" w:cs="Times New Roman"/>
          <w:szCs w:val="24"/>
        </w:rPr>
      </w:pPr>
      <w:ins w:id="1359" w:author="Author">
        <w:r w:rsidRPr="009C230E">
          <w:rPr>
            <w:rFonts w:ascii="Times New Roman" w:hAnsi="Times New Roman" w:cs="Times New Roman"/>
            <w:szCs w:val="24"/>
          </w:rPr>
          <w:t>Jane’s next moves were swift and brutal. Jane swung the cast-iron skillet upwards one last time, emulating a boxer’s uppercut, targeting his chin. The blow knocked him out, and he flopped face down to the floor like a sack of cement. With the killer now blinded, unconscious, and on the floor, she quickly wrenched his assault rifle from his hands.</w:t>
        </w:r>
      </w:ins>
    </w:p>
    <w:p w14:paraId="731A46D0" w14:textId="77777777" w:rsidR="001418B6" w:rsidRPr="009C230E" w:rsidRDefault="001418B6" w:rsidP="001418B6">
      <w:pPr>
        <w:pStyle w:val="BodyNormal"/>
        <w:rPr>
          <w:ins w:id="1360" w:author="Author"/>
          <w:rFonts w:ascii="Times New Roman" w:hAnsi="Times New Roman" w:cs="Times New Roman"/>
          <w:szCs w:val="24"/>
        </w:rPr>
      </w:pPr>
      <w:ins w:id="1361" w:author="Author">
        <w:r w:rsidRPr="009C230E">
          <w:rPr>
            <w:rFonts w:ascii="Times New Roman" w:hAnsi="Times New Roman" w:cs="Times New Roman"/>
            <w:szCs w:val="24"/>
          </w:rPr>
          <w:t xml:space="preserve">Using Anne’s sharp and pointed </w:t>
        </w:r>
      </w:ins>
      <w:r w:rsidRPr="009C230E">
        <w:rPr>
          <w:rFonts w:ascii="Times New Roman" w:hAnsi="Times New Roman" w:cs="Times New Roman"/>
          <w:szCs w:val="24"/>
        </w:rPr>
        <w:t>Ginsu</w:t>
      </w:r>
      <w:ins w:id="1362" w:author="Author">
        <w:r w:rsidRPr="009C230E">
          <w:rPr>
            <w:rFonts w:ascii="Times New Roman" w:hAnsi="Times New Roman" w:cs="Times New Roman"/>
            <w:szCs w:val="24"/>
          </w:rPr>
          <w:t xml:space="preserve"> knife, Jane straddled his thighs and located the joint between his thigh and calf armor. Finding the faux leather accordion-fold joint behind the knee, Jane pushed the knife deeply through the leather into his flesh. She sawed on the right </w:t>
        </w:r>
        <w:del w:id="1363" w:author="Author">
          <w:r w:rsidRPr="009C230E" w:rsidDel="00E954CB">
            <w:rPr>
              <w:rFonts w:ascii="Times New Roman" w:hAnsi="Times New Roman" w:cs="Times New Roman"/>
              <w:szCs w:val="24"/>
            </w:rPr>
            <w:delText>side, then the left side</w:delText>
          </w:r>
        </w:del>
        <w:r w:rsidRPr="009C230E">
          <w:rPr>
            <w:rFonts w:ascii="Times New Roman" w:hAnsi="Times New Roman" w:cs="Times New Roman"/>
            <w:szCs w:val="24"/>
          </w:rPr>
          <w:t xml:space="preserve">and left </w:t>
        </w:r>
        <w:r w:rsidRPr="009C230E">
          <w:rPr>
            <w:rFonts w:ascii="Times New Roman" w:hAnsi="Times New Roman" w:cs="Times New Roman"/>
            <w:szCs w:val="24"/>
          </w:rPr>
          <w:lastRenderedPageBreak/>
          <w:t xml:space="preserve">sides, cutting the ligaments and hamstring muscles behind his knee. She did the same to his other knee. With this injury, there was no way he could stand up. Fetching Anne’s duct tape, she wrapped it around his legs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times.</w:t>
        </w:r>
      </w:ins>
    </w:p>
    <w:p w14:paraId="521B9A10" w14:textId="55D79DB7" w:rsidR="001418B6" w:rsidRPr="009C230E" w:rsidRDefault="001418B6" w:rsidP="001418B6">
      <w:pPr>
        <w:pStyle w:val="BodyNormal"/>
        <w:rPr>
          <w:ins w:id="1364" w:author="Author"/>
          <w:rFonts w:ascii="Times New Roman" w:hAnsi="Times New Roman" w:cs="Times New Roman"/>
          <w:szCs w:val="24"/>
        </w:rPr>
      </w:pPr>
      <w:ins w:id="1365" w:author="Author">
        <w:r w:rsidRPr="009C230E">
          <w:rPr>
            <w:rFonts w:ascii="Times New Roman" w:hAnsi="Times New Roman" w:cs="Times New Roman"/>
            <w:szCs w:val="24"/>
          </w:rPr>
          <w:t xml:space="preserve">Quickly turning around and straddling his waist, Jane </w:t>
        </w:r>
        <w:del w:id="1366" w:author="Author">
          <w:r w:rsidRPr="009C230E" w:rsidDel="00E954CB">
            <w:rPr>
              <w:rFonts w:ascii="Times New Roman" w:hAnsi="Times New Roman" w:cs="Times New Roman"/>
              <w:szCs w:val="24"/>
            </w:rPr>
            <w:delText>used the duct tape to wrap</w:delText>
          </w:r>
        </w:del>
        <w:r w:rsidRPr="009C230E">
          <w:rPr>
            <w:rFonts w:ascii="Times New Roman" w:hAnsi="Times New Roman" w:cs="Times New Roman"/>
            <w:szCs w:val="24"/>
          </w:rPr>
          <w:t>wrapped the duct tape around one of his wrists, followed by the other</w:t>
        </w:r>
      </w:ins>
      <w:r w:rsidRPr="009C230E">
        <w:rPr>
          <w:rFonts w:ascii="Times New Roman" w:hAnsi="Times New Roman" w:cs="Times New Roman"/>
          <w:szCs w:val="24"/>
        </w:rPr>
        <w:t>,</w:t>
      </w:r>
      <w:ins w:id="1367" w:author="Author">
        <w:r w:rsidRPr="009C230E">
          <w:rPr>
            <w:rFonts w:ascii="Times New Roman" w:hAnsi="Times New Roman" w:cs="Times New Roman"/>
            <w:szCs w:val="24"/>
          </w:rPr>
          <w:t xml:space="preserve"> </w:t>
        </w:r>
        <w:del w:id="1368" w:author="Author">
          <w:r w:rsidRPr="009C230E" w:rsidDel="00D25EDC">
            <w:rPr>
              <w:rFonts w:ascii="Times New Roman" w:hAnsi="Times New Roman" w:cs="Times New Roman"/>
              <w:szCs w:val="24"/>
            </w:rPr>
            <w:delText>In seconds she had his hands bound by the steel-strong duct tape behind his back</w:delText>
          </w:r>
          <w:r w:rsidRPr="009C230E" w:rsidDel="005D4A96">
            <w:rPr>
              <w:rFonts w:ascii="Times New Roman" w:hAnsi="Times New Roman" w:cs="Times New Roman"/>
              <w:szCs w:val="24"/>
            </w:rPr>
            <w:delText>She had his hands bound by the steel-strong duct tape behind his back in seconds</w:delText>
          </w:r>
          <w:r w:rsidRPr="009C230E" w:rsidDel="00E954CB">
            <w:rPr>
              <w:rFonts w:ascii="Times New Roman" w:hAnsi="Times New Roman" w:cs="Times New Roman"/>
              <w:szCs w:val="24"/>
            </w:rPr>
            <w:delText>In seconds, she had his hands bound</w:delText>
          </w:r>
        </w:del>
      </w:ins>
      <w:r w:rsidRPr="009C230E">
        <w:rPr>
          <w:rFonts w:ascii="Times New Roman" w:hAnsi="Times New Roman" w:cs="Times New Roman"/>
          <w:szCs w:val="24"/>
        </w:rPr>
        <w:t>binding</w:t>
      </w:r>
      <w:ins w:id="1369" w:author="Author">
        <w:r w:rsidRPr="009C230E">
          <w:rPr>
            <w:rFonts w:ascii="Times New Roman" w:hAnsi="Times New Roman" w:cs="Times New Roman"/>
            <w:szCs w:val="24"/>
          </w:rPr>
          <w:t xml:space="preserve"> his hands behind his back in seconds. She quickly removed the makeshift hood and his helmet. The assassin had a shaved head, but his eyes still had that glazed-over look, like a knocked-out boxer. Jane found the helmet’s microphone and cut it free with the paring knife</w:t>
        </w:r>
      </w:ins>
      <w:r w:rsidR="003105D8">
        <w:rPr>
          <w:rFonts w:ascii="Times New Roman" w:hAnsi="Times New Roman" w:cs="Times New Roman"/>
          <w:szCs w:val="24"/>
        </w:rPr>
        <w:t>,</w:t>
      </w:r>
      <w:ins w:id="1370" w:author="Author">
        <w:r w:rsidRPr="009C230E">
          <w:rPr>
            <w:rFonts w:ascii="Times New Roman" w:hAnsi="Times New Roman" w:cs="Times New Roman"/>
            <w:szCs w:val="24"/>
          </w:rPr>
          <w:t xml:space="preserve"> </w:t>
        </w:r>
      </w:ins>
      <w:proofErr w:type="gramStart"/>
      <w:r w:rsidR="003105D8">
        <w:rPr>
          <w:rFonts w:ascii="Times New Roman" w:hAnsi="Times New Roman" w:cs="Times New Roman"/>
          <w:szCs w:val="24"/>
        </w:rPr>
        <w:t>rendering</w:t>
      </w:r>
      <w:proofErr w:type="gramEnd"/>
      <w:r w:rsidR="003105D8">
        <w:rPr>
          <w:rFonts w:ascii="Times New Roman" w:hAnsi="Times New Roman" w:cs="Times New Roman"/>
          <w:szCs w:val="24"/>
        </w:rPr>
        <w:t xml:space="preserve"> him</w:t>
      </w:r>
      <w:ins w:id="1371" w:author="Author">
        <w:r w:rsidRPr="009C230E">
          <w:rPr>
            <w:rFonts w:ascii="Times New Roman" w:hAnsi="Times New Roman" w:cs="Times New Roman"/>
            <w:szCs w:val="24"/>
          </w:rPr>
          <w:t xml:space="preserve"> unable to communicate. She wrapped the duct tape around his mouth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times, assuring herself he could still breathe through his nose. Then, placing her improvised hood back on the killer’s head, she cinched it tight.</w:t>
        </w:r>
      </w:ins>
    </w:p>
    <w:p w14:paraId="07F24570" w14:textId="77777777" w:rsidR="001418B6" w:rsidRPr="009C230E" w:rsidRDefault="001418B6" w:rsidP="001418B6">
      <w:pPr>
        <w:pStyle w:val="BodyNormal"/>
        <w:rPr>
          <w:ins w:id="1372" w:author="Author"/>
          <w:rFonts w:ascii="Times New Roman" w:hAnsi="Times New Roman" w:cs="Times New Roman"/>
          <w:szCs w:val="24"/>
        </w:rPr>
      </w:pPr>
      <w:ins w:id="1373" w:author="Author">
        <w:r w:rsidRPr="009C230E">
          <w:rPr>
            <w:rFonts w:ascii="Times New Roman" w:hAnsi="Times New Roman" w:cs="Times New Roman"/>
            <w:szCs w:val="24"/>
          </w:rPr>
          <w:t xml:space="preserve">Jane put his handgun and spare magazines into Anne’s canvas shopping bag. She dumped his grenades and throwing knives into another canvas shopping bag and hid it in Anne’s waste bin. </w:t>
        </w:r>
      </w:ins>
      <w:r w:rsidRPr="009C230E">
        <w:rPr>
          <w:rFonts w:ascii="Times New Roman" w:hAnsi="Times New Roman" w:cs="Times New Roman"/>
          <w:szCs w:val="24"/>
        </w:rPr>
        <w:t>S</w:t>
      </w:r>
      <w:ins w:id="1374" w:author="Author">
        <w:r w:rsidRPr="009C230E">
          <w:rPr>
            <w:rFonts w:ascii="Times New Roman" w:hAnsi="Times New Roman" w:cs="Times New Roman"/>
            <w:szCs w:val="24"/>
          </w:rPr>
          <w:t>tanding up, she turned on Anne’s kitchen flashlight and headed for the Merricks with the assailant’s assault rifle.</w:t>
        </w:r>
      </w:ins>
    </w:p>
    <w:p w14:paraId="745E8332" w14:textId="77777777" w:rsidR="001418B6" w:rsidRPr="009C230E" w:rsidRDefault="001418B6" w:rsidP="001418B6">
      <w:pPr>
        <w:pStyle w:val="BodyNormal"/>
        <w:rPr>
          <w:ins w:id="1375" w:author="Author"/>
          <w:rFonts w:ascii="Times New Roman" w:hAnsi="Times New Roman" w:cs="Times New Roman"/>
          <w:szCs w:val="24"/>
        </w:rPr>
      </w:pPr>
      <w:ins w:id="1376" w:author="Author">
        <w:r w:rsidRPr="009C230E">
          <w:rPr>
            <w:rFonts w:ascii="Times New Roman" w:hAnsi="Times New Roman" w:cs="Times New Roman"/>
            <w:szCs w:val="24"/>
          </w:rPr>
          <w:t xml:space="preserve">“Jane, come here,” Mac said when she crossed the dining room. She paused </w:t>
        </w:r>
      </w:ins>
      <w:r w:rsidRPr="009C230E">
        <w:rPr>
          <w:rFonts w:ascii="Times New Roman" w:hAnsi="Times New Roman" w:cs="Times New Roman"/>
          <w:szCs w:val="24"/>
        </w:rPr>
        <w:t>momentarily</w:t>
      </w:r>
      <w:ins w:id="1377" w:author="Author">
        <w:r w:rsidRPr="009C230E">
          <w:rPr>
            <w:rFonts w:ascii="Times New Roman" w:hAnsi="Times New Roman" w:cs="Times New Roman"/>
            <w:szCs w:val="24"/>
          </w:rPr>
          <w:t>, pointing the rifle at one of the love seats in the Great Room. Jane fired one round into the chair cushion. Th</w:t>
        </w:r>
        <w:del w:id="1378" w:author="Author">
          <w:r w:rsidRPr="009C230E" w:rsidDel="0084173E">
            <w:rPr>
              <w:rFonts w:ascii="Times New Roman" w:hAnsi="Times New Roman" w:cs="Times New Roman"/>
              <w:szCs w:val="24"/>
            </w:rPr>
            <w:delText>anks to the high-tech Russian silencer installed, the weapon only made a muffled whump soun</w:delText>
          </w:r>
        </w:del>
        <w:r w:rsidRPr="009C230E">
          <w:rPr>
            <w:rFonts w:ascii="Times New Roman" w:hAnsi="Times New Roman" w:cs="Times New Roman"/>
            <w:szCs w:val="24"/>
          </w:rPr>
          <w:t xml:space="preserve">e weapon only made a </w:t>
        </w:r>
        <w:r w:rsidRPr="009C230E">
          <w:rPr>
            <w:rFonts w:ascii="Times New Roman" w:hAnsi="Times New Roman" w:cs="Times New Roman"/>
            <w:szCs w:val="24"/>
          </w:rPr>
          <w:lastRenderedPageBreak/>
          <w:t xml:space="preserve">muffled whump sound, thanks to the high-tech silencer installed. </w:t>
        </w:r>
      </w:ins>
      <w:r w:rsidRPr="009C230E">
        <w:rPr>
          <w:rFonts w:ascii="Times New Roman" w:hAnsi="Times New Roman" w:cs="Times New Roman"/>
          <w:szCs w:val="24"/>
        </w:rPr>
        <w:t>S</w:t>
      </w:r>
      <w:ins w:id="1379" w:author="Author">
        <w:r w:rsidRPr="009C230E">
          <w:rPr>
            <w:rFonts w:ascii="Times New Roman" w:hAnsi="Times New Roman" w:cs="Times New Roman"/>
            <w:szCs w:val="24"/>
          </w:rPr>
          <w:t>atisfied that the gun was operational, Jane raced to John Merrick</w:t>
        </w:r>
      </w:ins>
      <w:r w:rsidRPr="009C230E">
        <w:rPr>
          <w:rFonts w:ascii="Times New Roman" w:hAnsi="Times New Roman" w:cs="Times New Roman"/>
          <w:szCs w:val="24"/>
        </w:rPr>
        <w:t>,</w:t>
      </w:r>
      <w:ins w:id="1380" w:author="Author">
        <w:r w:rsidRPr="009C230E">
          <w:rPr>
            <w:rFonts w:ascii="Times New Roman" w:hAnsi="Times New Roman" w:cs="Times New Roman"/>
            <w:szCs w:val="24"/>
          </w:rPr>
          <w:t xml:space="preserve"> </w:t>
        </w:r>
      </w:ins>
      <w:r w:rsidRPr="009C230E">
        <w:rPr>
          <w:rFonts w:ascii="Times New Roman" w:hAnsi="Times New Roman" w:cs="Times New Roman"/>
          <w:szCs w:val="24"/>
        </w:rPr>
        <w:t>g</w:t>
      </w:r>
      <w:ins w:id="1381" w:author="Author">
        <w:r w:rsidRPr="009C230E">
          <w:rPr>
            <w:rFonts w:ascii="Times New Roman" w:hAnsi="Times New Roman" w:cs="Times New Roman"/>
            <w:szCs w:val="24"/>
          </w:rPr>
          <w:t>iving him the assault weapon and the bag with the spare gun and magazines</w:t>
        </w:r>
      </w:ins>
      <w:r w:rsidRPr="009C230E">
        <w:rPr>
          <w:rFonts w:ascii="Times New Roman" w:hAnsi="Times New Roman" w:cs="Times New Roman"/>
          <w:szCs w:val="24"/>
        </w:rPr>
        <w:t>.</w:t>
      </w:r>
      <w:ins w:id="1382" w:author="Author">
        <w:r w:rsidRPr="009C230E">
          <w:rPr>
            <w:rFonts w:ascii="Times New Roman" w:hAnsi="Times New Roman" w:cs="Times New Roman"/>
            <w:szCs w:val="24"/>
          </w:rPr>
          <w:t xml:space="preserve"> Jane quickly </w:t>
        </w:r>
        <w:del w:id="1383" w:author="Author">
          <w:r w:rsidRPr="009C230E" w:rsidDel="00D25EDC">
            <w:rPr>
              <w:rFonts w:ascii="Times New Roman" w:hAnsi="Times New Roman" w:cs="Times New Roman"/>
              <w:szCs w:val="24"/>
            </w:rPr>
            <w:delText>gave John a kiss</w:delText>
          </w:r>
        </w:del>
        <w:r w:rsidRPr="009C230E">
          <w:rPr>
            <w:rFonts w:ascii="Times New Roman" w:hAnsi="Times New Roman" w:cs="Times New Roman"/>
            <w:szCs w:val="24"/>
          </w:rPr>
          <w:t>kissed John on his cheek.</w:t>
        </w:r>
      </w:ins>
    </w:p>
    <w:p w14:paraId="68DC0721" w14:textId="77777777" w:rsidR="001418B6" w:rsidRPr="009C230E" w:rsidRDefault="001418B6" w:rsidP="001418B6">
      <w:pPr>
        <w:pStyle w:val="BodyNormal"/>
        <w:rPr>
          <w:ins w:id="1384" w:author="Author"/>
          <w:rFonts w:ascii="Times New Roman" w:hAnsi="Times New Roman" w:cs="Times New Roman"/>
          <w:szCs w:val="24"/>
        </w:rPr>
      </w:pPr>
      <w:ins w:id="1385" w:author="Author">
        <w:r w:rsidRPr="009C230E">
          <w:rPr>
            <w:rFonts w:ascii="Times New Roman" w:hAnsi="Times New Roman" w:cs="Times New Roman"/>
            <w:szCs w:val="24"/>
          </w:rPr>
          <w:t xml:space="preserve">Dashing to the Grand Piano, Jane </w:t>
        </w:r>
      </w:ins>
      <w:r w:rsidRPr="009C230E">
        <w:rPr>
          <w:rFonts w:ascii="Times New Roman" w:hAnsi="Times New Roman" w:cs="Times New Roman"/>
          <w:szCs w:val="24"/>
        </w:rPr>
        <w:t>hugged Mac</w:t>
      </w:r>
      <w:ins w:id="1386" w:author="Author">
        <w:r w:rsidRPr="009C230E">
          <w:rPr>
            <w:rFonts w:ascii="Times New Roman" w:hAnsi="Times New Roman" w:cs="Times New Roman"/>
            <w:szCs w:val="24"/>
          </w:rPr>
          <w:t>, giving him a quick kiss on his forehead.</w:t>
        </w:r>
      </w:ins>
    </w:p>
    <w:p w14:paraId="5C0A6177" w14:textId="77777777" w:rsidR="001418B6" w:rsidRPr="009C230E" w:rsidRDefault="001418B6" w:rsidP="001418B6">
      <w:pPr>
        <w:pStyle w:val="BodyNormal"/>
        <w:rPr>
          <w:ins w:id="1387" w:author="Author"/>
          <w:rFonts w:ascii="Times New Roman" w:hAnsi="Times New Roman" w:cs="Times New Roman"/>
          <w:szCs w:val="24"/>
        </w:rPr>
      </w:pPr>
      <w:ins w:id="1388" w:author="Author">
        <w:r w:rsidRPr="009C230E">
          <w:rPr>
            <w:rFonts w:ascii="Times New Roman" w:hAnsi="Times New Roman" w:cs="Times New Roman"/>
            <w:szCs w:val="24"/>
          </w:rPr>
          <w:t>“Is he dead?”</w:t>
        </w:r>
      </w:ins>
    </w:p>
    <w:p w14:paraId="154A0253" w14:textId="77777777" w:rsidR="001418B6" w:rsidRPr="009C230E" w:rsidRDefault="001418B6" w:rsidP="001418B6">
      <w:pPr>
        <w:pStyle w:val="BodyNormal"/>
        <w:rPr>
          <w:ins w:id="1389" w:author="Author"/>
          <w:rFonts w:ascii="Times New Roman" w:hAnsi="Times New Roman" w:cs="Times New Roman"/>
          <w:szCs w:val="24"/>
        </w:rPr>
      </w:pPr>
      <w:ins w:id="1390" w:author="Author">
        <w:r w:rsidRPr="009C230E">
          <w:rPr>
            <w:rFonts w:ascii="Times New Roman" w:hAnsi="Times New Roman" w:cs="Times New Roman"/>
            <w:szCs w:val="24"/>
          </w:rPr>
          <w:t>Jane shook her head, signifying ‘no.’ She swiped her fingers on the back of Mac’s knees.</w:t>
        </w:r>
      </w:ins>
    </w:p>
    <w:p w14:paraId="5347F9CD" w14:textId="77777777" w:rsidR="001418B6" w:rsidRPr="009C230E" w:rsidRDefault="001418B6" w:rsidP="001418B6">
      <w:pPr>
        <w:pStyle w:val="BodyNormal"/>
        <w:rPr>
          <w:ins w:id="1391" w:author="Author"/>
          <w:rFonts w:ascii="Times New Roman" w:hAnsi="Times New Roman" w:cs="Times New Roman"/>
          <w:szCs w:val="24"/>
        </w:rPr>
      </w:pPr>
      <w:ins w:id="1392" w:author="Author">
        <w:r w:rsidRPr="009C230E">
          <w:rPr>
            <w:rFonts w:ascii="Times New Roman" w:hAnsi="Times New Roman" w:cs="Times New Roman"/>
            <w:szCs w:val="24"/>
          </w:rPr>
          <w:t>“You cut his ligaments?”</w:t>
        </w:r>
      </w:ins>
    </w:p>
    <w:p w14:paraId="0B470A8A" w14:textId="77777777" w:rsidR="001418B6" w:rsidRPr="009C230E" w:rsidRDefault="001418B6" w:rsidP="001418B6">
      <w:pPr>
        <w:pStyle w:val="BodyNormal"/>
        <w:rPr>
          <w:ins w:id="1393" w:author="Author"/>
          <w:rFonts w:ascii="Times New Roman" w:hAnsi="Times New Roman" w:cs="Times New Roman"/>
          <w:szCs w:val="24"/>
        </w:rPr>
      </w:pPr>
      <w:ins w:id="1394" w:author="Author">
        <w:r w:rsidRPr="009C230E">
          <w:rPr>
            <w:rFonts w:ascii="Times New Roman" w:hAnsi="Times New Roman" w:cs="Times New Roman"/>
            <w:szCs w:val="24"/>
          </w:rPr>
          <w:t xml:space="preserve">Nodding her head, Jane turned and sprinted back to the kitchen. Then, grabbing another of Anne’s </w:t>
        </w:r>
      </w:ins>
      <w:r w:rsidRPr="009C230E">
        <w:rPr>
          <w:rFonts w:ascii="Times New Roman" w:hAnsi="Times New Roman" w:cs="Times New Roman"/>
          <w:szCs w:val="24"/>
        </w:rPr>
        <w:t>Ginsu</w:t>
      </w:r>
      <w:ins w:id="1395" w:author="Author">
        <w:r w:rsidRPr="009C230E">
          <w:rPr>
            <w:rFonts w:ascii="Times New Roman" w:hAnsi="Times New Roman" w:cs="Times New Roman"/>
            <w:szCs w:val="24"/>
          </w:rPr>
          <w:t xml:space="preserve"> kitchen knives, Jane moved through the law library into the game room. She hid behind the pool table and listened.</w:t>
        </w:r>
      </w:ins>
    </w:p>
    <w:p w14:paraId="3F6BF42C" w14:textId="77777777" w:rsidR="001418B6" w:rsidRPr="009C230E" w:rsidRDefault="001418B6" w:rsidP="001418B6">
      <w:pPr>
        <w:pStyle w:val="BodyNormal"/>
        <w:rPr>
          <w:ins w:id="1396" w:author="Author"/>
          <w:rFonts w:ascii="Times New Roman" w:hAnsi="Times New Roman" w:cs="Times New Roman"/>
          <w:szCs w:val="24"/>
        </w:rPr>
      </w:pPr>
      <w:ins w:id="1397" w:author="Author">
        <w:r w:rsidRPr="009C230E">
          <w:rPr>
            <w:rFonts w:ascii="Times New Roman" w:hAnsi="Times New Roman" w:cs="Times New Roman"/>
            <w:szCs w:val="24"/>
          </w:rPr>
          <w:t xml:space="preserve">Someone was coming down the stairs at a double-time rate. These killers may </w:t>
        </w:r>
      </w:ins>
      <w:r w:rsidRPr="009C230E">
        <w:rPr>
          <w:rFonts w:ascii="Times New Roman" w:hAnsi="Times New Roman" w:cs="Times New Roman"/>
          <w:szCs w:val="24"/>
        </w:rPr>
        <w:t>wear</w:t>
      </w:r>
      <w:ins w:id="1398" w:author="Author">
        <w:r w:rsidRPr="009C230E">
          <w:rPr>
            <w:rFonts w:ascii="Times New Roman" w:hAnsi="Times New Roman" w:cs="Times New Roman"/>
            <w:szCs w:val="24"/>
          </w:rPr>
          <w:t xml:space="preserve"> advanced armor, but their movements are not silent. Jane was </w:t>
        </w:r>
        <w:proofErr w:type="gramStart"/>
        <w:r w:rsidRPr="009C230E">
          <w:rPr>
            <w:rFonts w:ascii="Times New Roman" w:hAnsi="Times New Roman" w:cs="Times New Roman"/>
            <w:szCs w:val="24"/>
          </w:rPr>
          <w:t>somewhat conversive</w:t>
        </w:r>
        <w:proofErr w:type="gramEnd"/>
        <w:r w:rsidRPr="009C230E">
          <w:rPr>
            <w:rFonts w:ascii="Times New Roman" w:hAnsi="Times New Roman" w:cs="Times New Roman"/>
            <w:szCs w:val="24"/>
          </w:rPr>
          <w:t xml:space="preserve"> in Russian, having studied Russian hacking techniques. She could hear the intruder say: “Vasiliy, ty gde?” Jane translated in her head: “Vasily, where are you?” Now Jane knew the name of the man she subdued in the kitchen. He took the short hallway into the game room, saying again: “Vasiliy, eto Grigoriy.” Similarly, Jane translated this as: “Vasily, this is Gregoriy.”</w:t>
        </w:r>
      </w:ins>
    </w:p>
    <w:p w14:paraId="2B8323FD" w14:textId="77777777" w:rsidR="001418B6" w:rsidRPr="009C230E" w:rsidRDefault="001418B6" w:rsidP="001418B6">
      <w:pPr>
        <w:pStyle w:val="BodyNormal"/>
        <w:rPr>
          <w:ins w:id="1399" w:author="Author"/>
          <w:rFonts w:ascii="Times New Roman" w:hAnsi="Times New Roman" w:cs="Times New Roman"/>
          <w:szCs w:val="24"/>
        </w:rPr>
      </w:pPr>
      <w:ins w:id="1400" w:author="Author">
        <w:r w:rsidRPr="009C230E">
          <w:rPr>
            <w:rFonts w:ascii="Times New Roman" w:hAnsi="Times New Roman" w:cs="Times New Roman"/>
            <w:szCs w:val="24"/>
          </w:rPr>
          <w:t xml:space="preserve">He started </w:t>
        </w:r>
        <w:del w:id="1401" w:author="Author">
          <w:r w:rsidRPr="009C230E" w:rsidDel="00E954CB">
            <w:rPr>
              <w:rFonts w:ascii="Times New Roman" w:hAnsi="Times New Roman" w:cs="Times New Roman"/>
              <w:szCs w:val="24"/>
            </w:rPr>
            <w:delText>to walk around the massive pool table, but Jane moved like an insect, down on all fours, circling the table out of his</w:delText>
          </w:r>
        </w:del>
        <w:r w:rsidRPr="009C230E">
          <w:rPr>
            <w:rFonts w:ascii="Times New Roman" w:hAnsi="Times New Roman" w:cs="Times New Roman"/>
            <w:szCs w:val="24"/>
          </w:rPr>
          <w:t xml:space="preserve">walking around the massive pool table, but </w:t>
        </w:r>
        <w:r w:rsidRPr="009C230E">
          <w:rPr>
            <w:rFonts w:ascii="Times New Roman" w:hAnsi="Times New Roman" w:cs="Times New Roman"/>
            <w:szCs w:val="24"/>
          </w:rPr>
          <w:lastRenderedPageBreak/>
          <w:t xml:space="preserve">Jane moved like an insect, down on all fours, circling the table out of sight. Grigoriy moved towards the door to the Law Library. Jane being barefoot, </w:t>
        </w:r>
      </w:ins>
      <w:r w:rsidRPr="009C230E">
        <w:rPr>
          <w:rFonts w:ascii="Times New Roman" w:hAnsi="Times New Roman" w:cs="Times New Roman"/>
          <w:szCs w:val="24"/>
        </w:rPr>
        <w:t>he</w:t>
      </w:r>
      <w:ins w:id="1402" w:author="Author">
        <w:r w:rsidRPr="009C230E">
          <w:rPr>
            <w:rFonts w:ascii="Times New Roman" w:hAnsi="Times New Roman" w:cs="Times New Roman"/>
            <w:szCs w:val="24"/>
          </w:rPr>
          <w:t xml:space="preserve"> </w:t>
        </w:r>
        <w:del w:id="1403" w:author="Author">
          <w:r w:rsidRPr="009C230E" w:rsidDel="00E954CB">
            <w:rPr>
              <w:rFonts w:ascii="Times New Roman" w:hAnsi="Times New Roman" w:cs="Times New Roman"/>
              <w:szCs w:val="24"/>
            </w:rPr>
            <w:delText xml:space="preserve">he </w:delText>
          </w:r>
        </w:del>
        <w:r w:rsidRPr="009C230E">
          <w:rPr>
            <w:rFonts w:ascii="Times New Roman" w:hAnsi="Times New Roman" w:cs="Times New Roman"/>
            <w:szCs w:val="24"/>
          </w:rPr>
          <w:t xml:space="preserve">did not sense her approach. Brandishing the sharp knife, Jane simultaneously put her hand on his left kneecap and plunged the </w:t>
        </w:r>
      </w:ins>
      <w:r w:rsidRPr="009C230E">
        <w:rPr>
          <w:rFonts w:ascii="Times New Roman" w:hAnsi="Times New Roman" w:cs="Times New Roman"/>
          <w:szCs w:val="24"/>
        </w:rPr>
        <w:t>blad</w:t>
      </w:r>
      <w:ins w:id="1404" w:author="Author">
        <w:r w:rsidRPr="009C230E">
          <w:rPr>
            <w:rFonts w:ascii="Times New Roman" w:hAnsi="Times New Roman" w:cs="Times New Roman"/>
            <w:szCs w:val="24"/>
          </w:rPr>
          <w:t>e into the back of his knee. Stabbing in</w:t>
        </w:r>
      </w:ins>
      <w:r w:rsidRPr="009C230E">
        <w:rPr>
          <w:rFonts w:ascii="Times New Roman" w:hAnsi="Times New Roman" w:cs="Times New Roman"/>
          <w:szCs w:val="24"/>
        </w:rPr>
        <w:t>to</w:t>
      </w:r>
      <w:ins w:id="1405" w:author="Author">
        <w:r w:rsidRPr="009C230E">
          <w:rPr>
            <w:rFonts w:ascii="Times New Roman" w:hAnsi="Times New Roman" w:cs="Times New Roman"/>
            <w:szCs w:val="24"/>
          </w:rPr>
          <w:t xml:space="preserve"> it deeply, she twisted the </w:t>
        </w:r>
      </w:ins>
      <w:r w:rsidRPr="009C230E">
        <w:rPr>
          <w:rFonts w:ascii="Times New Roman" w:hAnsi="Times New Roman" w:cs="Times New Roman"/>
          <w:szCs w:val="24"/>
        </w:rPr>
        <w:t>dagger</w:t>
      </w:r>
      <w:ins w:id="1406" w:author="Author">
        <w:r w:rsidRPr="009C230E">
          <w:rPr>
            <w:rFonts w:ascii="Times New Roman" w:hAnsi="Times New Roman" w:cs="Times New Roman"/>
            <w:szCs w:val="24"/>
          </w:rPr>
          <w:t xml:space="preserve"> and pulled it out. Grigoriy hollered “Aiyeee” and toppled down to one knee. Jane sliced through the leather strap holding his automatic rifle and wrenched it from his grip as he fell. She dashed out of the game room and ran to the main hallway.</w:t>
        </w:r>
      </w:ins>
    </w:p>
    <w:p w14:paraId="610858E1" w14:textId="77777777" w:rsidR="001418B6" w:rsidRPr="009C230E" w:rsidRDefault="001418B6" w:rsidP="001418B6">
      <w:pPr>
        <w:pStyle w:val="BodyNormal"/>
        <w:rPr>
          <w:ins w:id="1407" w:author="Author"/>
          <w:rFonts w:ascii="Times New Roman" w:hAnsi="Times New Roman" w:cs="Times New Roman"/>
          <w:szCs w:val="24"/>
        </w:rPr>
      </w:pPr>
      <w:ins w:id="1408" w:author="Author">
        <w:r w:rsidRPr="009C230E">
          <w:rPr>
            <w:rFonts w:ascii="Times New Roman" w:hAnsi="Times New Roman" w:cs="Times New Roman"/>
            <w:szCs w:val="24"/>
          </w:rPr>
          <w:t xml:space="preserve">“Don’t shoot. It’s Jane,” Mac said as she sprinted into the Great Room. She went right for </w:t>
        </w:r>
        <w:del w:id="1409" w:author="Author">
          <w:r w:rsidRPr="009C230E" w:rsidDel="004C5B23">
            <w:rPr>
              <w:rFonts w:ascii="Times New Roman" w:hAnsi="Times New Roman" w:cs="Times New Roman"/>
              <w:szCs w:val="24"/>
            </w:rPr>
            <w:delText>Anne</w:delText>
          </w:r>
        </w:del>
        <w:r w:rsidRPr="009C230E">
          <w:rPr>
            <w:rFonts w:ascii="Times New Roman" w:hAnsi="Times New Roman" w:cs="Times New Roman"/>
            <w:szCs w:val="24"/>
          </w:rPr>
          <w:t>John Merrick and handed h</w:t>
        </w:r>
        <w:del w:id="1410" w:author="Author">
          <w:r w:rsidRPr="009C230E" w:rsidDel="004C5B23">
            <w:rPr>
              <w:rFonts w:ascii="Times New Roman" w:hAnsi="Times New Roman" w:cs="Times New Roman"/>
              <w:szCs w:val="24"/>
            </w:rPr>
            <w:delText>er</w:delText>
          </w:r>
        </w:del>
        <w:r w:rsidRPr="009C230E">
          <w:rPr>
            <w:rFonts w:ascii="Times New Roman" w:hAnsi="Times New Roman" w:cs="Times New Roman"/>
            <w:szCs w:val="24"/>
          </w:rPr>
          <w:t>im Grigoriy’s</w:t>
        </w:r>
        <w:r w:rsidRPr="009C230E" w:rsidDel="00D019A4">
          <w:rPr>
            <w:rFonts w:ascii="Times New Roman" w:hAnsi="Times New Roman" w:cs="Times New Roman"/>
            <w:szCs w:val="24"/>
          </w:rPr>
          <w:t xml:space="preserve"> </w:t>
        </w:r>
        <w:del w:id="1411" w:author="Author">
          <w:r w:rsidRPr="009C230E" w:rsidDel="00D019A4">
            <w:rPr>
              <w:rFonts w:ascii="Times New Roman" w:hAnsi="Times New Roman" w:cs="Times New Roman"/>
              <w:szCs w:val="24"/>
            </w:rPr>
            <w:delText xml:space="preserve">the </w:delText>
          </w:r>
        </w:del>
        <w:r w:rsidRPr="009C230E">
          <w:rPr>
            <w:rFonts w:ascii="Times New Roman" w:hAnsi="Times New Roman" w:cs="Times New Roman"/>
            <w:szCs w:val="24"/>
          </w:rPr>
          <w:t xml:space="preserve">assault rifle. </w:t>
        </w:r>
        <w:del w:id="1412" w:author="Author">
          <w:r w:rsidRPr="009C230E" w:rsidDel="00D25EDC">
            <w:rPr>
              <w:rFonts w:ascii="Times New Roman" w:hAnsi="Times New Roman" w:cs="Times New Roman"/>
              <w:szCs w:val="24"/>
            </w:rPr>
            <w:delText>John watched astounded as she</w:delText>
          </w:r>
        </w:del>
        <w:r w:rsidRPr="009C230E">
          <w:rPr>
            <w:rFonts w:ascii="Times New Roman" w:hAnsi="Times New Roman" w:cs="Times New Roman"/>
            <w:szCs w:val="24"/>
          </w:rPr>
          <w:t>Jane ran</w:t>
        </w:r>
        <w:del w:id="1413" w:author="Author">
          <w:r w:rsidRPr="009C230E" w:rsidDel="00D25EDC">
            <w:rPr>
              <w:rFonts w:ascii="Times New Roman" w:hAnsi="Times New Roman" w:cs="Times New Roman"/>
              <w:szCs w:val="24"/>
            </w:rPr>
            <w:delText>n</w:delText>
          </w:r>
        </w:del>
        <w:r w:rsidRPr="009C230E">
          <w:rPr>
            <w:rFonts w:ascii="Times New Roman" w:hAnsi="Times New Roman" w:cs="Times New Roman"/>
            <w:szCs w:val="24"/>
          </w:rPr>
          <w:t xml:space="preserve"> into the </w:t>
        </w:r>
      </w:ins>
      <w:r w:rsidRPr="009C230E">
        <w:rPr>
          <w:rFonts w:ascii="Times New Roman" w:hAnsi="Times New Roman" w:cs="Times New Roman"/>
          <w:szCs w:val="24"/>
        </w:rPr>
        <w:t>kitchen and positioned herself behind the rear door as before.</w:t>
      </w:r>
    </w:p>
    <w:p w14:paraId="1846A3E1" w14:textId="77777777" w:rsidR="001418B6" w:rsidRPr="009C230E" w:rsidRDefault="001418B6" w:rsidP="001418B6">
      <w:pPr>
        <w:pStyle w:val="BodyNormal"/>
        <w:rPr>
          <w:ins w:id="1414" w:author="Author"/>
          <w:rFonts w:ascii="Times New Roman" w:hAnsi="Times New Roman" w:cs="Times New Roman"/>
          <w:szCs w:val="24"/>
        </w:rPr>
      </w:pPr>
      <w:ins w:id="1415" w:author="Author">
        <w:r w:rsidRPr="009C230E">
          <w:rPr>
            <w:rFonts w:ascii="Times New Roman" w:hAnsi="Times New Roman" w:cs="Times New Roman"/>
            <w:szCs w:val="24"/>
          </w:rPr>
          <w:t>“Mac, she’s going to jump him as he enters the kitchen,</w:t>
        </w:r>
      </w:ins>
      <w:r w:rsidRPr="009C230E">
        <w:rPr>
          <w:rFonts w:ascii="Times New Roman" w:hAnsi="Times New Roman" w:cs="Times New Roman"/>
          <w:szCs w:val="24"/>
        </w:rPr>
        <w:t>”</w:t>
      </w:r>
      <w:ins w:id="1416" w:author="Author">
        <w:r w:rsidRPr="009C230E">
          <w:rPr>
            <w:rFonts w:ascii="Times New Roman" w:hAnsi="Times New Roman" w:cs="Times New Roman"/>
            <w:szCs w:val="24"/>
          </w:rPr>
          <w:t xml:space="preserve"> John </w:t>
        </w:r>
      </w:ins>
      <w:r w:rsidRPr="009C230E">
        <w:rPr>
          <w:rFonts w:ascii="Times New Roman" w:hAnsi="Times New Roman" w:cs="Times New Roman"/>
          <w:szCs w:val="24"/>
        </w:rPr>
        <w:t>said</w:t>
      </w:r>
      <w:ins w:id="1417" w:author="Author">
        <w:r w:rsidRPr="009C230E">
          <w:rPr>
            <w:rFonts w:ascii="Times New Roman" w:hAnsi="Times New Roman" w:cs="Times New Roman"/>
            <w:szCs w:val="24"/>
          </w:rPr>
          <w:t>.</w:t>
        </w:r>
      </w:ins>
    </w:p>
    <w:p w14:paraId="6909B70B" w14:textId="77777777" w:rsidR="001418B6" w:rsidRPr="009C230E" w:rsidRDefault="001418B6" w:rsidP="001418B6">
      <w:pPr>
        <w:pStyle w:val="BodyNormal"/>
        <w:rPr>
          <w:ins w:id="1418" w:author="Author"/>
          <w:rFonts w:ascii="Times New Roman" w:hAnsi="Times New Roman" w:cs="Times New Roman"/>
          <w:szCs w:val="24"/>
        </w:rPr>
      </w:pPr>
      <w:ins w:id="1419" w:author="Author">
        <w:r w:rsidRPr="009C230E">
          <w:rPr>
            <w:rFonts w:ascii="Times New Roman" w:hAnsi="Times New Roman" w:cs="Times New Roman"/>
            <w:szCs w:val="24"/>
          </w:rPr>
          <w:t>For God’s sake, Dad, don’t shoot her.”</w:t>
        </w:r>
      </w:ins>
    </w:p>
    <w:p w14:paraId="34C005B3" w14:textId="77777777" w:rsidR="001418B6" w:rsidRPr="009C230E" w:rsidRDefault="001418B6" w:rsidP="001418B6">
      <w:pPr>
        <w:pStyle w:val="BodyNormal"/>
        <w:rPr>
          <w:rFonts w:ascii="Times New Roman" w:hAnsi="Times New Roman" w:cs="Times New Roman"/>
          <w:szCs w:val="24"/>
        </w:rPr>
      </w:pPr>
      <w:ins w:id="1420" w:author="Author">
        <w:r w:rsidRPr="009C230E">
          <w:rPr>
            <w:rFonts w:ascii="Times New Roman" w:hAnsi="Times New Roman" w:cs="Times New Roman"/>
            <w:szCs w:val="24"/>
          </w:rPr>
          <w:t xml:space="preserve">Jane had enough ambient illumination to watch Grigoriy limp through the back kitchen entrance. Carrying his handgun, Grigoriy moved slowly </w:t>
        </w:r>
      </w:ins>
      <w:r w:rsidRPr="009C230E">
        <w:rPr>
          <w:rFonts w:ascii="Times New Roman" w:hAnsi="Times New Roman" w:cs="Times New Roman"/>
          <w:szCs w:val="24"/>
        </w:rPr>
        <w:t>around</w:t>
      </w:r>
      <w:ins w:id="1421" w:author="Author">
        <w:r w:rsidRPr="009C230E">
          <w:rPr>
            <w:rFonts w:ascii="Times New Roman" w:hAnsi="Times New Roman" w:cs="Times New Roman"/>
            <w:szCs w:val="24"/>
          </w:rPr>
          <w:t xml:space="preserve"> the north side of Anne’s kitchen island</w:t>
        </w:r>
      </w:ins>
      <w:r w:rsidRPr="009C230E">
        <w:rPr>
          <w:rFonts w:ascii="Times New Roman" w:hAnsi="Times New Roman" w:cs="Times New Roman"/>
          <w:szCs w:val="24"/>
        </w:rPr>
        <w:t xml:space="preserve"> to the empty area between the kitchen and the Dining room. Jane, barefoot and silent, vaulted to the top of Anne’s kitchen island. Taking a couple of quick steps, Jane dove towards the Russian, grasping his helmet with her left hand and her right arm under his </w:t>
      </w:r>
      <w:r w:rsidRPr="009C230E">
        <w:rPr>
          <w:rFonts w:ascii="Times New Roman" w:hAnsi="Times New Roman" w:cs="Times New Roman"/>
          <w:szCs w:val="24"/>
        </w:rPr>
        <w:lastRenderedPageBreak/>
        <w:t>armpit. Using one of Wu’s maneuvers, she somersaulted and flipped him over, crashing onto his back. Jane ended up facing his feet, so she snagged his ankle-mounted pistol and side armed it into the Great Room.</w:t>
      </w:r>
    </w:p>
    <w:p w14:paraId="45A782A9" w14:textId="77777777" w:rsidR="001418B6" w:rsidRPr="009C230E" w:rsidRDefault="001418B6" w:rsidP="001418B6">
      <w:pPr>
        <w:pStyle w:val="BodyNormal"/>
        <w:rPr>
          <w:ins w:id="1422" w:author="Author"/>
          <w:rFonts w:ascii="Times New Roman" w:hAnsi="Times New Roman" w:cs="Times New Roman"/>
          <w:szCs w:val="24"/>
        </w:rPr>
      </w:pPr>
      <w:ins w:id="1423" w:author="Author">
        <w:r w:rsidRPr="009C230E">
          <w:rPr>
            <w:rFonts w:ascii="Times New Roman" w:hAnsi="Times New Roman" w:cs="Times New Roman"/>
            <w:szCs w:val="24"/>
          </w:rPr>
          <w:t xml:space="preserve">Mac rushed up and smashed the buttstock of his </w:t>
        </w:r>
      </w:ins>
      <w:r w:rsidRPr="009C230E">
        <w:rPr>
          <w:rFonts w:ascii="Times New Roman" w:hAnsi="Times New Roman" w:cs="Times New Roman"/>
          <w:szCs w:val="24"/>
        </w:rPr>
        <w:t>M6</w:t>
      </w:r>
      <w:ins w:id="1424" w:author="Author">
        <w:r w:rsidRPr="009C230E">
          <w:rPr>
            <w:rFonts w:ascii="Times New Roman" w:hAnsi="Times New Roman" w:cs="Times New Roman"/>
            <w:szCs w:val="24"/>
          </w:rPr>
          <w:t xml:space="preserve"> Carbine rifle on Grigoriy’s gun hand. The Russian military revolver came loose, and Mac kicked it away.</w:t>
        </w:r>
      </w:ins>
      <w:r w:rsidRPr="009C230E">
        <w:rPr>
          <w:rFonts w:ascii="Times New Roman" w:hAnsi="Times New Roman" w:cs="Times New Roman"/>
          <w:szCs w:val="24"/>
        </w:rPr>
        <w:t xml:space="preserve"> </w:t>
      </w:r>
      <w:ins w:id="1425" w:author="Author">
        <w:r w:rsidRPr="009C230E">
          <w:rPr>
            <w:rFonts w:ascii="Times New Roman" w:hAnsi="Times New Roman" w:cs="Times New Roman"/>
            <w:szCs w:val="24"/>
          </w:rPr>
          <w:t>Jane and Mac had now deprived him of his guns.</w:t>
        </w:r>
      </w:ins>
    </w:p>
    <w:p w14:paraId="464C770B" w14:textId="77777777" w:rsidR="001418B6" w:rsidRPr="009C230E" w:rsidRDefault="001418B6" w:rsidP="001418B6">
      <w:pPr>
        <w:pStyle w:val="BodyNormal"/>
        <w:rPr>
          <w:ins w:id="1426" w:author="Author"/>
          <w:rFonts w:ascii="Times New Roman" w:hAnsi="Times New Roman" w:cs="Times New Roman"/>
          <w:szCs w:val="24"/>
        </w:rPr>
      </w:pPr>
      <w:ins w:id="1427" w:author="Author">
        <w:r w:rsidRPr="009C230E">
          <w:rPr>
            <w:rFonts w:ascii="Times New Roman" w:hAnsi="Times New Roman" w:cs="Times New Roman"/>
            <w:szCs w:val="24"/>
          </w:rPr>
          <w:t xml:space="preserve">Grigoriy, the leader of the VORTEX team, is a hulk of a man and strong as a Russian bear. His adrenalin set in, and he rose to his feet. </w:t>
        </w:r>
      </w:ins>
    </w:p>
    <w:p w14:paraId="7E7FBF2D" w14:textId="77777777" w:rsidR="001418B6" w:rsidRPr="009C230E" w:rsidRDefault="001418B6" w:rsidP="001418B6">
      <w:pPr>
        <w:pStyle w:val="BodyNormal"/>
        <w:rPr>
          <w:ins w:id="1428" w:author="Author"/>
          <w:rFonts w:ascii="Times New Roman" w:hAnsi="Times New Roman" w:cs="Times New Roman"/>
          <w:szCs w:val="24"/>
        </w:rPr>
      </w:pPr>
      <w:ins w:id="1429" w:author="Author">
        <w:r w:rsidRPr="009C230E">
          <w:rPr>
            <w:rFonts w:ascii="Times New Roman" w:hAnsi="Times New Roman" w:cs="Times New Roman"/>
            <w:szCs w:val="24"/>
          </w:rPr>
          <w:t xml:space="preserve">Mac put his left arm around Grigoriy’s neck, hoping to pull him away from Jane. Instead, Grigoriy, a master in hand-to-hand combat, </w:t>
        </w:r>
        <w:proofErr w:type="gramStart"/>
        <w:r w:rsidRPr="009C230E">
          <w:rPr>
            <w:rFonts w:ascii="Times New Roman" w:hAnsi="Times New Roman" w:cs="Times New Roman"/>
            <w:szCs w:val="24"/>
          </w:rPr>
          <w:t>backward headbutted</w:t>
        </w:r>
        <w:proofErr w:type="gramEnd"/>
        <w:r w:rsidRPr="009C230E">
          <w:rPr>
            <w:rFonts w:ascii="Times New Roman" w:hAnsi="Times New Roman" w:cs="Times New Roman"/>
            <w:szCs w:val="24"/>
          </w:rPr>
          <w:t xml:space="preserve"> Mac, forcing him to release his grip</w:t>
        </w:r>
      </w:ins>
      <w:r w:rsidRPr="009C230E">
        <w:rPr>
          <w:rFonts w:ascii="Times New Roman" w:hAnsi="Times New Roman" w:cs="Times New Roman"/>
          <w:szCs w:val="24"/>
        </w:rPr>
        <w:t>, and his M6 FBI weapon fell to the floor.</w:t>
      </w:r>
      <w:ins w:id="1430" w:author="Author">
        <w:r w:rsidRPr="009C230E">
          <w:rPr>
            <w:rFonts w:ascii="Times New Roman" w:hAnsi="Times New Roman" w:cs="Times New Roman"/>
            <w:szCs w:val="24"/>
          </w:rPr>
          <w:t xml:space="preserve"> The Russian turned and punched Mac in the face; Mac stumbled back, momentarily seeing stars.</w:t>
        </w:r>
      </w:ins>
    </w:p>
    <w:p w14:paraId="05D62DEB" w14:textId="77777777" w:rsidR="001418B6" w:rsidRPr="009C230E" w:rsidRDefault="001418B6" w:rsidP="001418B6">
      <w:pPr>
        <w:pStyle w:val="BodyNormal"/>
        <w:rPr>
          <w:ins w:id="1431" w:author="Author"/>
          <w:rFonts w:ascii="Times New Roman" w:hAnsi="Times New Roman" w:cs="Times New Roman"/>
          <w:szCs w:val="24"/>
        </w:rPr>
      </w:pPr>
      <w:r w:rsidRPr="009C230E">
        <w:rPr>
          <w:rFonts w:ascii="Times New Roman" w:hAnsi="Times New Roman" w:cs="Times New Roman"/>
          <w:szCs w:val="24"/>
        </w:rPr>
        <w:t>B</w:t>
      </w:r>
      <w:ins w:id="1432" w:author="Author">
        <w:r w:rsidRPr="009C230E">
          <w:rPr>
            <w:rFonts w:ascii="Times New Roman" w:hAnsi="Times New Roman" w:cs="Times New Roman"/>
            <w:szCs w:val="24"/>
          </w:rPr>
          <w:t>randishing the cast iron frying pan, Jane approached the Russian and swung for his head. He d</w:t>
        </w:r>
        <w:del w:id="1433" w:author="Author">
          <w:r w:rsidRPr="009C230E" w:rsidDel="00E954CB">
            <w:rPr>
              <w:rFonts w:ascii="Times New Roman" w:hAnsi="Times New Roman" w:cs="Times New Roman"/>
              <w:szCs w:val="24"/>
            </w:rPr>
            <w:delText>eftly dodged Jane’s weapon</w:delText>
          </w:r>
        </w:del>
        <w:r w:rsidRPr="009C230E">
          <w:rPr>
            <w:rFonts w:ascii="Times New Roman" w:hAnsi="Times New Roman" w:cs="Times New Roman"/>
            <w:szCs w:val="24"/>
          </w:rPr>
          <w:t xml:space="preserve">odged Jane’s </w:t>
        </w:r>
      </w:ins>
      <w:r w:rsidRPr="009C230E">
        <w:rPr>
          <w:rFonts w:ascii="Times New Roman" w:hAnsi="Times New Roman" w:cs="Times New Roman"/>
          <w:szCs w:val="24"/>
        </w:rPr>
        <w:t xml:space="preserve">weapon </w:t>
      </w:r>
      <w:ins w:id="1434" w:author="Author">
        <w:r w:rsidRPr="009C230E">
          <w:rPr>
            <w:rFonts w:ascii="Times New Roman" w:hAnsi="Times New Roman" w:cs="Times New Roman"/>
            <w:szCs w:val="24"/>
          </w:rPr>
          <w:t>deftly</w:t>
        </w:r>
        <w:del w:id="1435" w:author="Author">
          <w:r w:rsidRPr="009C230E" w:rsidDel="00D25EDC">
            <w:rPr>
              <w:rFonts w:ascii="Times New Roman" w:hAnsi="Times New Roman" w:cs="Times New Roman"/>
              <w:szCs w:val="24"/>
            </w:rPr>
            <w:delText xml:space="preserve"> and</w:delText>
          </w:r>
        </w:del>
        <w:r w:rsidRPr="009C230E">
          <w:rPr>
            <w:rFonts w:ascii="Times New Roman" w:hAnsi="Times New Roman" w:cs="Times New Roman"/>
            <w:szCs w:val="24"/>
          </w:rPr>
          <w:t xml:space="preserve">, raised his right leg, and stomped </w:t>
        </w:r>
        <w:proofErr w:type="gramStart"/>
        <w:r w:rsidRPr="009C230E">
          <w:rPr>
            <w:rFonts w:ascii="Times New Roman" w:hAnsi="Times New Roman" w:cs="Times New Roman"/>
            <w:szCs w:val="24"/>
          </w:rPr>
          <w:t>her backward</w:t>
        </w:r>
        <w:proofErr w:type="gramEnd"/>
        <w:r w:rsidRPr="009C230E">
          <w:rPr>
            <w:rFonts w:ascii="Times New Roman" w:hAnsi="Times New Roman" w:cs="Times New Roman"/>
            <w:szCs w:val="24"/>
          </w:rPr>
          <w:t>. Jane had never felt the power of someone like Grigoriy. She ended up on one knee, with the skillet on the tile floor.</w:t>
        </w:r>
      </w:ins>
    </w:p>
    <w:p w14:paraId="04AC3A8F" w14:textId="77777777" w:rsidR="001418B6" w:rsidRPr="009C230E" w:rsidRDefault="001418B6" w:rsidP="001418B6">
      <w:pPr>
        <w:pStyle w:val="BodyNormal"/>
        <w:rPr>
          <w:ins w:id="1436" w:author="Author"/>
          <w:rFonts w:ascii="Times New Roman" w:hAnsi="Times New Roman" w:cs="Times New Roman"/>
          <w:szCs w:val="24"/>
        </w:rPr>
      </w:pPr>
      <w:ins w:id="1437" w:author="Author">
        <w:r w:rsidRPr="009C230E">
          <w:rPr>
            <w:rFonts w:ascii="Times New Roman" w:hAnsi="Times New Roman" w:cs="Times New Roman"/>
            <w:szCs w:val="24"/>
          </w:rPr>
          <w:t>Jane rose to go at him again, but she saw him grab a small throwing knife from his equipment belt. She turned and dove for the floor as Grigoriy side</w:t>
        </w:r>
      </w:ins>
      <w:r w:rsidRPr="009C230E">
        <w:rPr>
          <w:rFonts w:ascii="Times New Roman" w:hAnsi="Times New Roman" w:cs="Times New Roman"/>
          <w:szCs w:val="24"/>
        </w:rPr>
        <w:t xml:space="preserve"> </w:t>
      </w:r>
      <w:ins w:id="1438" w:author="Author">
        <w:r w:rsidRPr="009C230E">
          <w:rPr>
            <w:rFonts w:ascii="Times New Roman" w:hAnsi="Times New Roman" w:cs="Times New Roman"/>
            <w:szCs w:val="24"/>
          </w:rPr>
          <w:t xml:space="preserve">armed the blade at </w:t>
        </w:r>
        <w:r w:rsidRPr="009C230E">
          <w:rPr>
            <w:rFonts w:ascii="Times New Roman" w:hAnsi="Times New Roman" w:cs="Times New Roman"/>
            <w:szCs w:val="24"/>
          </w:rPr>
          <w:lastRenderedPageBreak/>
          <w:t xml:space="preserve">her. The knife had a long, flat steel handle and a spear-like tip. </w:t>
        </w:r>
        <w:del w:id="1439" w:author="Author">
          <w:r w:rsidRPr="009C230E" w:rsidDel="00D25EDC">
            <w:rPr>
              <w:rFonts w:ascii="Times New Roman" w:hAnsi="Times New Roman" w:cs="Times New Roman"/>
              <w:szCs w:val="24"/>
            </w:rPr>
            <w:delText>As she leaped, her rump was in the air</w:delText>
          </w:r>
        </w:del>
      </w:ins>
      <w:r w:rsidRPr="009C230E">
        <w:rPr>
          <w:rFonts w:ascii="Times New Roman" w:hAnsi="Times New Roman" w:cs="Times New Roman"/>
          <w:szCs w:val="24"/>
        </w:rPr>
        <w:t>As she leaped, her rump was in the air</w:t>
      </w:r>
      <w:ins w:id="1440" w:author="Author">
        <w:r w:rsidRPr="009C230E">
          <w:rPr>
            <w:rFonts w:ascii="Times New Roman" w:hAnsi="Times New Roman" w:cs="Times New Roman"/>
            <w:szCs w:val="24"/>
          </w:rPr>
          <w:t>, and the knife blade sliced into her left buttock</w:t>
        </w:r>
      </w:ins>
      <w:r w:rsidRPr="009C230E">
        <w:rPr>
          <w:rFonts w:ascii="Times New Roman" w:hAnsi="Times New Roman" w:cs="Times New Roman"/>
          <w:szCs w:val="24"/>
        </w:rPr>
        <w:t>, bottoming out on her hip bone</w:t>
      </w:r>
      <w:ins w:id="1441" w:author="Author">
        <w:r w:rsidRPr="009C230E">
          <w:rPr>
            <w:rFonts w:ascii="Times New Roman" w:hAnsi="Times New Roman" w:cs="Times New Roman"/>
            <w:szCs w:val="24"/>
          </w:rPr>
          <w:t>. Jane hit the floor face</w:t>
        </w:r>
        <w:del w:id="1442" w:author="Author">
          <w:r w:rsidRPr="009C230E" w:rsidDel="00E954CB">
            <w:rPr>
              <w:rFonts w:ascii="Times New Roman" w:hAnsi="Times New Roman" w:cs="Times New Roman"/>
              <w:szCs w:val="24"/>
            </w:rPr>
            <w:delText xml:space="preserve"> </w:delText>
          </w:r>
        </w:del>
        <w:r w:rsidRPr="009C230E">
          <w:rPr>
            <w:rFonts w:ascii="Times New Roman" w:hAnsi="Times New Roman" w:cs="Times New Roman"/>
            <w:szCs w:val="24"/>
          </w:rPr>
          <w:t>-first. While the pain was excruciating, she couldn’t cry out; instead, her eyes watered. Still, she remembered Master Wu’s advice</w:t>
        </w:r>
      </w:ins>
      <w:r w:rsidRPr="009C230E">
        <w:rPr>
          <w:rFonts w:ascii="Times New Roman" w:hAnsi="Times New Roman" w:cs="Times New Roman"/>
          <w:szCs w:val="24"/>
        </w:rPr>
        <w:t>,</w:t>
      </w:r>
      <w:ins w:id="1443" w:author="Author">
        <w:r w:rsidRPr="009C230E">
          <w:rPr>
            <w:rFonts w:ascii="Times New Roman" w:hAnsi="Times New Roman" w:cs="Times New Roman"/>
            <w:szCs w:val="24"/>
          </w:rPr>
          <w:t xml:space="preserve"> “</w:t>
        </w:r>
      </w:ins>
      <w:r w:rsidRPr="009C230E">
        <w:rPr>
          <w:rFonts w:ascii="Times New Roman" w:hAnsi="Times New Roman" w:cs="Times New Roman"/>
          <w:szCs w:val="24"/>
        </w:rPr>
        <w:t>R</w:t>
      </w:r>
      <w:ins w:id="1444" w:author="Author">
        <w:r w:rsidRPr="009C230E">
          <w:rPr>
            <w:rFonts w:ascii="Times New Roman" w:hAnsi="Times New Roman" w:cs="Times New Roman"/>
            <w:szCs w:val="24"/>
          </w:rPr>
          <w:t>edirect the pain into anger; get back into the fight.”</w:t>
        </w:r>
      </w:ins>
    </w:p>
    <w:p w14:paraId="5E4F3D8A" w14:textId="77777777" w:rsidR="001418B6" w:rsidRPr="009C230E" w:rsidRDefault="001418B6" w:rsidP="001418B6">
      <w:pPr>
        <w:pStyle w:val="BodyNormal"/>
        <w:rPr>
          <w:ins w:id="1445" w:author="Author"/>
          <w:rFonts w:ascii="Times New Roman" w:hAnsi="Times New Roman" w:cs="Times New Roman"/>
          <w:szCs w:val="24"/>
        </w:rPr>
      </w:pPr>
      <w:ins w:id="1446" w:author="Author">
        <w:r w:rsidRPr="009C230E">
          <w:rPr>
            <w:rFonts w:ascii="Times New Roman" w:hAnsi="Times New Roman" w:cs="Times New Roman"/>
            <w:szCs w:val="24"/>
          </w:rPr>
          <w:t xml:space="preserve">She reached around and yanked the knife from her rump. </w:t>
        </w:r>
      </w:ins>
      <w:r w:rsidRPr="009C230E">
        <w:rPr>
          <w:rFonts w:ascii="Times New Roman" w:hAnsi="Times New Roman" w:cs="Times New Roman"/>
          <w:szCs w:val="24"/>
        </w:rPr>
        <w:t>I</w:t>
      </w:r>
      <w:ins w:id="1447" w:author="Author">
        <w:r w:rsidRPr="009C230E">
          <w:rPr>
            <w:rFonts w:ascii="Times New Roman" w:hAnsi="Times New Roman" w:cs="Times New Roman"/>
            <w:szCs w:val="24"/>
          </w:rPr>
          <w:t>gnoring the pain, she stood up with the cast-iron skillet in her hand. Her face</w:t>
        </w:r>
      </w:ins>
      <w:r w:rsidRPr="009C230E">
        <w:rPr>
          <w:rFonts w:ascii="Times New Roman" w:hAnsi="Times New Roman" w:cs="Times New Roman"/>
          <w:szCs w:val="24"/>
        </w:rPr>
        <w:t xml:space="preserve"> was</w:t>
      </w:r>
      <w:ins w:id="1448" w:author="Author">
        <w:r w:rsidRPr="009C230E">
          <w:rPr>
            <w:rFonts w:ascii="Times New Roman" w:hAnsi="Times New Roman" w:cs="Times New Roman"/>
            <w:szCs w:val="24"/>
          </w:rPr>
          <w:t xml:space="preserve"> resolute in anger</w:t>
        </w:r>
      </w:ins>
      <w:r w:rsidRPr="009C230E">
        <w:rPr>
          <w:rFonts w:ascii="Times New Roman" w:hAnsi="Times New Roman" w:cs="Times New Roman"/>
          <w:szCs w:val="24"/>
        </w:rPr>
        <w:t xml:space="preserve"> as</w:t>
      </w:r>
      <w:ins w:id="1449" w:author="Author">
        <w:r w:rsidRPr="009C230E">
          <w:rPr>
            <w:rFonts w:ascii="Times New Roman" w:hAnsi="Times New Roman" w:cs="Times New Roman"/>
            <w:szCs w:val="24"/>
          </w:rPr>
          <w:t xml:space="preserve"> she advanced towards Grigoriy. John Merrick had his arms around Grigoriy’s legs, and Mac held onto his left arm. She </w:t>
        </w:r>
      </w:ins>
      <w:r w:rsidRPr="009C230E">
        <w:rPr>
          <w:rFonts w:ascii="Times New Roman" w:hAnsi="Times New Roman" w:cs="Times New Roman"/>
          <w:szCs w:val="24"/>
        </w:rPr>
        <w:t>violently swung the cast iron pan</w:t>
      </w:r>
      <w:ins w:id="1450" w:author="Author">
        <w:r w:rsidRPr="009C230E">
          <w:rPr>
            <w:rFonts w:ascii="Times New Roman" w:hAnsi="Times New Roman" w:cs="Times New Roman"/>
            <w:szCs w:val="24"/>
          </w:rPr>
          <w:t xml:space="preserve"> </w:t>
        </w:r>
      </w:ins>
      <w:r w:rsidRPr="009C230E">
        <w:rPr>
          <w:rFonts w:ascii="Times New Roman" w:hAnsi="Times New Roman" w:cs="Times New Roman"/>
          <w:szCs w:val="24"/>
        </w:rPr>
        <w:t>toward his helmet's chin at a forty-five-degree angle</w:t>
      </w:r>
      <w:ins w:id="1451" w:author="Author">
        <w:r w:rsidRPr="009C230E">
          <w:rPr>
            <w:rFonts w:ascii="Times New Roman" w:hAnsi="Times New Roman" w:cs="Times New Roman"/>
            <w:szCs w:val="24"/>
          </w:rPr>
          <w:t>. The blow knocked the Russian unconscious. Just like Vasily, he tumbled face-first onto the floor.</w:t>
        </w:r>
      </w:ins>
    </w:p>
    <w:p w14:paraId="20F8BCD0" w14:textId="77777777" w:rsidR="001418B6" w:rsidRPr="009C230E" w:rsidRDefault="001418B6" w:rsidP="001418B6">
      <w:pPr>
        <w:pStyle w:val="BodyNormal"/>
        <w:rPr>
          <w:ins w:id="1452" w:author="Author"/>
          <w:rFonts w:ascii="Times New Roman" w:hAnsi="Times New Roman" w:cs="Times New Roman"/>
          <w:szCs w:val="24"/>
        </w:rPr>
      </w:pPr>
      <w:ins w:id="1453" w:author="Author">
        <w:r w:rsidRPr="009C230E">
          <w:rPr>
            <w:rFonts w:ascii="Times New Roman" w:hAnsi="Times New Roman" w:cs="Times New Roman"/>
            <w:szCs w:val="24"/>
          </w:rPr>
          <w:t xml:space="preserve">Retrieving the kitchen knife and the duct tape, Jane straddled the assassin’s legs and cut into </w:t>
        </w:r>
        <w:del w:id="1454" w:author="Author">
          <w:r w:rsidRPr="009C230E" w:rsidDel="00D25EDC">
            <w:rPr>
              <w:rFonts w:ascii="Times New Roman" w:hAnsi="Times New Roman" w:cs="Times New Roman"/>
              <w:szCs w:val="24"/>
            </w:rPr>
            <w:delText xml:space="preserve">both of </w:delText>
          </w:r>
        </w:del>
        <w:r w:rsidRPr="009C230E">
          <w:rPr>
            <w:rFonts w:ascii="Times New Roman" w:hAnsi="Times New Roman" w:cs="Times New Roman"/>
            <w:szCs w:val="24"/>
          </w:rPr>
          <w:t xml:space="preserve">his knee ligaments. Grigoriy did not cry out; he was out cold. In seconds, Jane had duct-taped his legs and arms. With Grigory neutralized, Jane turned him over and removed his helmet. The Russian’s eyes </w:t>
        </w:r>
      </w:ins>
      <w:r w:rsidRPr="009C230E">
        <w:rPr>
          <w:rFonts w:ascii="Times New Roman" w:hAnsi="Times New Roman" w:cs="Times New Roman"/>
          <w:szCs w:val="24"/>
        </w:rPr>
        <w:t>had</w:t>
      </w:r>
      <w:ins w:id="1455" w:author="Author">
        <w:r w:rsidRPr="009C230E">
          <w:rPr>
            <w:rFonts w:ascii="Times New Roman" w:hAnsi="Times New Roman" w:cs="Times New Roman"/>
            <w:szCs w:val="24"/>
          </w:rPr>
          <w:t xml:space="preserve"> glazed over, but he was still breathing. Jane taped over his eyes and mouth. Again, she cut out the helmet’s microphone.</w:t>
        </w:r>
        <w:del w:id="1456" w:author="Author">
          <w:r w:rsidRPr="009C230E" w:rsidDel="00D25EDC">
            <w:rPr>
              <w:rFonts w:ascii="Times New Roman" w:hAnsi="Times New Roman" w:cs="Times New Roman"/>
              <w:szCs w:val="24"/>
            </w:rPr>
            <w:delText xml:space="preserve"> Similarly,</w:delText>
          </w:r>
        </w:del>
        <w:r w:rsidRPr="009C230E">
          <w:rPr>
            <w:rFonts w:ascii="Times New Roman" w:hAnsi="Times New Roman" w:cs="Times New Roman"/>
            <w:szCs w:val="24"/>
          </w:rPr>
          <w:t xml:space="preserve"> </w:t>
        </w:r>
        <w:del w:id="1457" w:author="Author">
          <w:r w:rsidRPr="009C230E" w:rsidDel="00D25EDC">
            <w:rPr>
              <w:rFonts w:ascii="Times New Roman" w:hAnsi="Times New Roman" w:cs="Times New Roman"/>
              <w:szCs w:val="24"/>
            </w:rPr>
            <w:delText>any</w:delText>
          </w:r>
        </w:del>
        <w:r w:rsidRPr="009C230E">
          <w:rPr>
            <w:rFonts w:ascii="Times New Roman" w:hAnsi="Times New Roman" w:cs="Times New Roman"/>
            <w:szCs w:val="24"/>
          </w:rPr>
          <w:t xml:space="preserve">Jane placed Grigoriy’s weapons and ammo </w:t>
        </w:r>
        <w:del w:id="1458" w:author="Author">
          <w:r w:rsidRPr="009C230E" w:rsidDel="00D25EDC">
            <w:rPr>
              <w:rFonts w:ascii="Times New Roman" w:hAnsi="Times New Roman" w:cs="Times New Roman"/>
              <w:szCs w:val="24"/>
            </w:rPr>
            <w:delText xml:space="preserve">left on Grigoriy were hidden </w:delText>
          </w:r>
        </w:del>
        <w:r w:rsidRPr="009C230E">
          <w:rPr>
            <w:rFonts w:ascii="Times New Roman" w:hAnsi="Times New Roman" w:cs="Times New Roman"/>
            <w:szCs w:val="24"/>
          </w:rPr>
          <w:t xml:space="preserve">in </w:t>
        </w:r>
      </w:ins>
      <w:r w:rsidRPr="009C230E">
        <w:rPr>
          <w:rFonts w:ascii="Times New Roman" w:hAnsi="Times New Roman" w:cs="Times New Roman"/>
          <w:szCs w:val="24"/>
        </w:rPr>
        <w:t xml:space="preserve">another of </w:t>
      </w:r>
      <w:ins w:id="1459" w:author="Author">
        <w:r w:rsidRPr="009C230E">
          <w:rPr>
            <w:rFonts w:ascii="Times New Roman" w:hAnsi="Times New Roman" w:cs="Times New Roman"/>
            <w:szCs w:val="24"/>
          </w:rPr>
          <w:t xml:space="preserve">Anne’s </w:t>
        </w:r>
      </w:ins>
      <w:r w:rsidRPr="009C230E">
        <w:rPr>
          <w:rFonts w:ascii="Times New Roman" w:hAnsi="Times New Roman" w:cs="Times New Roman"/>
          <w:szCs w:val="24"/>
        </w:rPr>
        <w:t>shopping bags</w:t>
      </w:r>
      <w:ins w:id="1460" w:author="Author">
        <w:r w:rsidRPr="009C230E">
          <w:rPr>
            <w:rFonts w:ascii="Times New Roman" w:hAnsi="Times New Roman" w:cs="Times New Roman"/>
            <w:szCs w:val="24"/>
          </w:rPr>
          <w:t>.</w:t>
        </w:r>
      </w:ins>
    </w:p>
    <w:p w14:paraId="01703DB3" w14:textId="77777777" w:rsidR="001418B6" w:rsidRPr="009C230E" w:rsidRDefault="001418B6" w:rsidP="001418B6">
      <w:pPr>
        <w:pStyle w:val="BodyNormal"/>
        <w:rPr>
          <w:ins w:id="1461" w:author="Author"/>
          <w:rFonts w:ascii="Times New Roman" w:hAnsi="Times New Roman" w:cs="Times New Roman"/>
          <w:szCs w:val="24"/>
        </w:rPr>
      </w:pPr>
      <w:ins w:id="1462" w:author="Author">
        <w:r w:rsidRPr="009C230E">
          <w:rPr>
            <w:rFonts w:ascii="Times New Roman" w:hAnsi="Times New Roman" w:cs="Times New Roman"/>
            <w:szCs w:val="24"/>
          </w:rPr>
          <w:t xml:space="preserve">Jane retrieved her FBI phone from her pajama bottoms </w:t>
        </w:r>
        <w:r w:rsidRPr="009C230E">
          <w:rPr>
            <w:rFonts w:ascii="Times New Roman" w:hAnsi="Times New Roman" w:cs="Times New Roman"/>
            <w:szCs w:val="24"/>
          </w:rPr>
          <w:lastRenderedPageBreak/>
          <w:t>and quickly typed a message. Her computer voice resonated through the Great Room.</w:t>
        </w:r>
      </w:ins>
    </w:p>
    <w:p w14:paraId="49FBB01A" w14:textId="77777777" w:rsidR="001418B6" w:rsidRPr="006E6599" w:rsidRDefault="001418B6" w:rsidP="001418B6">
      <w:pPr>
        <w:pStyle w:val="BodyNormal"/>
        <w:ind w:left="1440" w:right="720" w:firstLine="0"/>
        <w:rPr>
          <w:ins w:id="1463" w:author="Author"/>
          <w:rFonts w:ascii="Roboto Condensed Medium" w:hAnsi="Roboto Condensed Medium" w:cs="Times New Roman"/>
          <w:i/>
          <w:iCs/>
          <w:szCs w:val="24"/>
        </w:rPr>
      </w:pPr>
      <w:ins w:id="1464" w:author="Author">
        <w:r w:rsidRPr="006E6599">
          <w:rPr>
            <w:rFonts w:ascii="Roboto Condensed Medium" w:hAnsi="Roboto Condensed Medium" w:cs="Times New Roman"/>
            <w:i/>
            <w:iCs/>
            <w:szCs w:val="24"/>
          </w:rPr>
          <w:t>“Mac, these men are Russians. We can trap the other two upstairs. Let’s move to the stairwells. It’s their only way out!”</w:t>
        </w:r>
      </w:ins>
    </w:p>
    <w:p w14:paraId="579FB880" w14:textId="77777777" w:rsidR="001418B6" w:rsidRPr="009C230E" w:rsidRDefault="001418B6" w:rsidP="001418B6">
      <w:pPr>
        <w:pStyle w:val="BodyNormal"/>
        <w:rPr>
          <w:ins w:id="1465" w:author="Author"/>
          <w:rFonts w:ascii="Times New Roman" w:hAnsi="Times New Roman" w:cs="Times New Roman"/>
          <w:szCs w:val="24"/>
        </w:rPr>
      </w:pPr>
      <w:ins w:id="1466" w:author="Author">
        <w:r w:rsidRPr="009C230E">
          <w:rPr>
            <w:rFonts w:ascii="Times New Roman" w:hAnsi="Times New Roman" w:cs="Times New Roman"/>
            <w:szCs w:val="24"/>
          </w:rPr>
          <w:t xml:space="preserve">“Mom and Dad, Jane’s right. They’ve cut the ComEd power and our emergency backup system, so the elevator is inoperative. Dad and I will </w:t>
        </w:r>
        <w:proofErr w:type="gramStart"/>
        <w:r w:rsidRPr="009C230E">
          <w:rPr>
            <w:rFonts w:ascii="Times New Roman" w:hAnsi="Times New Roman" w:cs="Times New Roman"/>
            <w:szCs w:val="24"/>
          </w:rPr>
          <w:t>man</w:t>
        </w:r>
        <w:proofErr w:type="gramEnd"/>
        <w:r w:rsidRPr="009C230E">
          <w:rPr>
            <w:rFonts w:ascii="Times New Roman" w:hAnsi="Times New Roman" w:cs="Times New Roman"/>
            <w:szCs w:val="24"/>
          </w:rPr>
          <w:t xml:space="preserve"> the north stairwell; Jane guards the south stairwell. Mom, use my Glock </w:t>
        </w:r>
      </w:ins>
      <w:r w:rsidRPr="009C230E">
        <w:rPr>
          <w:rFonts w:ascii="Times New Roman" w:hAnsi="Times New Roman" w:cs="Times New Roman"/>
          <w:szCs w:val="24"/>
        </w:rPr>
        <w:t>50</w:t>
      </w:r>
      <w:ins w:id="1467" w:author="Author">
        <w:r w:rsidRPr="009C230E">
          <w:rPr>
            <w:rFonts w:ascii="Times New Roman" w:hAnsi="Times New Roman" w:cs="Times New Roman"/>
            <w:szCs w:val="24"/>
          </w:rPr>
          <w:t xml:space="preserve"> pistol and watch these two killers. If they try anything, shoot them in the head. Let’s go. Quickly!”</w:t>
        </w:r>
      </w:ins>
    </w:p>
    <w:p w14:paraId="2575F0C0" w14:textId="77777777" w:rsidR="001418B6" w:rsidRPr="009C230E" w:rsidRDefault="001418B6" w:rsidP="001418B6">
      <w:pPr>
        <w:pStyle w:val="BodyNormal"/>
        <w:rPr>
          <w:ins w:id="1468" w:author="Author"/>
          <w:rFonts w:ascii="Times New Roman" w:hAnsi="Times New Roman" w:cs="Times New Roman"/>
          <w:szCs w:val="24"/>
        </w:rPr>
      </w:pPr>
      <w:ins w:id="1469" w:author="Author">
        <w:r w:rsidRPr="009C230E">
          <w:rPr>
            <w:rFonts w:ascii="Times New Roman" w:hAnsi="Times New Roman" w:cs="Times New Roman"/>
            <w:szCs w:val="24"/>
          </w:rPr>
          <w:t xml:space="preserve">Jane took one of the Russian assault rifles and a canvas ammo bag to the dining room's stairwell. Mac and John scampered down the long hallway with the other bag to the </w:t>
        </w:r>
        <w:del w:id="1470" w:author="Author">
          <w:r w:rsidRPr="009C230E" w:rsidDel="00D25EDC">
            <w:rPr>
              <w:rFonts w:ascii="Times New Roman" w:hAnsi="Times New Roman" w:cs="Times New Roman"/>
              <w:szCs w:val="24"/>
            </w:rPr>
            <w:delText>stairs nearest the north door</w:delText>
          </w:r>
        </w:del>
        <w:r w:rsidRPr="009C230E">
          <w:rPr>
            <w:rFonts w:ascii="Times New Roman" w:hAnsi="Times New Roman" w:cs="Times New Roman"/>
            <w:szCs w:val="24"/>
          </w:rPr>
          <w:t xml:space="preserve">north door's stairs. The Russian working in the </w:t>
        </w:r>
      </w:ins>
      <w:r w:rsidRPr="009C230E">
        <w:rPr>
          <w:rFonts w:ascii="Times New Roman" w:hAnsi="Times New Roman" w:cs="Times New Roman"/>
          <w:szCs w:val="24"/>
        </w:rPr>
        <w:t>l</w:t>
      </w:r>
      <w:ins w:id="1471" w:author="Author">
        <w:r w:rsidRPr="009C230E">
          <w:rPr>
            <w:rFonts w:ascii="Times New Roman" w:hAnsi="Times New Roman" w:cs="Times New Roman"/>
            <w:szCs w:val="24"/>
          </w:rPr>
          <w:t xml:space="preserve">aw </w:t>
        </w:r>
      </w:ins>
      <w:r w:rsidRPr="009C230E">
        <w:rPr>
          <w:rFonts w:ascii="Times New Roman" w:hAnsi="Times New Roman" w:cs="Times New Roman"/>
          <w:szCs w:val="24"/>
        </w:rPr>
        <w:t>f</w:t>
      </w:r>
      <w:ins w:id="1472" w:author="Author">
        <w:r w:rsidRPr="009C230E">
          <w:rPr>
            <w:rFonts w:ascii="Times New Roman" w:hAnsi="Times New Roman" w:cs="Times New Roman"/>
            <w:szCs w:val="24"/>
          </w:rPr>
          <w:t xml:space="preserve">irm’s helicopter didn’t notice them. Suddenly, the helicopter’s engine roared </w:t>
        </w:r>
      </w:ins>
      <w:r w:rsidRPr="009C230E">
        <w:rPr>
          <w:rFonts w:ascii="Times New Roman" w:hAnsi="Times New Roman" w:cs="Times New Roman"/>
          <w:szCs w:val="24"/>
        </w:rPr>
        <w:t xml:space="preserve">to life, </w:t>
      </w:r>
      <w:ins w:id="1473" w:author="Author">
        <w:del w:id="1474" w:author="Author">
          <w:r w:rsidRPr="009C230E" w:rsidDel="00461A7F">
            <w:rPr>
              <w:rFonts w:ascii="Times New Roman" w:hAnsi="Times New Roman" w:cs="Times New Roman"/>
              <w:szCs w:val="24"/>
            </w:rPr>
            <w:delText xml:space="preserve">to life </w:delText>
          </w:r>
        </w:del>
        <w:r w:rsidRPr="009C230E">
          <w:rPr>
            <w:rFonts w:ascii="Times New Roman" w:hAnsi="Times New Roman" w:cs="Times New Roman"/>
            <w:szCs w:val="24"/>
          </w:rPr>
          <w:t>a</w:t>
        </w:r>
      </w:ins>
      <w:r w:rsidRPr="009C230E">
        <w:rPr>
          <w:rFonts w:ascii="Times New Roman" w:hAnsi="Times New Roman" w:cs="Times New Roman"/>
          <w:szCs w:val="24"/>
        </w:rPr>
        <w:t xml:space="preserve">nd </w:t>
      </w:r>
      <w:ins w:id="1475" w:author="Author">
        <w:r w:rsidRPr="009C230E">
          <w:rPr>
            <w:rFonts w:ascii="Times New Roman" w:hAnsi="Times New Roman" w:cs="Times New Roman"/>
            <w:szCs w:val="24"/>
          </w:rPr>
          <w:t xml:space="preserve">the main and tail rotors started spinning up. </w:t>
        </w:r>
      </w:ins>
    </w:p>
    <w:p w14:paraId="38A1BEF5" w14:textId="77777777" w:rsidR="001418B6" w:rsidRPr="009C230E" w:rsidRDefault="001418B6" w:rsidP="001418B6">
      <w:pPr>
        <w:rPr>
          <w:ins w:id="1476" w:author="Author"/>
          <w:rFonts w:ascii="Times New Roman" w:hAnsi="Times New Roman" w:cs="Times New Roman"/>
          <w:color w:val="auto"/>
          <w:sz w:val="24"/>
          <w:szCs w:val="24"/>
        </w:rPr>
        <w:sectPr w:rsidR="001418B6" w:rsidRPr="009C230E" w:rsidSect="004E6C42">
          <w:type w:val="oddPage"/>
          <w:pgSz w:w="8640" w:h="12960" w:code="1"/>
          <w:pgMar w:top="720" w:right="720" w:bottom="720" w:left="720" w:header="720" w:footer="720" w:gutter="720"/>
          <w:cols w:space="720"/>
        </w:sectPr>
      </w:pPr>
    </w:p>
    <w:p w14:paraId="3027823D" w14:textId="77777777" w:rsidR="001418B6" w:rsidRPr="002165F5" w:rsidRDefault="001418B6" w:rsidP="002165F5">
      <w:pPr>
        <w:pStyle w:val="ASubheadLevel1"/>
        <w:rPr>
          <w:ins w:id="1477" w:author="Author"/>
        </w:rPr>
      </w:pPr>
      <w:bookmarkStart w:id="1478" w:name="_Toc172536964"/>
      <w:bookmarkStart w:id="1479" w:name="_Toc192624398"/>
      <w:ins w:id="1480" w:author="Author">
        <w:r w:rsidRPr="002165F5">
          <w:t>Gun Battle</w:t>
        </w:r>
        <w:bookmarkEnd w:id="1478"/>
        <w:bookmarkEnd w:id="1479"/>
      </w:ins>
    </w:p>
    <w:p w14:paraId="76BC31B4" w14:textId="77777777" w:rsidR="001418B6" w:rsidRPr="009C230E" w:rsidRDefault="001418B6" w:rsidP="001418B6">
      <w:pPr>
        <w:pStyle w:val="BodyNormal"/>
        <w:rPr>
          <w:ins w:id="1481" w:author="Author"/>
          <w:rFonts w:ascii="Times New Roman" w:hAnsi="Times New Roman" w:cs="Times New Roman"/>
          <w:szCs w:val="24"/>
        </w:rPr>
      </w:pPr>
      <w:ins w:id="1482" w:author="Author">
        <w:r w:rsidRPr="009C230E">
          <w:rPr>
            <w:rFonts w:ascii="Times New Roman" w:hAnsi="Times New Roman" w:cs="Times New Roman"/>
            <w:szCs w:val="24"/>
          </w:rPr>
          <w:t xml:space="preserve"> John Merrick gingerly closed the north door to the pool area slightly, hoping that the Russian outside wouldn’t notice them in the hallway.</w:t>
        </w:r>
      </w:ins>
    </w:p>
    <w:p w14:paraId="2CCBB489" w14:textId="77777777" w:rsidR="001418B6" w:rsidRPr="009C230E" w:rsidRDefault="001418B6" w:rsidP="001418B6">
      <w:pPr>
        <w:pStyle w:val="BodyNormal"/>
        <w:rPr>
          <w:ins w:id="1483" w:author="Author"/>
          <w:rFonts w:ascii="Times New Roman" w:hAnsi="Times New Roman" w:cs="Times New Roman"/>
          <w:szCs w:val="24"/>
        </w:rPr>
      </w:pPr>
      <w:ins w:id="1484" w:author="Author">
        <w:r w:rsidRPr="009C230E">
          <w:rPr>
            <w:rFonts w:ascii="Times New Roman" w:hAnsi="Times New Roman" w:cs="Times New Roman"/>
            <w:szCs w:val="24"/>
          </w:rPr>
          <w:t>“Mac, why have they started the helicopter?”</w:t>
        </w:r>
      </w:ins>
    </w:p>
    <w:p w14:paraId="1DD9C636" w14:textId="77777777" w:rsidR="001418B6" w:rsidRPr="009C230E" w:rsidRDefault="001418B6" w:rsidP="001418B6">
      <w:pPr>
        <w:pStyle w:val="BodyNormal"/>
        <w:rPr>
          <w:ins w:id="1485" w:author="Author"/>
          <w:rFonts w:ascii="Times New Roman" w:hAnsi="Times New Roman" w:cs="Times New Roman"/>
          <w:szCs w:val="24"/>
        </w:rPr>
      </w:pPr>
      <w:ins w:id="1486" w:author="Author">
        <w:r w:rsidRPr="009C230E">
          <w:rPr>
            <w:rFonts w:ascii="Times New Roman" w:hAnsi="Times New Roman" w:cs="Times New Roman"/>
            <w:szCs w:val="24"/>
          </w:rPr>
          <w:lastRenderedPageBreak/>
          <w:t>“I think they’ve hot-wired it to take off. That guy is their pilot</w:t>
        </w:r>
        <w:del w:id="1487" w:author="Author">
          <w:r w:rsidRPr="009C230E" w:rsidDel="00020AD4">
            <w:rPr>
              <w:rFonts w:ascii="Times New Roman" w:hAnsi="Times New Roman" w:cs="Times New Roman"/>
              <w:szCs w:val="24"/>
            </w:rPr>
            <w:delText>, and he</w:delText>
          </w:r>
        </w:del>
        <w:r w:rsidRPr="009C230E">
          <w:rPr>
            <w:rFonts w:ascii="Times New Roman" w:hAnsi="Times New Roman" w:cs="Times New Roman"/>
            <w:szCs w:val="24"/>
          </w:rPr>
          <w:t xml:space="preserve"> and</w:t>
        </w:r>
        <w:del w:id="1488" w:author="Author">
          <w:r w:rsidRPr="009C230E" w:rsidDel="00B05085">
            <w:rPr>
              <w:rFonts w:ascii="Times New Roman" w:hAnsi="Times New Roman" w:cs="Times New Roman"/>
              <w:szCs w:val="24"/>
            </w:rPr>
            <w:delText>’s going to</w:delText>
          </w:r>
        </w:del>
        <w:r w:rsidRPr="009C230E">
          <w:rPr>
            <w:rFonts w:ascii="Times New Roman" w:hAnsi="Times New Roman" w:cs="Times New Roman"/>
            <w:szCs w:val="24"/>
          </w:rPr>
          <w:t xml:space="preserve"> will fly them out of here.” </w:t>
        </w:r>
      </w:ins>
    </w:p>
    <w:p w14:paraId="4695C24F" w14:textId="77777777" w:rsidR="001418B6" w:rsidRPr="009C230E" w:rsidRDefault="001418B6" w:rsidP="001418B6">
      <w:pPr>
        <w:pStyle w:val="BodyNormal"/>
        <w:rPr>
          <w:ins w:id="1489" w:author="Author"/>
          <w:rFonts w:ascii="Times New Roman" w:hAnsi="Times New Roman" w:cs="Times New Roman"/>
          <w:szCs w:val="24"/>
        </w:rPr>
      </w:pPr>
      <w:ins w:id="1490" w:author="Author">
        <w:r w:rsidRPr="009C230E">
          <w:rPr>
            <w:rFonts w:ascii="Times New Roman" w:hAnsi="Times New Roman" w:cs="Times New Roman"/>
            <w:szCs w:val="24"/>
          </w:rPr>
          <w:t>“Son, I have combat experience. I’ll go outside and take out that pilot. You stay here.”</w:t>
        </w:r>
      </w:ins>
    </w:p>
    <w:p w14:paraId="7A4C2F7B" w14:textId="77777777" w:rsidR="001418B6" w:rsidRPr="009C230E" w:rsidRDefault="001418B6" w:rsidP="001418B6">
      <w:pPr>
        <w:pStyle w:val="BodyNormal"/>
        <w:rPr>
          <w:ins w:id="1491" w:author="Author"/>
          <w:rFonts w:ascii="Times New Roman" w:hAnsi="Times New Roman" w:cs="Times New Roman"/>
          <w:szCs w:val="24"/>
        </w:rPr>
      </w:pPr>
      <w:ins w:id="1492" w:author="Author">
        <w:r w:rsidRPr="009C230E">
          <w:rPr>
            <w:rFonts w:ascii="Times New Roman" w:hAnsi="Times New Roman" w:cs="Times New Roman"/>
            <w:szCs w:val="24"/>
          </w:rPr>
          <w:t>“Absolutely not, Dad! I’m thirty years younger</w:t>
        </w:r>
        <w:del w:id="1493" w:author="Author">
          <w:r w:rsidRPr="009C230E" w:rsidDel="00B05085">
            <w:rPr>
              <w:rFonts w:ascii="Times New Roman" w:hAnsi="Times New Roman" w:cs="Times New Roman"/>
              <w:szCs w:val="24"/>
            </w:rPr>
            <w:delText>You’re 62, I’m 28,</w:delText>
          </w:r>
        </w:del>
        <w:r w:rsidRPr="009C230E">
          <w:rPr>
            <w:rFonts w:ascii="Times New Roman" w:hAnsi="Times New Roman" w:cs="Times New Roman"/>
            <w:szCs w:val="24"/>
          </w:rPr>
          <w:t xml:space="preserve"> and a Chicago </w:t>
        </w:r>
        <w:proofErr w:type="gramStart"/>
        <w:r w:rsidRPr="009C230E">
          <w:rPr>
            <w:rFonts w:ascii="Times New Roman" w:hAnsi="Times New Roman" w:cs="Times New Roman"/>
            <w:szCs w:val="24"/>
          </w:rPr>
          <w:t>policeman</w:t>
        </w:r>
        <w:proofErr w:type="gramEnd"/>
        <w:del w:id="1494" w:author="Author">
          <w:r w:rsidRPr="009C230E" w:rsidDel="00B05085">
            <w:rPr>
              <w:rFonts w:ascii="Times New Roman" w:hAnsi="Times New Roman" w:cs="Times New Roman"/>
              <w:szCs w:val="24"/>
            </w:rPr>
            <w:delText>.</w:delText>
          </w:r>
        </w:del>
        <w:r w:rsidRPr="009C230E">
          <w:rPr>
            <w:rFonts w:ascii="Times New Roman" w:hAnsi="Times New Roman" w:cs="Times New Roman"/>
            <w:szCs w:val="24"/>
          </w:rPr>
          <w:t>, so y</w:t>
        </w:r>
        <w:del w:id="1495" w:author="Author">
          <w:r w:rsidRPr="009C230E" w:rsidDel="00B05085">
            <w:rPr>
              <w:rFonts w:ascii="Times New Roman" w:hAnsi="Times New Roman" w:cs="Times New Roman"/>
              <w:szCs w:val="24"/>
            </w:rPr>
            <w:delText xml:space="preserve"> Y</w:delText>
          </w:r>
        </w:del>
        <w:r w:rsidRPr="009C230E">
          <w:rPr>
            <w:rFonts w:ascii="Times New Roman" w:hAnsi="Times New Roman" w:cs="Times New Roman"/>
            <w:szCs w:val="24"/>
          </w:rPr>
          <w:t>ou stay here and guard the north stairs. That’s an order. Don’t make me arrest you.”</w:t>
        </w:r>
      </w:ins>
    </w:p>
    <w:p w14:paraId="57C67945" w14:textId="5A313458" w:rsidR="001418B6" w:rsidRPr="009C230E" w:rsidRDefault="001418B6" w:rsidP="001418B6">
      <w:pPr>
        <w:pStyle w:val="BodyNormal"/>
        <w:rPr>
          <w:ins w:id="1496" w:author="Author"/>
          <w:rFonts w:ascii="Times New Roman" w:hAnsi="Times New Roman" w:cs="Times New Roman"/>
          <w:szCs w:val="24"/>
        </w:rPr>
      </w:pPr>
      <w:ins w:id="1497" w:author="Author">
        <w:r w:rsidRPr="009C230E">
          <w:rPr>
            <w:rFonts w:ascii="Times New Roman" w:hAnsi="Times New Roman" w:cs="Times New Roman"/>
            <w:szCs w:val="24"/>
          </w:rPr>
          <w:t>“Mac, they can shoot at you from the third-floor window</w:t>
        </w:r>
      </w:ins>
      <w:r w:rsidR="00792176">
        <w:rPr>
          <w:rFonts w:ascii="Times New Roman" w:hAnsi="Times New Roman" w:cs="Times New Roman"/>
          <w:szCs w:val="24"/>
        </w:rPr>
        <w:t>s</w:t>
      </w:r>
      <w:ins w:id="1498" w:author="Author">
        <w:r w:rsidRPr="009C230E">
          <w:rPr>
            <w:rFonts w:ascii="Times New Roman" w:hAnsi="Times New Roman" w:cs="Times New Roman"/>
            <w:szCs w:val="24"/>
          </w:rPr>
          <w:t>. You’ll be in a crossfire.”</w:t>
        </w:r>
      </w:ins>
    </w:p>
    <w:p w14:paraId="74272202" w14:textId="77777777" w:rsidR="001418B6" w:rsidRPr="009C230E" w:rsidRDefault="001418B6" w:rsidP="001418B6">
      <w:pPr>
        <w:pStyle w:val="BodyNormal"/>
        <w:rPr>
          <w:ins w:id="1499" w:author="Author"/>
          <w:rFonts w:ascii="Times New Roman" w:hAnsi="Times New Roman" w:cs="Times New Roman"/>
          <w:szCs w:val="24"/>
        </w:rPr>
      </w:pPr>
      <w:ins w:id="1500" w:author="Author">
        <w:r w:rsidRPr="009C230E">
          <w:rPr>
            <w:rFonts w:ascii="Times New Roman" w:hAnsi="Times New Roman" w:cs="Times New Roman"/>
            <w:szCs w:val="24"/>
          </w:rPr>
          <w:t>“If I make it to your massive cast-iron Texas smoker and fancy outdoor grill, I’ve got a good chance. Dad, how do I disable the helicopter?”</w:t>
        </w:r>
      </w:ins>
    </w:p>
    <w:p w14:paraId="1C508DAE" w14:textId="77777777" w:rsidR="001418B6" w:rsidRPr="009C230E" w:rsidRDefault="001418B6" w:rsidP="001418B6">
      <w:pPr>
        <w:pStyle w:val="BodyNormal"/>
        <w:rPr>
          <w:ins w:id="1501" w:author="Author"/>
          <w:rFonts w:ascii="Times New Roman" w:hAnsi="Times New Roman" w:cs="Times New Roman"/>
          <w:szCs w:val="24"/>
        </w:rPr>
      </w:pPr>
      <w:ins w:id="1502" w:author="Author">
        <w:r w:rsidRPr="009C230E">
          <w:rPr>
            <w:rFonts w:ascii="Times New Roman" w:hAnsi="Times New Roman" w:cs="Times New Roman"/>
            <w:szCs w:val="24"/>
          </w:rPr>
          <w:t>“This new model has three bump</w:t>
        </w:r>
        <w:del w:id="1503" w:author="Author">
          <w:r w:rsidRPr="009C230E" w:rsidDel="00B05085">
            <w:rPr>
              <w:rFonts w:ascii="Times New Roman" w:hAnsi="Times New Roman" w:cs="Times New Roman"/>
              <w:szCs w:val="24"/>
            </w:rPr>
            <w:delText>-</w:delText>
          </w:r>
        </w:del>
      </w:ins>
      <w:r w:rsidRPr="009C230E">
        <w:rPr>
          <w:rFonts w:ascii="Times New Roman" w:hAnsi="Times New Roman" w:cs="Times New Roman"/>
          <w:szCs w:val="24"/>
        </w:rPr>
        <w:t>-</w:t>
      </w:r>
      <w:ins w:id="1504" w:author="Author">
        <w:r w:rsidRPr="009C230E">
          <w:rPr>
            <w:rFonts w:ascii="Times New Roman" w:hAnsi="Times New Roman" w:cs="Times New Roman"/>
            <w:szCs w:val="24"/>
          </w:rPr>
          <w:t xml:space="preserve">panels to the left of the door. The leftmost one is the fuel cutoff valve. Bump the panel open and turn the handle clockwise as far as it will go. </w:t>
        </w:r>
      </w:ins>
      <w:r w:rsidRPr="009C230E">
        <w:rPr>
          <w:rFonts w:ascii="Times New Roman" w:hAnsi="Times New Roman" w:cs="Times New Roman"/>
          <w:szCs w:val="24"/>
        </w:rPr>
        <w:t xml:space="preserve">You’ll starve </w:t>
      </w:r>
      <w:ins w:id="1505" w:author="Author">
        <w:r w:rsidRPr="009C230E">
          <w:rPr>
            <w:rFonts w:ascii="Times New Roman" w:hAnsi="Times New Roman" w:cs="Times New Roman"/>
            <w:szCs w:val="24"/>
          </w:rPr>
          <w:t>the engine</w:t>
        </w:r>
      </w:ins>
      <w:r w:rsidRPr="009C230E">
        <w:rPr>
          <w:rFonts w:ascii="Times New Roman" w:hAnsi="Times New Roman" w:cs="Times New Roman"/>
          <w:szCs w:val="24"/>
        </w:rPr>
        <w:t xml:space="preserve"> of</w:t>
      </w:r>
      <w:ins w:id="1506" w:author="Author">
        <w:r w:rsidRPr="009C230E">
          <w:rPr>
            <w:rFonts w:ascii="Times New Roman" w:hAnsi="Times New Roman" w:cs="Times New Roman"/>
            <w:szCs w:val="24"/>
          </w:rPr>
          <w:t xml:space="preserve"> fuel</w:t>
        </w:r>
      </w:ins>
      <w:r w:rsidRPr="009C230E">
        <w:rPr>
          <w:rFonts w:ascii="Times New Roman" w:hAnsi="Times New Roman" w:cs="Times New Roman"/>
          <w:szCs w:val="24"/>
        </w:rPr>
        <w:t xml:space="preserve"> in 20 seconds</w:t>
      </w:r>
      <w:ins w:id="1507" w:author="Author">
        <w:r w:rsidRPr="009C230E">
          <w:rPr>
            <w:rFonts w:ascii="Times New Roman" w:hAnsi="Times New Roman" w:cs="Times New Roman"/>
            <w:szCs w:val="24"/>
          </w:rPr>
          <w:t>.”</w:t>
        </w:r>
      </w:ins>
    </w:p>
    <w:p w14:paraId="595815DD" w14:textId="77777777" w:rsidR="001418B6" w:rsidRPr="009C230E" w:rsidRDefault="001418B6" w:rsidP="001418B6">
      <w:pPr>
        <w:pStyle w:val="BodyNormal"/>
        <w:rPr>
          <w:ins w:id="1508" w:author="Author"/>
          <w:rFonts w:ascii="Times New Roman" w:hAnsi="Times New Roman" w:cs="Times New Roman"/>
          <w:szCs w:val="24"/>
        </w:rPr>
      </w:pPr>
      <w:ins w:id="1509" w:author="Author">
        <w:r w:rsidRPr="009C230E">
          <w:rPr>
            <w:rFonts w:ascii="Times New Roman" w:hAnsi="Times New Roman" w:cs="Times New Roman"/>
            <w:szCs w:val="24"/>
          </w:rPr>
          <w:t>“</w:t>
        </w:r>
        <w:del w:id="1510" w:author="Author">
          <w:r w:rsidRPr="009C230E" w:rsidDel="00B05085">
            <w:rPr>
              <w:rFonts w:ascii="Times New Roman" w:hAnsi="Times New Roman" w:cs="Times New Roman"/>
              <w:szCs w:val="24"/>
            </w:rPr>
            <w:delText>OK</w:delText>
          </w:r>
        </w:del>
        <w:r w:rsidRPr="009C230E">
          <w:rPr>
            <w:rFonts w:ascii="Times New Roman" w:hAnsi="Times New Roman" w:cs="Times New Roman"/>
            <w:szCs w:val="24"/>
          </w:rPr>
          <w:t>Got it, Dad.”</w:t>
        </w:r>
      </w:ins>
    </w:p>
    <w:p w14:paraId="234BAE55" w14:textId="77777777" w:rsidR="001418B6" w:rsidRPr="009C230E" w:rsidRDefault="001418B6" w:rsidP="001418B6">
      <w:pPr>
        <w:pStyle w:val="BodyNormal"/>
        <w:rPr>
          <w:ins w:id="1511" w:author="Author"/>
          <w:rFonts w:ascii="Times New Roman" w:hAnsi="Times New Roman" w:cs="Times New Roman"/>
          <w:szCs w:val="24"/>
        </w:rPr>
      </w:pPr>
      <w:ins w:id="1512" w:author="Author">
        <w:r w:rsidRPr="009C230E">
          <w:rPr>
            <w:rFonts w:ascii="Times New Roman" w:hAnsi="Times New Roman" w:cs="Times New Roman"/>
            <w:szCs w:val="24"/>
          </w:rPr>
          <w:t>“Son, I’m so proud of you. For those times I’ve disappointed you, I’m sorry.”</w:t>
        </w:r>
      </w:ins>
    </w:p>
    <w:p w14:paraId="296BADB3" w14:textId="77777777" w:rsidR="001418B6" w:rsidRPr="009C230E" w:rsidRDefault="001418B6" w:rsidP="001418B6">
      <w:pPr>
        <w:pStyle w:val="BodyNormal"/>
        <w:rPr>
          <w:ins w:id="1513" w:author="Author"/>
          <w:rFonts w:ascii="Times New Roman" w:hAnsi="Times New Roman" w:cs="Times New Roman"/>
          <w:szCs w:val="24"/>
        </w:rPr>
      </w:pPr>
      <w:ins w:id="1514" w:author="Author">
        <w:r w:rsidRPr="009C230E">
          <w:rPr>
            <w:rFonts w:ascii="Times New Roman" w:hAnsi="Times New Roman" w:cs="Times New Roman"/>
            <w:szCs w:val="24"/>
          </w:rPr>
          <w:t>Mac put his hand on his father’s shoulder, giving him a loving pat.</w:t>
        </w:r>
      </w:ins>
    </w:p>
    <w:p w14:paraId="22F3760F" w14:textId="77777777" w:rsidR="001418B6" w:rsidRPr="009C230E" w:rsidRDefault="001418B6" w:rsidP="001418B6">
      <w:pPr>
        <w:pStyle w:val="BodyNormal"/>
        <w:rPr>
          <w:ins w:id="1515" w:author="Author"/>
          <w:rFonts w:ascii="Times New Roman" w:hAnsi="Times New Roman" w:cs="Times New Roman"/>
          <w:szCs w:val="24"/>
        </w:rPr>
      </w:pPr>
      <w:ins w:id="1516" w:author="Author">
        <w:r w:rsidRPr="009C230E">
          <w:rPr>
            <w:rFonts w:ascii="Times New Roman" w:hAnsi="Times New Roman" w:cs="Times New Roman"/>
            <w:szCs w:val="24"/>
          </w:rPr>
          <w:t>“You’ve been a great Dad, stubborn occasionally, just like me.”</w:t>
        </w:r>
      </w:ins>
    </w:p>
    <w:p w14:paraId="7104E29B" w14:textId="77777777" w:rsidR="001418B6" w:rsidRPr="009C230E" w:rsidRDefault="001418B6" w:rsidP="001418B6">
      <w:pPr>
        <w:pStyle w:val="BodyNormal"/>
        <w:rPr>
          <w:ins w:id="1517" w:author="Author"/>
          <w:rFonts w:ascii="Times New Roman" w:hAnsi="Times New Roman" w:cs="Times New Roman"/>
          <w:szCs w:val="24"/>
        </w:rPr>
      </w:pPr>
      <w:ins w:id="1518" w:author="Author">
        <w:r w:rsidRPr="009C230E">
          <w:rPr>
            <w:rFonts w:ascii="Times New Roman" w:hAnsi="Times New Roman" w:cs="Times New Roman"/>
            <w:szCs w:val="24"/>
          </w:rPr>
          <w:t>Mac peeked around the door. The Russian was still inside the helicopter. Mac was confident he could reach the outdoor grill before the pilot could react.</w:t>
        </w:r>
      </w:ins>
    </w:p>
    <w:p w14:paraId="6376473F" w14:textId="77777777" w:rsidR="001418B6" w:rsidRPr="009C230E" w:rsidRDefault="001418B6" w:rsidP="001418B6">
      <w:pPr>
        <w:pStyle w:val="BodyNormal"/>
        <w:rPr>
          <w:ins w:id="1519" w:author="Author"/>
          <w:rFonts w:ascii="Times New Roman" w:hAnsi="Times New Roman" w:cs="Times New Roman"/>
          <w:szCs w:val="24"/>
        </w:rPr>
      </w:pPr>
      <w:ins w:id="1520" w:author="Author">
        <w:r w:rsidRPr="009C230E">
          <w:rPr>
            <w:rFonts w:ascii="Times New Roman" w:hAnsi="Times New Roman" w:cs="Times New Roman"/>
            <w:szCs w:val="24"/>
          </w:rPr>
          <w:t xml:space="preserve">Sprinting like an Olympic hurdler, Mac jumped over </w:t>
        </w:r>
        <w:r w:rsidRPr="009C230E">
          <w:rPr>
            <w:rFonts w:ascii="Times New Roman" w:hAnsi="Times New Roman" w:cs="Times New Roman"/>
            <w:szCs w:val="24"/>
          </w:rPr>
          <w:lastRenderedPageBreak/>
          <w:t>one of the pool’s lounge chairs, heading for his father’s smoker and grill. The getaway pilot saw him and exited the helicopter with a long gun. Kneeling behind the grill, Mac had to shout the required police warning.</w:t>
        </w:r>
        <w:r w:rsidRPr="009C230E">
          <w:rPr>
            <w:rFonts w:ascii="Times New Roman" w:hAnsi="Times New Roman" w:cs="Times New Roman"/>
            <w:szCs w:val="24"/>
          </w:rPr>
          <w:br/>
        </w:r>
        <w:r w:rsidRPr="009C230E">
          <w:rPr>
            <w:rFonts w:ascii="Times New Roman" w:hAnsi="Times New Roman" w:cs="Times New Roman"/>
            <w:i/>
            <w:iCs/>
            <w:szCs w:val="24"/>
          </w:rPr>
          <w:t>“This is the Chicago Police</w:t>
        </w:r>
        <w:proofErr w:type="gramStart"/>
        <w:r w:rsidRPr="009C230E">
          <w:rPr>
            <w:rFonts w:ascii="Times New Roman" w:hAnsi="Times New Roman" w:cs="Times New Roman"/>
            <w:i/>
            <w:iCs/>
            <w:szCs w:val="24"/>
          </w:rPr>
          <w:t>.</w:t>
        </w:r>
        <w:proofErr w:type="gramEnd"/>
        <w:r w:rsidRPr="009C230E">
          <w:rPr>
            <w:rFonts w:ascii="Times New Roman" w:hAnsi="Times New Roman" w:cs="Times New Roman"/>
            <w:i/>
            <w:iCs/>
            <w:szCs w:val="24"/>
          </w:rPr>
          <w:t xml:space="preserve"> Drop your weapon. Put your hands over your head. This will be</w:t>
        </w:r>
        <w:del w:id="1521" w:author="Author">
          <w:r w:rsidRPr="009C230E" w:rsidDel="00B05085">
            <w:rPr>
              <w:rFonts w:ascii="Times New Roman" w:hAnsi="Times New Roman" w:cs="Times New Roman"/>
              <w:i/>
              <w:iCs/>
              <w:szCs w:val="24"/>
            </w:rPr>
            <w:delText>is</w:delText>
          </w:r>
        </w:del>
        <w:r w:rsidRPr="009C230E">
          <w:rPr>
            <w:rFonts w:ascii="Times New Roman" w:hAnsi="Times New Roman" w:cs="Times New Roman"/>
            <w:i/>
            <w:iCs/>
            <w:szCs w:val="24"/>
          </w:rPr>
          <w:t xml:space="preserve"> your only warning!”</w:t>
        </w:r>
        <w:r w:rsidRPr="009C230E">
          <w:rPr>
            <w:rFonts w:ascii="Times New Roman" w:hAnsi="Times New Roman" w:cs="Times New Roman"/>
            <w:i/>
            <w:iCs/>
            <w:szCs w:val="24"/>
          </w:rPr>
          <w:br/>
        </w:r>
        <w:r w:rsidRPr="009C230E">
          <w:rPr>
            <w:rFonts w:ascii="Times New Roman" w:hAnsi="Times New Roman" w:cs="Times New Roman"/>
            <w:szCs w:val="24"/>
          </w:rPr>
          <w:t xml:space="preserve">Mac wasn’t even sure that the pilot understood English. The pilot aimed at Mac and squeezed off three shots, but Mac ducked out of sight, and the shells ricocheted off the Grill and smoker. The pilot didn’t know which end of the smoker and grill Mac would fire from, so Mac had a slight edge. He got on his belly and sighted his </w:t>
        </w:r>
      </w:ins>
      <w:r w:rsidRPr="009C230E">
        <w:rPr>
          <w:rFonts w:ascii="Times New Roman" w:hAnsi="Times New Roman" w:cs="Times New Roman"/>
          <w:szCs w:val="24"/>
        </w:rPr>
        <w:t>M6</w:t>
      </w:r>
      <w:ins w:id="1522" w:author="Author">
        <w:r w:rsidRPr="009C230E">
          <w:rPr>
            <w:rFonts w:ascii="Times New Roman" w:hAnsi="Times New Roman" w:cs="Times New Roman"/>
            <w:szCs w:val="24"/>
          </w:rPr>
          <w:t xml:space="preserve"> carbine on the pilot’s head. </w:t>
        </w:r>
      </w:ins>
      <w:r w:rsidRPr="009C230E">
        <w:rPr>
          <w:rFonts w:ascii="Times New Roman" w:hAnsi="Times New Roman" w:cs="Times New Roman"/>
          <w:szCs w:val="24"/>
        </w:rPr>
        <w:t>C</w:t>
      </w:r>
      <w:ins w:id="1523" w:author="Author">
        <w:r w:rsidRPr="009C230E">
          <w:rPr>
            <w:rFonts w:ascii="Times New Roman" w:hAnsi="Times New Roman" w:cs="Times New Roman"/>
            <w:szCs w:val="24"/>
          </w:rPr>
          <w:t xml:space="preserve">onfident that any errant shells would land in Lake Michigan, Mac fired five shots at the intruder. Without a silencer, his rifle’s report was earsplitting and sure to attract the attention of the killers upstairs. But Mac’s </w:t>
        </w:r>
      </w:ins>
      <w:r w:rsidRPr="009C230E">
        <w:rPr>
          <w:rFonts w:ascii="Times New Roman" w:hAnsi="Times New Roman" w:cs="Times New Roman"/>
          <w:szCs w:val="24"/>
        </w:rPr>
        <w:t>M6</w:t>
      </w:r>
      <w:ins w:id="1524" w:author="Author">
        <w:r w:rsidRPr="009C230E">
          <w:rPr>
            <w:rFonts w:ascii="Times New Roman" w:hAnsi="Times New Roman" w:cs="Times New Roman"/>
            <w:szCs w:val="24"/>
          </w:rPr>
          <w:t xml:space="preserve"> had a night vision scope and laser targeting, so all five rounds hit the Russian’s helmet. The helmet deflected </w:t>
        </w:r>
      </w:ins>
      <w:proofErr w:type="gramStart"/>
      <w:r w:rsidRPr="009C230E">
        <w:rPr>
          <w:rFonts w:ascii="Times New Roman" w:hAnsi="Times New Roman" w:cs="Times New Roman"/>
          <w:szCs w:val="24"/>
        </w:rPr>
        <w:t>some</w:t>
      </w:r>
      <w:ins w:id="1525" w:author="Author">
        <w:r w:rsidRPr="009C230E">
          <w:rPr>
            <w:rFonts w:ascii="Times New Roman" w:hAnsi="Times New Roman" w:cs="Times New Roman"/>
            <w:szCs w:val="24"/>
          </w:rPr>
          <w:t xml:space="preserve"> of</w:t>
        </w:r>
        <w:proofErr w:type="gramEnd"/>
        <w:r w:rsidRPr="009C230E">
          <w:rPr>
            <w:rFonts w:ascii="Times New Roman" w:hAnsi="Times New Roman" w:cs="Times New Roman"/>
            <w:szCs w:val="24"/>
          </w:rPr>
          <w:t xml:space="preserve"> the bullets, but the pilot bounced </w:t>
        </w:r>
      </w:ins>
      <w:r w:rsidRPr="009C230E">
        <w:rPr>
          <w:rFonts w:ascii="Times New Roman" w:hAnsi="Times New Roman" w:cs="Times New Roman"/>
          <w:szCs w:val="24"/>
        </w:rPr>
        <w:t>back and forth</w:t>
      </w:r>
      <w:ins w:id="1526" w:author="Author">
        <w:r w:rsidRPr="009C230E">
          <w:rPr>
            <w:rFonts w:ascii="Times New Roman" w:hAnsi="Times New Roman" w:cs="Times New Roman"/>
            <w:szCs w:val="24"/>
          </w:rPr>
          <w:t xml:space="preserve"> like a marionette. Fortunately, one of the shells must have been a bull’s eye. The pilot stumbled backward and dropped to the ground, on his side, motionless. Mac assumed he was dead.</w:t>
        </w:r>
      </w:ins>
    </w:p>
    <w:p w14:paraId="4B982E4D" w14:textId="0039C308" w:rsidR="001418B6" w:rsidRPr="009C230E" w:rsidRDefault="001418B6" w:rsidP="001418B6">
      <w:pPr>
        <w:pStyle w:val="BodyNormal"/>
        <w:rPr>
          <w:ins w:id="1527" w:author="Author"/>
          <w:rFonts w:ascii="Times New Roman" w:hAnsi="Times New Roman" w:cs="Times New Roman"/>
          <w:szCs w:val="24"/>
        </w:rPr>
      </w:pPr>
      <w:ins w:id="1528" w:author="Author">
        <w:r w:rsidRPr="009C230E">
          <w:rPr>
            <w:rFonts w:ascii="Times New Roman" w:hAnsi="Times New Roman" w:cs="Times New Roman"/>
            <w:szCs w:val="24"/>
          </w:rPr>
          <w:t>Dashing to the helicopter, Mac located the leftmost bump panel and popped it open. Then, keeping his eye on the third-floor window</w:t>
        </w:r>
      </w:ins>
      <w:r w:rsidR="00792176">
        <w:rPr>
          <w:rFonts w:ascii="Times New Roman" w:hAnsi="Times New Roman" w:cs="Times New Roman"/>
          <w:szCs w:val="24"/>
        </w:rPr>
        <w:t>s</w:t>
      </w:r>
      <w:ins w:id="1529" w:author="Author">
        <w:r w:rsidRPr="009C230E">
          <w:rPr>
            <w:rFonts w:ascii="Times New Roman" w:hAnsi="Times New Roman" w:cs="Times New Roman"/>
            <w:szCs w:val="24"/>
          </w:rPr>
          <w:t xml:space="preserve">, Mac turned the fuel </w:t>
        </w:r>
      </w:ins>
      <w:r w:rsidR="008110FB" w:rsidRPr="009C230E">
        <w:rPr>
          <w:rFonts w:ascii="Times New Roman" w:hAnsi="Times New Roman" w:cs="Times New Roman"/>
          <w:szCs w:val="24"/>
        </w:rPr>
        <w:t>shut off</w:t>
      </w:r>
      <w:ins w:id="1530" w:author="Author">
        <w:r w:rsidRPr="009C230E">
          <w:rPr>
            <w:rFonts w:ascii="Times New Roman" w:hAnsi="Times New Roman" w:cs="Times New Roman"/>
            <w:szCs w:val="24"/>
          </w:rPr>
          <w:t xml:space="preserve"> valve </w:t>
        </w:r>
        <w:r w:rsidRPr="009C230E">
          <w:rPr>
            <w:rFonts w:ascii="Times New Roman" w:hAnsi="Times New Roman" w:cs="Times New Roman"/>
            <w:szCs w:val="24"/>
          </w:rPr>
          <w:lastRenderedPageBreak/>
          <w:t xml:space="preserve">clockwise until he felt it </w:t>
        </w:r>
        <w:proofErr w:type="gramStart"/>
        <w:r w:rsidRPr="009C230E">
          <w:rPr>
            <w:rFonts w:ascii="Times New Roman" w:hAnsi="Times New Roman" w:cs="Times New Roman"/>
            <w:szCs w:val="24"/>
          </w:rPr>
          <w:t>reach</w:t>
        </w:r>
        <w:proofErr w:type="gramEnd"/>
        <w:r w:rsidRPr="009C230E">
          <w:rPr>
            <w:rFonts w:ascii="Times New Roman" w:hAnsi="Times New Roman" w:cs="Times New Roman"/>
            <w:szCs w:val="24"/>
          </w:rPr>
          <w:t xml:space="preserve"> the limit. After p</w:t>
        </w:r>
        <w:del w:id="1531" w:author="Author">
          <w:r w:rsidRPr="009C230E" w:rsidDel="00B05085">
            <w:rPr>
              <w:rFonts w:ascii="Times New Roman" w:hAnsi="Times New Roman" w:cs="Times New Roman"/>
              <w:szCs w:val="24"/>
            </w:rPr>
            <w:delText>P</w:delText>
          </w:r>
        </w:del>
        <w:r w:rsidRPr="009C230E">
          <w:rPr>
            <w:rFonts w:ascii="Times New Roman" w:hAnsi="Times New Roman" w:cs="Times New Roman"/>
            <w:szCs w:val="24"/>
          </w:rPr>
          <w:t xml:space="preserve">opping the panel back in place, Mac sprinted back to the smoker and grill. </w:t>
        </w:r>
      </w:ins>
      <w:r w:rsidRPr="009C230E">
        <w:rPr>
          <w:rFonts w:ascii="Times New Roman" w:hAnsi="Times New Roman" w:cs="Times New Roman"/>
          <w:szCs w:val="24"/>
        </w:rPr>
        <w:t xml:space="preserve">Seeing someone opening </w:t>
      </w:r>
      <w:r w:rsidR="00792176">
        <w:rPr>
          <w:rFonts w:ascii="Times New Roman" w:hAnsi="Times New Roman" w:cs="Times New Roman"/>
          <w:szCs w:val="24"/>
        </w:rPr>
        <w:t>a</w:t>
      </w:r>
      <w:r w:rsidRPr="009C230E">
        <w:rPr>
          <w:rFonts w:ascii="Times New Roman" w:hAnsi="Times New Roman" w:cs="Times New Roman"/>
          <w:szCs w:val="24"/>
        </w:rPr>
        <w:t xml:space="preserve"> third-floor window,</w:t>
      </w:r>
      <w:ins w:id="1532" w:author="Author">
        <w:r w:rsidRPr="009C230E">
          <w:rPr>
            <w:rFonts w:ascii="Times New Roman" w:hAnsi="Times New Roman" w:cs="Times New Roman"/>
            <w:szCs w:val="24"/>
          </w:rPr>
          <w:t xml:space="preserve"> he ducked behind the cast iron smoker.</w:t>
        </w:r>
      </w:ins>
    </w:p>
    <w:p w14:paraId="283527D3" w14:textId="77777777" w:rsidR="001418B6" w:rsidRPr="009C230E" w:rsidRDefault="001418B6" w:rsidP="001418B6">
      <w:pPr>
        <w:pStyle w:val="BodyNormal"/>
        <w:rPr>
          <w:ins w:id="1533" w:author="Author"/>
          <w:rFonts w:ascii="Times New Roman" w:hAnsi="Times New Roman" w:cs="Times New Roman"/>
          <w:szCs w:val="24"/>
        </w:rPr>
      </w:pPr>
      <w:ins w:id="1534" w:author="Author">
        <w:r w:rsidRPr="009C230E">
          <w:rPr>
            <w:rFonts w:ascii="Times New Roman" w:hAnsi="Times New Roman" w:cs="Times New Roman"/>
            <w:szCs w:val="24"/>
          </w:rPr>
          <w:t xml:space="preserve">Getting on his belly again, Mac trained his </w:t>
        </w:r>
      </w:ins>
      <w:r w:rsidRPr="009C230E">
        <w:rPr>
          <w:rFonts w:ascii="Times New Roman" w:hAnsi="Times New Roman" w:cs="Times New Roman"/>
          <w:szCs w:val="24"/>
        </w:rPr>
        <w:t>M6</w:t>
      </w:r>
      <w:ins w:id="1535" w:author="Author">
        <w:r w:rsidRPr="009C230E">
          <w:rPr>
            <w:rFonts w:ascii="Times New Roman" w:hAnsi="Times New Roman" w:cs="Times New Roman"/>
            <w:szCs w:val="24"/>
          </w:rPr>
          <w:t xml:space="preserve"> rifle sight on the jammer unit in the yard. He fired five times. The</w:t>
        </w:r>
      </w:ins>
      <w:r w:rsidRPr="009C230E">
        <w:rPr>
          <w:rFonts w:ascii="Times New Roman" w:hAnsi="Times New Roman" w:cs="Times New Roman"/>
          <w:szCs w:val="24"/>
        </w:rPr>
        <w:t xml:space="preserve"> third shot triggered a flash of ligh</w:t>
      </w:r>
      <w:ins w:id="1536" w:author="Author">
        <w:r w:rsidRPr="009C230E">
          <w:rPr>
            <w:rFonts w:ascii="Times New Roman" w:hAnsi="Times New Roman" w:cs="Times New Roman"/>
            <w:szCs w:val="24"/>
          </w:rPr>
          <w:t xml:space="preserve">t, </w:t>
        </w:r>
        <w:proofErr w:type="gramStart"/>
        <w:r w:rsidRPr="009C230E">
          <w:rPr>
            <w:rFonts w:ascii="Times New Roman" w:hAnsi="Times New Roman" w:cs="Times New Roman"/>
            <w:szCs w:val="24"/>
          </w:rPr>
          <w:t>possibly an</w:t>
        </w:r>
        <w:proofErr w:type="gramEnd"/>
        <w:r w:rsidRPr="009C230E">
          <w:rPr>
            <w:rFonts w:ascii="Times New Roman" w:hAnsi="Times New Roman" w:cs="Times New Roman"/>
            <w:szCs w:val="24"/>
          </w:rPr>
          <w:t xml:space="preserve"> electric arc. The last volley caused a hissing sound from the jammer box, followed by </w:t>
        </w:r>
        <w:del w:id="1537" w:author="Author">
          <w:r w:rsidRPr="009C230E" w:rsidDel="00020AD4">
            <w:rPr>
              <w:rFonts w:ascii="Times New Roman" w:hAnsi="Times New Roman" w:cs="Times New Roman"/>
              <w:szCs w:val="24"/>
            </w:rPr>
            <w:delText>an eruption of smoke and visible flames</w:delText>
          </w:r>
        </w:del>
        <w:r w:rsidRPr="009C230E">
          <w:rPr>
            <w:rFonts w:ascii="Times New Roman" w:hAnsi="Times New Roman" w:cs="Times New Roman"/>
            <w:szCs w:val="24"/>
          </w:rPr>
          <w:t xml:space="preserve">smoke and visible flames. The jammer </w:t>
        </w:r>
        <w:del w:id="1538" w:author="Author">
          <w:r w:rsidRPr="009C230E" w:rsidDel="00B05085">
            <w:rPr>
              <w:rFonts w:ascii="Times New Roman" w:hAnsi="Times New Roman" w:cs="Times New Roman"/>
              <w:szCs w:val="24"/>
            </w:rPr>
            <w:delText xml:space="preserve">suddenly </w:delText>
          </w:r>
        </w:del>
        <w:r w:rsidRPr="009C230E">
          <w:rPr>
            <w:rFonts w:ascii="Times New Roman" w:hAnsi="Times New Roman" w:cs="Times New Roman"/>
            <w:szCs w:val="24"/>
          </w:rPr>
          <w:t xml:space="preserve">exploded in a flash of white light and a cloud of shrapnel. </w:t>
        </w:r>
      </w:ins>
    </w:p>
    <w:p w14:paraId="1A459A0E" w14:textId="77777777" w:rsidR="001418B6" w:rsidRPr="009C230E" w:rsidRDefault="001418B6" w:rsidP="001418B6">
      <w:pPr>
        <w:pStyle w:val="BodyNormal"/>
        <w:rPr>
          <w:ins w:id="1539" w:author="Author"/>
          <w:rFonts w:ascii="Times New Roman" w:hAnsi="Times New Roman" w:cs="Times New Roman"/>
          <w:szCs w:val="24"/>
        </w:rPr>
      </w:pPr>
      <w:ins w:id="1540" w:author="Author">
        <w:r w:rsidRPr="009C230E">
          <w:rPr>
            <w:rFonts w:ascii="Times New Roman" w:hAnsi="Times New Roman" w:cs="Times New Roman"/>
            <w:i/>
            <w:iCs/>
            <w:szCs w:val="24"/>
          </w:rPr>
          <w:t>The Russian jammer</w:t>
        </w:r>
        <w:del w:id="1541" w:author="Author">
          <w:r w:rsidRPr="009C230E" w:rsidDel="00B05085">
            <w:rPr>
              <w:rFonts w:ascii="Times New Roman" w:hAnsi="Times New Roman" w:cs="Times New Roman"/>
              <w:i/>
              <w:iCs/>
              <w:szCs w:val="24"/>
            </w:rPr>
            <w:delText>It must have</w:delText>
          </w:r>
        </w:del>
        <w:r w:rsidRPr="009C230E">
          <w:rPr>
            <w:rFonts w:ascii="Times New Roman" w:hAnsi="Times New Roman" w:cs="Times New Roman"/>
            <w:i/>
            <w:iCs/>
            <w:szCs w:val="24"/>
          </w:rPr>
          <w:t xml:space="preserve"> ha</w:t>
        </w:r>
      </w:ins>
      <w:r w:rsidRPr="009C230E">
        <w:rPr>
          <w:rFonts w:ascii="Times New Roman" w:hAnsi="Times New Roman" w:cs="Times New Roman"/>
          <w:i/>
          <w:iCs/>
          <w:szCs w:val="24"/>
        </w:rPr>
        <w:t>s</w:t>
      </w:r>
      <w:ins w:id="1542" w:author="Author">
        <w:r w:rsidRPr="009C230E">
          <w:rPr>
            <w:rFonts w:ascii="Times New Roman" w:hAnsi="Times New Roman" w:cs="Times New Roman"/>
            <w:i/>
            <w:iCs/>
            <w:szCs w:val="24"/>
          </w:rPr>
          <w:t xml:space="preserve"> a self-destruct charge,</w:t>
        </w:r>
        <w:r w:rsidRPr="009C230E">
          <w:rPr>
            <w:rFonts w:ascii="Times New Roman" w:hAnsi="Times New Roman" w:cs="Times New Roman"/>
            <w:szCs w:val="24"/>
          </w:rPr>
          <w:t xml:space="preserve"> Mac thought</w:t>
        </w:r>
        <w:del w:id="1543" w:author="Author">
          <w:r w:rsidRPr="009C230E" w:rsidDel="00B05085">
            <w:rPr>
              <w:rFonts w:ascii="Times New Roman" w:hAnsi="Times New Roman" w:cs="Times New Roman"/>
              <w:szCs w:val="24"/>
            </w:rPr>
            <w:delText>, “to be detonated as they left</w:delText>
          </w:r>
        </w:del>
        <w:r w:rsidRPr="009C230E">
          <w:rPr>
            <w:rFonts w:ascii="Times New Roman" w:hAnsi="Times New Roman" w:cs="Times New Roman"/>
            <w:szCs w:val="24"/>
          </w:rPr>
          <w:t>.</w:t>
        </w:r>
        <w:del w:id="1544" w:author="Author">
          <w:r w:rsidRPr="009C230E" w:rsidDel="00D019A4">
            <w:rPr>
              <w:rFonts w:ascii="Times New Roman" w:hAnsi="Times New Roman" w:cs="Times New Roman"/>
              <w:szCs w:val="24"/>
            </w:rPr>
            <w:delText>”</w:delText>
          </w:r>
        </w:del>
      </w:ins>
    </w:p>
    <w:p w14:paraId="7B33BABD" w14:textId="77777777" w:rsidR="001418B6" w:rsidRPr="009C230E" w:rsidRDefault="001418B6" w:rsidP="001418B6">
      <w:pPr>
        <w:pStyle w:val="BodyNormal"/>
        <w:rPr>
          <w:ins w:id="1545" w:author="Author"/>
          <w:rFonts w:ascii="Times New Roman" w:hAnsi="Times New Roman" w:cs="Times New Roman"/>
          <w:szCs w:val="24"/>
        </w:rPr>
      </w:pPr>
      <w:ins w:id="1546" w:author="Author">
        <w:r w:rsidRPr="009C230E">
          <w:rPr>
            <w:rFonts w:ascii="Times New Roman" w:hAnsi="Times New Roman" w:cs="Times New Roman"/>
            <w:szCs w:val="24"/>
          </w:rPr>
          <w:t xml:space="preserve">Now in open battle with the shooter in the third-floor window, Mac could see the laser beam from the Russian assault weapon dance around his position behind the mansion’s outdoor smoker and grill. </w:t>
        </w:r>
      </w:ins>
    </w:p>
    <w:p w14:paraId="0A8FD295" w14:textId="77777777" w:rsidR="001418B6" w:rsidRPr="009C230E" w:rsidRDefault="001418B6" w:rsidP="001418B6">
      <w:pPr>
        <w:pStyle w:val="BodyNormal"/>
        <w:rPr>
          <w:ins w:id="1547" w:author="Author"/>
          <w:rFonts w:ascii="Times New Roman" w:hAnsi="Times New Roman" w:cs="Times New Roman"/>
          <w:szCs w:val="24"/>
        </w:rPr>
      </w:pPr>
      <w:ins w:id="1548" w:author="Author">
        <w:r w:rsidRPr="009C230E">
          <w:rPr>
            <w:rFonts w:ascii="Times New Roman" w:hAnsi="Times New Roman" w:cs="Times New Roman"/>
            <w:szCs w:val="24"/>
          </w:rPr>
          <w:t xml:space="preserve">Having grown up in this house, Mac knew </w:t>
        </w:r>
        <w:del w:id="1549" w:author="Author">
          <w:r w:rsidRPr="009C230E" w:rsidDel="00020AD4">
            <w:rPr>
              <w:rFonts w:ascii="Times New Roman" w:hAnsi="Times New Roman" w:cs="Times New Roman"/>
              <w:szCs w:val="24"/>
            </w:rPr>
            <w:delText xml:space="preserve">that </w:delText>
          </w:r>
        </w:del>
        <w:r w:rsidRPr="009C230E">
          <w:rPr>
            <w:rFonts w:ascii="Times New Roman" w:hAnsi="Times New Roman" w:cs="Times New Roman"/>
            <w:szCs w:val="24"/>
          </w:rPr>
          <w:t xml:space="preserve">the shooter had to be close to the window to fire downwards. Firing a volley of five shots, he tattooed the open window, knowing that it would drive the Russian sniper back. Mac raced again across the pool area, firing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additional rounds. It worked; he made it to the mansion’s north doorway.</w:t>
        </w:r>
      </w:ins>
    </w:p>
    <w:p w14:paraId="4A8E6396" w14:textId="77777777" w:rsidR="001418B6" w:rsidRPr="009C230E" w:rsidRDefault="001418B6" w:rsidP="001418B6">
      <w:pPr>
        <w:pStyle w:val="BodyNormal"/>
        <w:rPr>
          <w:ins w:id="1550" w:author="Author"/>
          <w:rFonts w:ascii="Times New Roman" w:hAnsi="Times New Roman" w:cs="Times New Roman"/>
          <w:szCs w:val="24"/>
        </w:rPr>
      </w:pPr>
      <w:ins w:id="1551" w:author="Author">
        <w:r w:rsidRPr="009C230E">
          <w:rPr>
            <w:rFonts w:ascii="Times New Roman" w:hAnsi="Times New Roman" w:cs="Times New Roman"/>
            <w:szCs w:val="24"/>
          </w:rPr>
          <w:t>“Son, are you injured?”</w:t>
        </w:r>
      </w:ins>
    </w:p>
    <w:p w14:paraId="538F59F1" w14:textId="77777777" w:rsidR="001418B6" w:rsidRPr="009C230E" w:rsidRDefault="001418B6" w:rsidP="001418B6">
      <w:pPr>
        <w:pStyle w:val="BodyNormal"/>
        <w:rPr>
          <w:ins w:id="1552" w:author="Author"/>
          <w:rFonts w:ascii="Times New Roman" w:hAnsi="Times New Roman" w:cs="Times New Roman"/>
          <w:szCs w:val="24"/>
        </w:rPr>
      </w:pPr>
      <w:ins w:id="1553" w:author="Author">
        <w:r w:rsidRPr="009C230E">
          <w:rPr>
            <w:rFonts w:ascii="Times New Roman" w:hAnsi="Times New Roman" w:cs="Times New Roman"/>
            <w:szCs w:val="24"/>
          </w:rPr>
          <w:t xml:space="preserve">“No, Dad, I’m OK. I’m </w:t>
        </w:r>
      </w:ins>
      <w:proofErr w:type="gramStart"/>
      <w:r w:rsidRPr="009C230E">
        <w:rPr>
          <w:rFonts w:ascii="Times New Roman" w:hAnsi="Times New Roman" w:cs="Times New Roman"/>
          <w:szCs w:val="24"/>
        </w:rPr>
        <w:t>fairly sure</w:t>
      </w:r>
      <w:proofErr w:type="gramEnd"/>
      <w:ins w:id="1554" w:author="Author">
        <w:r w:rsidRPr="009C230E">
          <w:rPr>
            <w:rFonts w:ascii="Times New Roman" w:hAnsi="Times New Roman" w:cs="Times New Roman"/>
            <w:szCs w:val="24"/>
          </w:rPr>
          <w:t xml:space="preserve"> I killed the pilot.”</w:t>
        </w:r>
      </w:ins>
    </w:p>
    <w:p w14:paraId="3D7A5455" w14:textId="77777777" w:rsidR="001418B6" w:rsidRPr="009C230E" w:rsidRDefault="001418B6" w:rsidP="001418B6">
      <w:pPr>
        <w:pStyle w:val="BodyNormal"/>
        <w:rPr>
          <w:ins w:id="1555" w:author="Author"/>
          <w:rFonts w:ascii="Times New Roman" w:hAnsi="Times New Roman" w:cs="Times New Roman"/>
          <w:szCs w:val="24"/>
        </w:rPr>
      </w:pPr>
      <w:ins w:id="1556" w:author="Author">
        <w:r w:rsidRPr="009C230E">
          <w:rPr>
            <w:rFonts w:ascii="Times New Roman" w:hAnsi="Times New Roman" w:cs="Times New Roman"/>
            <w:szCs w:val="24"/>
          </w:rPr>
          <w:t>Just then, Jane started firing her captured Russian assault weapon. Even with the high-tech silencer, the whump-</w:t>
        </w:r>
        <w:r w:rsidRPr="009C230E">
          <w:rPr>
            <w:rFonts w:ascii="Times New Roman" w:hAnsi="Times New Roman" w:cs="Times New Roman"/>
            <w:szCs w:val="24"/>
          </w:rPr>
          <w:lastRenderedPageBreak/>
          <w:t xml:space="preserve">whump sound filled the hallway. Racing to help her, Mac saw her enter the stairwell and fire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more times. Jane bolted out of the landing</w:t>
        </w:r>
        <w:del w:id="1557" w:author="Author">
          <w:r w:rsidRPr="009C230E" w:rsidDel="005D1BFD">
            <w:rPr>
              <w:rFonts w:ascii="Times New Roman" w:hAnsi="Times New Roman" w:cs="Times New Roman"/>
              <w:szCs w:val="24"/>
            </w:rPr>
            <w:delText>,</w:delText>
          </w:r>
        </w:del>
        <w:r w:rsidRPr="009C230E">
          <w:rPr>
            <w:rFonts w:ascii="Times New Roman" w:hAnsi="Times New Roman" w:cs="Times New Roman"/>
            <w:szCs w:val="24"/>
          </w:rPr>
          <w:t xml:space="preserve"> and back into the hallway. When she saw Mac, she signaled with her open hand ‘stop’ and turned to face the wall as the grenade exploded. The flash was white with a loud bang, and a cloud of shrapnel burst into the hallway.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debris pieces ricocheted onto Jane’s shoulder and lower back. They didn’t cut too deeply, but they were hot and hurt.</w:t>
        </w:r>
      </w:ins>
    </w:p>
    <w:p w14:paraId="19021C4B" w14:textId="77777777" w:rsidR="001418B6" w:rsidRPr="009C230E" w:rsidRDefault="001418B6" w:rsidP="001418B6">
      <w:pPr>
        <w:pStyle w:val="BodyNormal"/>
        <w:rPr>
          <w:ins w:id="1558" w:author="Author"/>
          <w:rFonts w:ascii="Times New Roman" w:hAnsi="Times New Roman" w:cs="Times New Roman"/>
          <w:szCs w:val="24"/>
        </w:rPr>
      </w:pPr>
      <w:ins w:id="1559" w:author="Author">
        <w:r w:rsidRPr="009C230E">
          <w:rPr>
            <w:rFonts w:ascii="Times New Roman" w:hAnsi="Times New Roman" w:cs="Times New Roman"/>
            <w:szCs w:val="24"/>
          </w:rPr>
          <w:t xml:space="preserve">Knowing that the Russian would try to rush her after the grenade exploded, Jane ran back into the landing with Mac following. They caught the Russian on the upper landing, and both opened fire </w:t>
        </w:r>
        <w:del w:id="1560" w:author="Author">
          <w:r w:rsidRPr="009C230E" w:rsidDel="005D1BFD">
            <w:rPr>
              <w:rFonts w:ascii="Times New Roman" w:hAnsi="Times New Roman" w:cs="Times New Roman"/>
              <w:szCs w:val="24"/>
            </w:rPr>
            <w:delText>at</w:delText>
          </w:r>
        </w:del>
        <w:r w:rsidRPr="009C230E">
          <w:rPr>
            <w:rFonts w:ascii="Times New Roman" w:hAnsi="Times New Roman" w:cs="Times New Roman"/>
            <w:szCs w:val="24"/>
          </w:rPr>
          <w:t xml:space="preserve">on him. While the combined volley didn’t kill him, he beat a hasty retreat </w:t>
        </w:r>
        <w:del w:id="1561" w:author="Author">
          <w:r w:rsidRPr="009C230E" w:rsidDel="00020AD4">
            <w:rPr>
              <w:rFonts w:ascii="Times New Roman" w:hAnsi="Times New Roman" w:cs="Times New Roman"/>
              <w:szCs w:val="24"/>
            </w:rPr>
            <w:delText xml:space="preserve">back </w:delText>
          </w:r>
        </w:del>
        <w:r w:rsidRPr="009C230E">
          <w:rPr>
            <w:rFonts w:ascii="Times New Roman" w:hAnsi="Times New Roman" w:cs="Times New Roman"/>
            <w:szCs w:val="24"/>
          </w:rPr>
          <w:t>upstairs.</w:t>
        </w:r>
      </w:ins>
    </w:p>
    <w:p w14:paraId="010433CE" w14:textId="77777777" w:rsidR="001418B6" w:rsidRPr="009C230E" w:rsidRDefault="001418B6" w:rsidP="001418B6">
      <w:pPr>
        <w:pStyle w:val="BodyNormal"/>
        <w:rPr>
          <w:ins w:id="1562" w:author="Author"/>
          <w:rFonts w:ascii="Times New Roman" w:hAnsi="Times New Roman" w:cs="Times New Roman"/>
          <w:szCs w:val="24"/>
        </w:rPr>
      </w:pPr>
      <w:ins w:id="1563" w:author="Author">
        <w:r w:rsidRPr="009C230E">
          <w:rPr>
            <w:rFonts w:ascii="Times New Roman" w:hAnsi="Times New Roman" w:cs="Times New Roman"/>
            <w:szCs w:val="24"/>
          </w:rPr>
          <w:t xml:space="preserve">“Jane, are you hurt?” Mac </w:t>
        </w:r>
      </w:ins>
      <w:r w:rsidRPr="009C230E">
        <w:rPr>
          <w:rFonts w:ascii="Times New Roman" w:hAnsi="Times New Roman" w:cs="Times New Roman"/>
          <w:szCs w:val="24"/>
        </w:rPr>
        <w:t>said</w:t>
      </w:r>
      <w:ins w:id="1564" w:author="Author">
        <w:r w:rsidRPr="009C230E">
          <w:rPr>
            <w:rFonts w:ascii="Times New Roman" w:hAnsi="Times New Roman" w:cs="Times New Roman"/>
            <w:szCs w:val="24"/>
          </w:rPr>
          <w:t>.</w:t>
        </w:r>
      </w:ins>
    </w:p>
    <w:p w14:paraId="19440F0D" w14:textId="77777777" w:rsidR="001418B6" w:rsidRPr="009C230E" w:rsidRDefault="001418B6" w:rsidP="001418B6">
      <w:pPr>
        <w:pStyle w:val="BodyNormal"/>
        <w:rPr>
          <w:ins w:id="1565" w:author="Author"/>
          <w:rFonts w:ascii="Times New Roman" w:hAnsi="Times New Roman" w:cs="Times New Roman"/>
          <w:szCs w:val="24"/>
        </w:rPr>
      </w:pPr>
      <w:ins w:id="1566" w:author="Author">
        <w:r w:rsidRPr="009C230E">
          <w:rPr>
            <w:rFonts w:ascii="Times New Roman" w:hAnsi="Times New Roman" w:cs="Times New Roman"/>
            <w:szCs w:val="24"/>
          </w:rPr>
          <w:t>Jane, eyes watering, nodded her head slightly.</w:t>
        </w:r>
      </w:ins>
    </w:p>
    <w:p w14:paraId="63021574" w14:textId="77777777" w:rsidR="001418B6" w:rsidRPr="009C230E" w:rsidRDefault="001418B6" w:rsidP="001418B6">
      <w:pPr>
        <w:pStyle w:val="BodyNormal"/>
        <w:rPr>
          <w:ins w:id="1567" w:author="Author"/>
          <w:rFonts w:ascii="Times New Roman" w:hAnsi="Times New Roman" w:cs="Times New Roman"/>
          <w:szCs w:val="24"/>
        </w:rPr>
      </w:pPr>
      <w:ins w:id="1568" w:author="Author">
        <w:r w:rsidRPr="009C230E">
          <w:rPr>
            <w:rFonts w:ascii="Times New Roman" w:hAnsi="Times New Roman" w:cs="Times New Roman"/>
            <w:szCs w:val="24"/>
          </w:rPr>
          <w:t>“Can you still fight?”</w:t>
        </w:r>
      </w:ins>
    </w:p>
    <w:p w14:paraId="61FDDD2A" w14:textId="77777777" w:rsidR="001418B6" w:rsidRPr="009C230E" w:rsidRDefault="001418B6" w:rsidP="001418B6">
      <w:pPr>
        <w:pStyle w:val="BodyNormal"/>
        <w:rPr>
          <w:ins w:id="1569" w:author="Author"/>
          <w:rFonts w:ascii="Times New Roman" w:hAnsi="Times New Roman" w:cs="Times New Roman"/>
          <w:szCs w:val="24"/>
        </w:rPr>
      </w:pPr>
      <w:ins w:id="1570" w:author="Author">
        <w:r w:rsidRPr="009C230E">
          <w:rPr>
            <w:rFonts w:ascii="Times New Roman" w:hAnsi="Times New Roman" w:cs="Times New Roman"/>
            <w:szCs w:val="24"/>
          </w:rPr>
          <w:t>Jane gave Mac a thumbs-up sign.</w:t>
        </w:r>
      </w:ins>
    </w:p>
    <w:p w14:paraId="631A8A7E" w14:textId="77777777" w:rsidR="001418B6" w:rsidRPr="009C230E" w:rsidRDefault="001418B6" w:rsidP="001418B6">
      <w:pPr>
        <w:rP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r w:rsidRPr="009C230E">
        <w:rPr>
          <w:rFonts w:ascii="Times New Roman" w:hAnsi="Times New Roman" w:cs="Times New Roman"/>
          <w:color w:val="auto"/>
          <w:sz w:val="24"/>
          <w:szCs w:val="24"/>
        </w:rPr>
        <w:t xml:space="preserve"> </w:t>
      </w:r>
      <w:bookmarkStart w:id="1571" w:name="_Toc172536965"/>
    </w:p>
    <w:p w14:paraId="0C3FF5BE" w14:textId="77777777" w:rsidR="001418B6" w:rsidRPr="002165F5" w:rsidRDefault="001418B6" w:rsidP="002165F5">
      <w:pPr>
        <w:pStyle w:val="ASubheadLevel1"/>
        <w:rPr>
          <w:ins w:id="1572" w:author="Author"/>
        </w:rPr>
      </w:pPr>
      <w:bookmarkStart w:id="1573" w:name="_Toc192624399"/>
      <w:ins w:id="1574" w:author="Author">
        <w:r w:rsidRPr="002165F5">
          <w:lastRenderedPageBreak/>
          <w:t>911</w:t>
        </w:r>
        <w:bookmarkEnd w:id="1571"/>
        <w:bookmarkEnd w:id="1573"/>
      </w:ins>
    </w:p>
    <w:p w14:paraId="0CC33811" w14:textId="77777777" w:rsidR="001418B6" w:rsidRPr="009C230E" w:rsidRDefault="001418B6" w:rsidP="001418B6">
      <w:pPr>
        <w:pStyle w:val="BodyNormal"/>
        <w:rPr>
          <w:ins w:id="1575" w:author="Author"/>
          <w:rFonts w:ascii="Times New Roman" w:hAnsi="Times New Roman" w:cs="Times New Roman"/>
          <w:szCs w:val="24"/>
        </w:rPr>
      </w:pPr>
      <w:ins w:id="1576" w:author="Author">
        <w:r w:rsidRPr="009C230E">
          <w:rPr>
            <w:rFonts w:ascii="Times New Roman" w:hAnsi="Times New Roman" w:cs="Times New Roman"/>
            <w:szCs w:val="24"/>
          </w:rPr>
          <w:t xml:space="preserve"> Pulling his FBI satellite phone from his belt, Mac noticed a cellular signal. The jammer device was dead. He quickly dialed 911.</w:t>
        </w:r>
      </w:ins>
    </w:p>
    <w:p w14:paraId="384AA6F0" w14:textId="77777777" w:rsidR="001418B6" w:rsidRPr="009C230E" w:rsidRDefault="001418B6" w:rsidP="001418B6">
      <w:pPr>
        <w:pStyle w:val="BodyNormal"/>
        <w:rPr>
          <w:ins w:id="1577" w:author="Author"/>
          <w:rFonts w:ascii="Times New Roman" w:hAnsi="Times New Roman" w:cs="Times New Roman"/>
          <w:szCs w:val="24"/>
        </w:rPr>
      </w:pPr>
      <w:ins w:id="1578" w:author="Author">
        <w:r w:rsidRPr="009C230E">
          <w:rPr>
            <w:rFonts w:ascii="Times New Roman" w:hAnsi="Times New Roman" w:cs="Times New Roman"/>
            <w:szCs w:val="24"/>
          </w:rPr>
          <w:t>“This is the 911 operator. State your emergency.”</w:t>
        </w:r>
      </w:ins>
    </w:p>
    <w:p w14:paraId="22F318F6" w14:textId="77777777" w:rsidR="001418B6" w:rsidRPr="009C230E" w:rsidRDefault="001418B6" w:rsidP="001418B6">
      <w:pPr>
        <w:pStyle w:val="BodyNormal"/>
        <w:rPr>
          <w:ins w:id="1579" w:author="Author"/>
          <w:rFonts w:ascii="Times New Roman" w:hAnsi="Times New Roman" w:cs="Times New Roman"/>
          <w:szCs w:val="24"/>
        </w:rPr>
      </w:pPr>
      <w:ins w:id="1580" w:author="Author">
        <w:r w:rsidRPr="009C230E">
          <w:rPr>
            <w:rFonts w:ascii="Times New Roman" w:hAnsi="Times New Roman" w:cs="Times New Roman"/>
            <w:szCs w:val="24"/>
          </w:rPr>
          <w:t>“This is Officer Mackenzie Merrick of the Chicago Police. I’m at my family home at 91 Lake Vista Avenue, Highland Park. A five-</w:t>
        </w:r>
        <w:del w:id="1581" w:author="Author">
          <w:r w:rsidRPr="009C230E" w:rsidDel="005D1BFD">
            <w:rPr>
              <w:rFonts w:ascii="Times New Roman" w:hAnsi="Times New Roman" w:cs="Times New Roman"/>
              <w:szCs w:val="24"/>
            </w:rPr>
            <w:delText>ma</w:delText>
          </w:r>
        </w:del>
        <w:r w:rsidRPr="009C230E">
          <w:rPr>
            <w:rFonts w:ascii="Times New Roman" w:hAnsi="Times New Roman" w:cs="Times New Roman"/>
            <w:szCs w:val="24"/>
          </w:rPr>
          <w:t xml:space="preserve">person Russian hit team </w:t>
        </w:r>
        <w:del w:id="1582" w:author="Author">
          <w:r w:rsidRPr="009C230E" w:rsidDel="005D1BFD">
            <w:rPr>
              <w:rFonts w:ascii="Times New Roman" w:hAnsi="Times New Roman" w:cs="Times New Roman"/>
              <w:szCs w:val="24"/>
            </w:rPr>
            <w:delText xml:space="preserve">has </w:delText>
          </w:r>
        </w:del>
        <w:r w:rsidRPr="009C230E">
          <w:rPr>
            <w:rFonts w:ascii="Times New Roman" w:hAnsi="Times New Roman" w:cs="Times New Roman"/>
            <w:szCs w:val="24"/>
          </w:rPr>
          <w:t>penetrated our security, killed all three Federal Marshals, and entered the mansion. We have fought back, subdued two, and killed one outside. We have the last two killers trapped upstairs. We control the only two staircases on the first floor. Contact Chicago SWAT and the FBI immediately. Don’t let the Highland Park police enter the property. The Russians will shoot at them from the upper windows. We need help!”</w:t>
        </w:r>
      </w:ins>
    </w:p>
    <w:p w14:paraId="63114BB0" w14:textId="77777777" w:rsidR="001418B6" w:rsidRPr="009C230E" w:rsidRDefault="001418B6" w:rsidP="001418B6">
      <w:pPr>
        <w:pStyle w:val="BodyNormal"/>
        <w:rPr>
          <w:ins w:id="1583" w:author="Author"/>
          <w:rFonts w:ascii="Times New Roman" w:hAnsi="Times New Roman" w:cs="Times New Roman"/>
          <w:szCs w:val="24"/>
        </w:rPr>
      </w:pPr>
      <w:ins w:id="1584" w:author="Author">
        <w:r w:rsidRPr="009C230E">
          <w:rPr>
            <w:rFonts w:ascii="Times New Roman" w:hAnsi="Times New Roman" w:cs="Times New Roman"/>
            <w:szCs w:val="24"/>
          </w:rPr>
          <w:t xml:space="preserve">“Copy that, Officer Merrick. </w:t>
        </w:r>
      </w:ins>
      <w:r w:rsidRPr="009C230E">
        <w:rPr>
          <w:rFonts w:ascii="Times New Roman" w:hAnsi="Times New Roman" w:cs="Times New Roman"/>
          <w:szCs w:val="24"/>
        </w:rPr>
        <w:t xml:space="preserve">I’ve alerted the </w:t>
      </w:r>
      <w:ins w:id="1585" w:author="Author">
        <w:r w:rsidRPr="009C230E">
          <w:rPr>
            <w:rFonts w:ascii="Times New Roman" w:hAnsi="Times New Roman" w:cs="Times New Roman"/>
            <w:szCs w:val="24"/>
          </w:rPr>
          <w:t>FBI and Chicago SWAT. Is anyone injured?”</w:t>
        </w:r>
      </w:ins>
    </w:p>
    <w:p w14:paraId="2991933A" w14:textId="77777777" w:rsidR="001418B6" w:rsidRPr="009C230E" w:rsidRDefault="001418B6" w:rsidP="001418B6">
      <w:pPr>
        <w:pStyle w:val="BodyNormal"/>
        <w:rPr>
          <w:ins w:id="1586" w:author="Author"/>
          <w:rFonts w:ascii="Times New Roman" w:hAnsi="Times New Roman" w:cs="Times New Roman"/>
          <w:szCs w:val="24"/>
        </w:rPr>
      </w:pPr>
      <w:ins w:id="1587" w:author="Author">
        <w:r w:rsidRPr="009C230E">
          <w:rPr>
            <w:rFonts w:ascii="Times New Roman" w:hAnsi="Times New Roman" w:cs="Times New Roman"/>
            <w:szCs w:val="24"/>
          </w:rPr>
          <w:t xml:space="preserve">“Jane has a knife wound and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shrapnel. My father and I </w:t>
        </w:r>
        <w:del w:id="1588" w:author="Author">
          <w:r w:rsidRPr="009C230E" w:rsidDel="00020AD4">
            <w:rPr>
              <w:rFonts w:ascii="Times New Roman" w:hAnsi="Times New Roman" w:cs="Times New Roman"/>
              <w:szCs w:val="24"/>
            </w:rPr>
            <w:delText xml:space="preserve">just </w:delText>
          </w:r>
        </w:del>
        <w:r w:rsidRPr="009C230E">
          <w:rPr>
            <w:rFonts w:ascii="Times New Roman" w:hAnsi="Times New Roman" w:cs="Times New Roman"/>
            <w:szCs w:val="24"/>
          </w:rPr>
          <w:t xml:space="preserve">have black eyes and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shrapnel cuts. Mom is unhurt.”</w:t>
        </w:r>
      </w:ins>
    </w:p>
    <w:p w14:paraId="50C9EE50" w14:textId="77777777" w:rsidR="001418B6" w:rsidRPr="009C230E" w:rsidRDefault="001418B6" w:rsidP="001418B6">
      <w:pPr>
        <w:pStyle w:val="BodyNormal"/>
        <w:rPr>
          <w:ins w:id="1589" w:author="Author"/>
          <w:rFonts w:ascii="Times New Roman" w:hAnsi="Times New Roman" w:cs="Times New Roman"/>
          <w:szCs w:val="24"/>
        </w:rPr>
      </w:pPr>
      <w:ins w:id="1590" w:author="Author">
        <w:r w:rsidRPr="009C230E">
          <w:rPr>
            <w:rFonts w:ascii="Times New Roman" w:hAnsi="Times New Roman" w:cs="Times New Roman"/>
            <w:szCs w:val="24"/>
          </w:rPr>
          <w:t>“</w:t>
        </w:r>
      </w:ins>
      <w:r w:rsidRPr="009C230E">
        <w:rPr>
          <w:rFonts w:ascii="Times New Roman" w:hAnsi="Times New Roman" w:cs="Times New Roman"/>
          <w:szCs w:val="24"/>
        </w:rPr>
        <w:t>We’ve called for a</w:t>
      </w:r>
      <w:ins w:id="1591" w:author="Author">
        <w:r w:rsidRPr="009C230E">
          <w:rPr>
            <w:rFonts w:ascii="Times New Roman" w:hAnsi="Times New Roman" w:cs="Times New Roman"/>
            <w:szCs w:val="24"/>
          </w:rPr>
          <w:t>mbulances, Officer Merrick.”</w:t>
        </w:r>
      </w:ins>
    </w:p>
    <w:p w14:paraId="6DC84F86" w14:textId="77777777" w:rsidR="001418B6" w:rsidRPr="009C230E" w:rsidRDefault="001418B6" w:rsidP="001418B6">
      <w:pPr>
        <w:pStyle w:val="BodyNormal"/>
        <w:rPr>
          <w:ins w:id="1592" w:author="Author"/>
          <w:rFonts w:ascii="Times New Roman" w:hAnsi="Times New Roman" w:cs="Times New Roman"/>
          <w:szCs w:val="24"/>
        </w:rPr>
      </w:pPr>
      <w:r w:rsidRPr="009C230E">
        <w:rPr>
          <w:rFonts w:ascii="Times New Roman" w:hAnsi="Times New Roman" w:cs="Times New Roman"/>
          <w:szCs w:val="24"/>
        </w:rPr>
        <w:t>T</w:t>
      </w:r>
      <w:ins w:id="1593" w:author="Author">
        <w:r w:rsidRPr="009C230E">
          <w:rPr>
            <w:rFonts w:ascii="Times New Roman" w:hAnsi="Times New Roman" w:cs="Times New Roman"/>
            <w:szCs w:val="24"/>
          </w:rPr>
          <w:t>he sound of gunfire</w:t>
        </w:r>
      </w:ins>
      <w:r w:rsidRPr="009C230E">
        <w:rPr>
          <w:rFonts w:ascii="Times New Roman" w:hAnsi="Times New Roman" w:cs="Times New Roman"/>
          <w:szCs w:val="24"/>
        </w:rPr>
        <w:t xml:space="preserve"> filled the </w:t>
      </w:r>
      <w:ins w:id="1594" w:author="Author">
        <w:r w:rsidRPr="009C230E">
          <w:rPr>
            <w:rFonts w:ascii="Times New Roman" w:hAnsi="Times New Roman" w:cs="Times New Roman"/>
            <w:szCs w:val="24"/>
          </w:rPr>
          <w:t>hallway</w:t>
        </w:r>
      </w:ins>
      <w:r w:rsidRPr="009C230E">
        <w:rPr>
          <w:rFonts w:ascii="Times New Roman" w:hAnsi="Times New Roman" w:cs="Times New Roman"/>
          <w:szCs w:val="24"/>
        </w:rPr>
        <w:t xml:space="preserve"> a</w:t>
      </w:r>
      <w:ins w:id="1595" w:author="Author">
        <w:r w:rsidRPr="009C230E">
          <w:rPr>
            <w:rFonts w:ascii="Times New Roman" w:hAnsi="Times New Roman" w:cs="Times New Roman"/>
            <w:szCs w:val="24"/>
          </w:rPr>
          <w:t xml:space="preserve">gain. Mac dashed down the hallway to help his father. Entering the lower stairwell, Mac spotted the Russian John Merrick was </w:t>
        </w:r>
        <w:r w:rsidRPr="009C230E">
          <w:rPr>
            <w:rFonts w:ascii="Times New Roman" w:hAnsi="Times New Roman" w:cs="Times New Roman"/>
            <w:szCs w:val="24"/>
          </w:rPr>
          <w:lastRenderedPageBreak/>
          <w:t>targeting. He started shooting</w:t>
        </w:r>
      </w:ins>
      <w:r w:rsidRPr="009C230E">
        <w:rPr>
          <w:rFonts w:ascii="Times New Roman" w:hAnsi="Times New Roman" w:cs="Times New Roman"/>
          <w:szCs w:val="24"/>
        </w:rPr>
        <w:t>,</w:t>
      </w:r>
      <w:ins w:id="1596" w:author="Author">
        <w:r w:rsidRPr="009C230E">
          <w:rPr>
            <w:rFonts w:ascii="Times New Roman" w:hAnsi="Times New Roman" w:cs="Times New Roman"/>
            <w:szCs w:val="24"/>
          </w:rPr>
          <w:t xml:space="preserve"> and the Russian retreated </w:t>
        </w:r>
        <w:del w:id="1597" w:author="Author">
          <w:r w:rsidRPr="009C230E" w:rsidDel="005D1BFD">
            <w:rPr>
              <w:rFonts w:ascii="Times New Roman" w:hAnsi="Times New Roman" w:cs="Times New Roman"/>
              <w:szCs w:val="24"/>
            </w:rPr>
            <w:delText xml:space="preserve">back </w:delText>
          </w:r>
        </w:del>
        <w:r w:rsidRPr="009C230E">
          <w:rPr>
            <w:rFonts w:ascii="Times New Roman" w:hAnsi="Times New Roman" w:cs="Times New Roman"/>
            <w:szCs w:val="24"/>
          </w:rPr>
          <w:t xml:space="preserve">upstairs. </w:t>
        </w:r>
      </w:ins>
    </w:p>
    <w:p w14:paraId="389FA710" w14:textId="77777777" w:rsidR="001418B6" w:rsidRPr="009C230E" w:rsidRDefault="001418B6" w:rsidP="001418B6">
      <w:pPr>
        <w:pStyle w:val="BodyNormal"/>
        <w:rPr>
          <w:ins w:id="1598" w:author="Author"/>
          <w:rFonts w:ascii="Times New Roman" w:hAnsi="Times New Roman" w:cs="Times New Roman"/>
          <w:szCs w:val="24"/>
        </w:rPr>
      </w:pPr>
      <w:ins w:id="1599" w:author="Author">
        <w:r w:rsidRPr="009C230E">
          <w:rPr>
            <w:rFonts w:ascii="Times New Roman" w:hAnsi="Times New Roman" w:cs="Times New Roman"/>
            <w:szCs w:val="24"/>
          </w:rPr>
          <w:t>“Good work, Dad. I’ll get back to Jane’s position.”</w:t>
        </w:r>
      </w:ins>
    </w:p>
    <w:p w14:paraId="5FD8F37E" w14:textId="77777777" w:rsidR="001418B6" w:rsidRPr="009C230E" w:rsidRDefault="001418B6" w:rsidP="001418B6">
      <w:pPr>
        <w:pStyle w:val="BodyNormal"/>
        <w:rPr>
          <w:ins w:id="1600" w:author="Author"/>
          <w:rFonts w:ascii="Times New Roman" w:hAnsi="Times New Roman" w:cs="Times New Roman"/>
          <w:szCs w:val="24"/>
        </w:rPr>
      </w:pPr>
      <w:ins w:id="1601" w:author="Author">
        <w:r w:rsidRPr="009C230E">
          <w:rPr>
            <w:rFonts w:ascii="Times New Roman" w:hAnsi="Times New Roman" w:cs="Times New Roman"/>
            <w:szCs w:val="24"/>
          </w:rPr>
          <w:t>Running back to Jane, the 911 operator was waiting for him.</w:t>
        </w:r>
      </w:ins>
    </w:p>
    <w:p w14:paraId="21020B15" w14:textId="77777777" w:rsidR="001418B6" w:rsidRPr="009C230E" w:rsidRDefault="001418B6" w:rsidP="001418B6">
      <w:pPr>
        <w:pStyle w:val="BodyNormal"/>
        <w:rPr>
          <w:ins w:id="1602" w:author="Author"/>
          <w:rFonts w:ascii="Times New Roman" w:hAnsi="Times New Roman" w:cs="Times New Roman"/>
          <w:szCs w:val="24"/>
        </w:rPr>
      </w:pPr>
      <w:ins w:id="1603" w:author="Author">
        <w:r w:rsidRPr="009C230E">
          <w:rPr>
            <w:rFonts w:ascii="Times New Roman" w:hAnsi="Times New Roman" w:cs="Times New Roman"/>
            <w:szCs w:val="24"/>
          </w:rPr>
          <w:t>“Merrick here. We just beat back another attempt to come down the stairs.”</w:t>
        </w:r>
      </w:ins>
    </w:p>
    <w:p w14:paraId="666FE417" w14:textId="77777777" w:rsidR="001418B6" w:rsidRPr="009C230E" w:rsidRDefault="001418B6" w:rsidP="001418B6">
      <w:pPr>
        <w:pStyle w:val="BodyNormal"/>
        <w:rPr>
          <w:ins w:id="1604" w:author="Author"/>
          <w:rFonts w:ascii="Times New Roman" w:hAnsi="Times New Roman" w:cs="Times New Roman"/>
          <w:szCs w:val="24"/>
        </w:rPr>
      </w:pPr>
      <w:ins w:id="1605" w:author="Author">
        <w:r w:rsidRPr="009C230E">
          <w:rPr>
            <w:rFonts w:ascii="Times New Roman" w:hAnsi="Times New Roman" w:cs="Times New Roman"/>
            <w:szCs w:val="24"/>
          </w:rPr>
          <w:t>“Officer Merrick, Commander Subramanian is calling you. Please put me on hold.”</w:t>
        </w:r>
      </w:ins>
    </w:p>
    <w:p w14:paraId="6D8E40C9" w14:textId="77777777" w:rsidR="001418B6" w:rsidRPr="009C230E" w:rsidRDefault="001418B6" w:rsidP="001418B6">
      <w:pPr>
        <w:pStyle w:val="BodyNormal"/>
        <w:rPr>
          <w:ins w:id="1606" w:author="Author"/>
          <w:rFonts w:ascii="Times New Roman" w:hAnsi="Times New Roman" w:cs="Times New Roman"/>
          <w:szCs w:val="24"/>
        </w:rPr>
      </w:pPr>
      <w:ins w:id="1607" w:author="Author">
        <w:r w:rsidRPr="009C230E">
          <w:rPr>
            <w:rFonts w:ascii="Times New Roman" w:hAnsi="Times New Roman" w:cs="Times New Roman"/>
            <w:szCs w:val="24"/>
          </w:rPr>
          <w:t>Mac swiped his FBI phone’s screen to accept the call.</w:t>
        </w:r>
      </w:ins>
    </w:p>
    <w:p w14:paraId="05585795" w14:textId="77777777" w:rsidR="001418B6" w:rsidRPr="009C230E" w:rsidRDefault="001418B6" w:rsidP="001418B6">
      <w:pPr>
        <w:pStyle w:val="BodyNormal"/>
        <w:rPr>
          <w:ins w:id="1608" w:author="Author"/>
          <w:rFonts w:ascii="Times New Roman" w:hAnsi="Times New Roman" w:cs="Times New Roman"/>
          <w:szCs w:val="24"/>
        </w:rPr>
      </w:pPr>
      <w:ins w:id="1609" w:author="Author">
        <w:r w:rsidRPr="009C230E">
          <w:rPr>
            <w:rFonts w:ascii="Times New Roman" w:hAnsi="Times New Roman" w:cs="Times New Roman"/>
            <w:szCs w:val="24"/>
          </w:rPr>
          <w:t xml:space="preserve">“Mac, this is Nivani. I’m in my car, five minutes out from SWAT Headquarters. Two SWAT vehicles are already on their way, rushing up Interstate 294. Expect their arrival in 20 minutes. Two helicopters at FBI headquarters and the SWAT garage will </w:t>
        </w:r>
        <w:del w:id="1610" w:author="Author">
          <w:r w:rsidRPr="009C230E" w:rsidDel="00570C3B">
            <w:rPr>
              <w:rFonts w:ascii="Times New Roman" w:hAnsi="Times New Roman" w:cs="Times New Roman"/>
              <w:szCs w:val="24"/>
            </w:rPr>
            <w:delText>be taking</w:delText>
          </w:r>
        </w:del>
        <w:r w:rsidRPr="009C230E">
          <w:rPr>
            <w:rFonts w:ascii="Times New Roman" w:hAnsi="Times New Roman" w:cs="Times New Roman"/>
            <w:szCs w:val="24"/>
          </w:rPr>
          <w:t>take off in ten minutes. Help is on the way. Can you hold out?”</w:t>
        </w:r>
      </w:ins>
    </w:p>
    <w:p w14:paraId="2924ACA6" w14:textId="77777777" w:rsidR="001418B6" w:rsidRPr="009C230E" w:rsidRDefault="001418B6" w:rsidP="001418B6">
      <w:pPr>
        <w:pStyle w:val="BodyNormal"/>
        <w:rPr>
          <w:ins w:id="1611" w:author="Author"/>
          <w:rFonts w:ascii="Times New Roman" w:hAnsi="Times New Roman" w:cs="Times New Roman"/>
          <w:szCs w:val="24"/>
        </w:rPr>
      </w:pPr>
      <w:ins w:id="1612" w:author="Author">
        <w:r w:rsidRPr="009C230E">
          <w:rPr>
            <w:rFonts w:ascii="Times New Roman" w:hAnsi="Times New Roman" w:cs="Times New Roman"/>
            <w:szCs w:val="24"/>
          </w:rPr>
          <w:t xml:space="preserve">“We </w:t>
        </w:r>
        <w:proofErr w:type="gramStart"/>
        <w:r w:rsidRPr="009C230E">
          <w:rPr>
            <w:rFonts w:ascii="Times New Roman" w:hAnsi="Times New Roman" w:cs="Times New Roman"/>
            <w:szCs w:val="24"/>
          </w:rPr>
          <w:t>have to</w:t>
        </w:r>
        <w:proofErr w:type="gramEnd"/>
        <w:r w:rsidRPr="009C230E">
          <w:rPr>
            <w:rFonts w:ascii="Times New Roman" w:hAnsi="Times New Roman" w:cs="Times New Roman"/>
            <w:szCs w:val="24"/>
          </w:rPr>
          <w:t>, Commander. We face</w:t>
        </w:r>
        <w:del w:id="1613" w:author="Author">
          <w:r w:rsidRPr="009C230E" w:rsidDel="005D1BFD">
            <w:rPr>
              <w:rFonts w:ascii="Times New Roman" w:hAnsi="Times New Roman" w:cs="Times New Roman"/>
              <w:szCs w:val="24"/>
            </w:rPr>
            <w:delText>This is</w:delText>
          </w:r>
        </w:del>
        <w:r w:rsidRPr="009C230E">
          <w:rPr>
            <w:rFonts w:ascii="Times New Roman" w:hAnsi="Times New Roman" w:cs="Times New Roman"/>
            <w:szCs w:val="24"/>
          </w:rPr>
          <w:t xml:space="preserve"> a highly skilled Russian assassination team</w:t>
        </w:r>
        <w:del w:id="1614" w:author="Author">
          <w:r w:rsidRPr="009C230E" w:rsidDel="00020AD4">
            <w:rPr>
              <w:rFonts w:ascii="Times New Roman" w:hAnsi="Times New Roman" w:cs="Times New Roman"/>
              <w:szCs w:val="24"/>
            </w:rPr>
            <w:delText>,</w:delText>
          </w:r>
        </w:del>
        <w:r w:rsidRPr="009C230E">
          <w:rPr>
            <w:rFonts w:ascii="Times New Roman" w:hAnsi="Times New Roman" w:cs="Times New Roman"/>
            <w:szCs w:val="24"/>
          </w:rPr>
          <w:t xml:space="preserve"> </w:t>
        </w:r>
        <w:del w:id="1615" w:author="Author">
          <w:r w:rsidRPr="009C230E" w:rsidDel="005D1BFD">
            <w:rPr>
              <w:rFonts w:ascii="Times New Roman" w:hAnsi="Times New Roman" w:cs="Times New Roman"/>
              <w:szCs w:val="24"/>
            </w:rPr>
            <w:delText xml:space="preserve">. They are </w:delText>
          </w:r>
        </w:del>
        <w:r w:rsidRPr="009C230E">
          <w:rPr>
            <w:rFonts w:ascii="Times New Roman" w:hAnsi="Times New Roman" w:cs="Times New Roman"/>
            <w:szCs w:val="24"/>
          </w:rPr>
          <w:t xml:space="preserve">tricked out with advanced body armor, assault weapons, and hand-to-hand fighting skills. They would have killed us all if not for Jane spotting them. Jane took </w:t>
        </w:r>
        <w:del w:id="1616" w:author="Author">
          <w:r w:rsidRPr="009C230E" w:rsidDel="005D1BFD">
            <w:rPr>
              <w:rFonts w:ascii="Times New Roman" w:hAnsi="Times New Roman" w:cs="Times New Roman"/>
              <w:szCs w:val="24"/>
            </w:rPr>
            <w:delText>out</w:delText>
          </w:r>
        </w:del>
        <w:r w:rsidRPr="009C230E">
          <w:rPr>
            <w:rFonts w:ascii="Times New Roman" w:hAnsi="Times New Roman" w:cs="Times New Roman"/>
            <w:szCs w:val="24"/>
          </w:rPr>
          <w:t>down two of them</w:t>
        </w:r>
        <w:del w:id="1617" w:author="Author">
          <w:r w:rsidRPr="009C230E" w:rsidDel="005D1BFD">
            <w:rPr>
              <w:rFonts w:ascii="Times New Roman" w:hAnsi="Times New Roman" w:cs="Times New Roman"/>
              <w:szCs w:val="24"/>
            </w:rPr>
            <w:delText>; they are tied up</w:delText>
          </w:r>
        </w:del>
        <w:r w:rsidRPr="009C230E">
          <w:rPr>
            <w:rFonts w:ascii="Times New Roman" w:hAnsi="Times New Roman" w:cs="Times New Roman"/>
            <w:szCs w:val="24"/>
          </w:rPr>
          <w:t xml:space="preserve">. I shot the getaway pilot when he refused my order to surrender. </w:t>
        </w:r>
        <w:del w:id="1618" w:author="Author">
          <w:r w:rsidRPr="009C230E" w:rsidDel="005D1BFD">
            <w:rPr>
              <w:rFonts w:ascii="Times New Roman" w:hAnsi="Times New Roman" w:cs="Times New Roman"/>
              <w:szCs w:val="24"/>
            </w:rPr>
            <w:delText>My guess i</w:delText>
          </w:r>
        </w:del>
        <w:r w:rsidRPr="009C230E">
          <w:rPr>
            <w:rFonts w:ascii="Times New Roman" w:hAnsi="Times New Roman" w:cs="Times New Roman"/>
            <w:szCs w:val="24"/>
          </w:rPr>
          <w:t>T</w:t>
        </w:r>
        <w:del w:id="1619" w:author="Author">
          <w:r w:rsidRPr="009C230E" w:rsidDel="005D1BFD">
            <w:rPr>
              <w:rFonts w:ascii="Times New Roman" w:hAnsi="Times New Roman" w:cs="Times New Roman"/>
              <w:szCs w:val="24"/>
            </w:rPr>
            <w:delText>s that t</w:delText>
          </w:r>
        </w:del>
        <w:r w:rsidRPr="009C230E">
          <w:rPr>
            <w:rFonts w:ascii="Times New Roman" w:hAnsi="Times New Roman" w:cs="Times New Roman"/>
            <w:szCs w:val="24"/>
          </w:rPr>
          <w:t>he two trapped upstairs have only one play left</w:t>
        </w:r>
      </w:ins>
      <w:r w:rsidRPr="009C230E">
        <w:rPr>
          <w:rFonts w:ascii="Times New Roman" w:hAnsi="Times New Roman" w:cs="Times New Roman"/>
          <w:szCs w:val="24"/>
        </w:rPr>
        <w:t>:</w:t>
      </w:r>
      <w:ins w:id="1620" w:author="Author">
        <w:r w:rsidRPr="009C230E">
          <w:rPr>
            <w:rFonts w:ascii="Times New Roman" w:hAnsi="Times New Roman" w:cs="Times New Roman"/>
            <w:szCs w:val="24"/>
          </w:rPr>
          <w:t xml:space="preserve"> capture one of us as a hostage.”</w:t>
        </w:r>
      </w:ins>
    </w:p>
    <w:p w14:paraId="7F0014A6" w14:textId="77777777" w:rsidR="001418B6" w:rsidRPr="009C230E" w:rsidRDefault="001418B6" w:rsidP="001418B6">
      <w:pPr>
        <w:pStyle w:val="BodyNormal"/>
        <w:rPr>
          <w:ins w:id="1621" w:author="Author"/>
          <w:rFonts w:ascii="Times New Roman" w:hAnsi="Times New Roman" w:cs="Times New Roman"/>
          <w:szCs w:val="24"/>
        </w:rPr>
      </w:pPr>
      <w:ins w:id="1622" w:author="Author">
        <w:r w:rsidRPr="009C230E">
          <w:rPr>
            <w:rFonts w:ascii="Times New Roman" w:hAnsi="Times New Roman" w:cs="Times New Roman"/>
            <w:szCs w:val="24"/>
          </w:rPr>
          <w:t>“Can you flee the house, Mac?”</w:t>
        </w:r>
      </w:ins>
    </w:p>
    <w:p w14:paraId="412514EC" w14:textId="77777777" w:rsidR="001418B6" w:rsidRPr="009C230E" w:rsidRDefault="001418B6" w:rsidP="001418B6">
      <w:pPr>
        <w:pStyle w:val="BodyNormal"/>
        <w:rPr>
          <w:ins w:id="1623" w:author="Author"/>
          <w:rFonts w:ascii="Times New Roman" w:hAnsi="Times New Roman" w:cs="Times New Roman"/>
          <w:szCs w:val="24"/>
        </w:rPr>
      </w:pPr>
      <w:ins w:id="1624" w:author="Author">
        <w:r w:rsidRPr="009C230E">
          <w:rPr>
            <w:rFonts w:ascii="Times New Roman" w:hAnsi="Times New Roman" w:cs="Times New Roman"/>
            <w:szCs w:val="24"/>
          </w:rPr>
          <w:t>“No, Commander. They’d pick us off from the upstairs windows.”</w:t>
        </w:r>
      </w:ins>
    </w:p>
    <w:p w14:paraId="46A07BDF" w14:textId="77777777" w:rsidR="001418B6" w:rsidRPr="009C230E" w:rsidRDefault="001418B6" w:rsidP="001418B6">
      <w:pPr>
        <w:pStyle w:val="BodyNormal"/>
        <w:rPr>
          <w:ins w:id="1625" w:author="Author"/>
          <w:rFonts w:ascii="Times New Roman" w:hAnsi="Times New Roman" w:cs="Times New Roman"/>
          <w:szCs w:val="24"/>
        </w:rPr>
      </w:pPr>
      <w:ins w:id="1626" w:author="Author">
        <w:r w:rsidRPr="009C230E">
          <w:rPr>
            <w:rFonts w:ascii="Times New Roman" w:hAnsi="Times New Roman" w:cs="Times New Roman"/>
            <w:szCs w:val="24"/>
          </w:rPr>
          <w:lastRenderedPageBreak/>
          <w:t>“Fight like hell, Officer Merrick. We’ll be there soon!”</w:t>
        </w:r>
      </w:ins>
    </w:p>
    <w:p w14:paraId="15BD078F" w14:textId="77777777" w:rsidR="001418B6" w:rsidRPr="009C230E" w:rsidRDefault="001418B6" w:rsidP="001418B6">
      <w:pPr>
        <w:pStyle w:val="BodyNormal"/>
        <w:rPr>
          <w:ins w:id="1627" w:author="Author"/>
          <w:rFonts w:ascii="Times New Roman" w:hAnsi="Times New Roman" w:cs="Times New Roman"/>
          <w:szCs w:val="24"/>
        </w:rPr>
      </w:pPr>
      <w:ins w:id="1628" w:author="Author">
        <w:r w:rsidRPr="009C230E">
          <w:rPr>
            <w:rFonts w:ascii="Times New Roman" w:hAnsi="Times New Roman" w:cs="Times New Roman"/>
            <w:szCs w:val="24"/>
          </w:rPr>
          <w:t>The 911 Operator came back on the air; she had news.</w:t>
        </w:r>
      </w:ins>
    </w:p>
    <w:p w14:paraId="0FD7C1DC" w14:textId="77777777" w:rsidR="001418B6" w:rsidRPr="009C230E" w:rsidRDefault="001418B6" w:rsidP="001418B6">
      <w:pPr>
        <w:pStyle w:val="BodyNormal"/>
        <w:rPr>
          <w:ins w:id="1629" w:author="Author"/>
          <w:rFonts w:ascii="Times New Roman" w:hAnsi="Times New Roman" w:cs="Times New Roman"/>
          <w:szCs w:val="24"/>
        </w:rPr>
      </w:pPr>
      <w:ins w:id="1630" w:author="Author">
        <w:r w:rsidRPr="009C230E">
          <w:rPr>
            <w:rFonts w:ascii="Times New Roman" w:hAnsi="Times New Roman" w:cs="Times New Roman"/>
            <w:szCs w:val="24"/>
          </w:rPr>
          <w:t xml:space="preserve">“Officer Merrick, Belynda here again. Two Highland Park officers are outside your property, staying out of sight as you suggested. One is on the east side. He </w:t>
        </w:r>
        <w:del w:id="1631" w:author="Author">
          <w:r w:rsidRPr="009C230E" w:rsidDel="005D1BFD">
            <w:rPr>
              <w:rFonts w:ascii="Times New Roman" w:hAnsi="Times New Roman" w:cs="Times New Roman"/>
              <w:szCs w:val="24"/>
            </w:rPr>
            <w:delText>says</w:delText>
          </w:r>
        </w:del>
        <w:r w:rsidRPr="009C230E">
          <w:rPr>
            <w:rFonts w:ascii="Times New Roman" w:hAnsi="Times New Roman" w:cs="Times New Roman"/>
            <w:szCs w:val="24"/>
          </w:rPr>
          <w:t xml:space="preserve">spotted </w:t>
        </w:r>
        <w:del w:id="1632" w:author="Author">
          <w:r w:rsidRPr="009C230E" w:rsidDel="005D1BFD">
            <w:rPr>
              <w:rFonts w:ascii="Times New Roman" w:hAnsi="Times New Roman" w:cs="Times New Roman"/>
              <w:szCs w:val="24"/>
            </w:rPr>
            <w:delText xml:space="preserve">that there’s </w:delText>
          </w:r>
        </w:del>
        <w:r w:rsidRPr="009C230E">
          <w:rPr>
            <w:rFonts w:ascii="Times New Roman" w:hAnsi="Times New Roman" w:cs="Times New Roman"/>
            <w:szCs w:val="24"/>
          </w:rPr>
          <w:t>a drug submarine</w:t>
        </w:r>
        <w:del w:id="1633" w:author="Author">
          <w:r w:rsidRPr="009C230E" w:rsidDel="005D1BFD">
            <w:rPr>
              <w:rFonts w:ascii="Times New Roman" w:hAnsi="Times New Roman" w:cs="Times New Roman"/>
              <w:szCs w:val="24"/>
            </w:rPr>
            <w:delText xml:space="preserve"> parked</w:delText>
          </w:r>
        </w:del>
        <w:r w:rsidRPr="009C230E">
          <w:rPr>
            <w:rFonts w:ascii="Times New Roman" w:hAnsi="Times New Roman" w:cs="Times New Roman"/>
            <w:szCs w:val="24"/>
          </w:rPr>
          <w:t xml:space="preserve"> on the beach, just below your home.”</w:t>
        </w:r>
      </w:ins>
    </w:p>
    <w:p w14:paraId="6334BE48" w14:textId="77777777" w:rsidR="001418B6" w:rsidRPr="009C230E" w:rsidRDefault="001418B6" w:rsidP="001418B6">
      <w:pPr>
        <w:pStyle w:val="BodyNormal"/>
        <w:rPr>
          <w:ins w:id="1634" w:author="Author"/>
          <w:rFonts w:ascii="Times New Roman" w:hAnsi="Times New Roman" w:cs="Times New Roman"/>
          <w:szCs w:val="24"/>
        </w:rPr>
      </w:pPr>
      <w:ins w:id="1635" w:author="Author">
        <w:r w:rsidRPr="009C230E">
          <w:rPr>
            <w:rFonts w:ascii="Times New Roman" w:hAnsi="Times New Roman" w:cs="Times New Roman"/>
            <w:szCs w:val="24"/>
          </w:rPr>
          <w:t xml:space="preserve">“So that’s how they got here. Uh-oh, my </w:t>
        </w:r>
      </w:ins>
      <w:r w:rsidRPr="009C230E">
        <w:rPr>
          <w:rFonts w:ascii="Times New Roman" w:hAnsi="Times New Roman" w:cs="Times New Roman"/>
          <w:szCs w:val="24"/>
        </w:rPr>
        <w:t>dad</w:t>
      </w:r>
      <w:ins w:id="1636" w:author="Author">
        <w:r w:rsidRPr="009C230E">
          <w:rPr>
            <w:rFonts w:ascii="Times New Roman" w:hAnsi="Times New Roman" w:cs="Times New Roman"/>
            <w:szCs w:val="24"/>
          </w:rPr>
          <w:t xml:space="preserve"> is shooting again.”</w:t>
        </w:r>
      </w:ins>
    </w:p>
    <w:p w14:paraId="7974B42F" w14:textId="77777777" w:rsidR="001418B6" w:rsidRPr="009C230E" w:rsidRDefault="001418B6" w:rsidP="001418B6">
      <w:pPr>
        <w:pStyle w:val="BodyNormal"/>
        <w:rPr>
          <w:ins w:id="1637" w:author="Author"/>
          <w:rFonts w:ascii="Times New Roman" w:hAnsi="Times New Roman" w:cs="Times New Roman"/>
          <w:szCs w:val="24"/>
        </w:rPr>
      </w:pPr>
      <w:ins w:id="1638" w:author="Author">
        <w:r w:rsidRPr="009C230E">
          <w:rPr>
            <w:rFonts w:ascii="Times New Roman" w:hAnsi="Times New Roman" w:cs="Times New Roman"/>
            <w:szCs w:val="24"/>
          </w:rPr>
          <w:t xml:space="preserve">Mac raced to his father, but </w:t>
        </w:r>
      </w:ins>
      <w:r w:rsidRPr="009C230E">
        <w:rPr>
          <w:rFonts w:ascii="Times New Roman" w:hAnsi="Times New Roman" w:cs="Times New Roman"/>
          <w:szCs w:val="24"/>
        </w:rPr>
        <w:t>John Merrick jumped into the hallway as he approached</w:t>
      </w:r>
      <w:ins w:id="1639" w:author="Author">
        <w:r w:rsidRPr="009C230E">
          <w:rPr>
            <w:rFonts w:ascii="Times New Roman" w:hAnsi="Times New Roman" w:cs="Times New Roman"/>
            <w:szCs w:val="24"/>
          </w:rPr>
          <w:t xml:space="preserve"> and shouted, “Grenade!” Both John and Mac faced away from the stairwell entrance when the blast went off. </w:t>
        </w:r>
        <w:del w:id="1640" w:author="Author">
          <w:r w:rsidRPr="009C230E" w:rsidDel="005D1BFD">
            <w:rPr>
              <w:rFonts w:ascii="Times New Roman" w:hAnsi="Times New Roman" w:cs="Times New Roman"/>
              <w:szCs w:val="24"/>
            </w:rPr>
            <w:delText>The white flash and loud bang were followed by another shrapnel blizzard</w:delText>
          </w:r>
        </w:del>
        <w:r w:rsidRPr="009C230E">
          <w:rPr>
            <w:rFonts w:ascii="Times New Roman" w:hAnsi="Times New Roman" w:cs="Times New Roman"/>
            <w:szCs w:val="24"/>
          </w:rPr>
          <w:t xml:space="preserve">Another shrapnel blizzard followed the white flash and loud bang,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ricocheting off the walls. Both Merricks </w:t>
        </w:r>
        <w:proofErr w:type="gramStart"/>
        <w:r w:rsidRPr="009C230E">
          <w:rPr>
            <w:rFonts w:ascii="Times New Roman" w:hAnsi="Times New Roman" w:cs="Times New Roman"/>
            <w:szCs w:val="24"/>
          </w:rPr>
          <w:t>w</w:t>
        </w:r>
      </w:ins>
      <w:r w:rsidRPr="009C230E">
        <w:rPr>
          <w:rFonts w:ascii="Times New Roman" w:hAnsi="Times New Roman" w:cs="Times New Roman"/>
          <w:szCs w:val="24"/>
        </w:rPr>
        <w:t>ere</w:t>
      </w:r>
      <w:ins w:id="1641" w:author="Author">
        <w:r w:rsidRPr="009C230E">
          <w:rPr>
            <w:rFonts w:ascii="Times New Roman" w:hAnsi="Times New Roman" w:cs="Times New Roman"/>
            <w:szCs w:val="24"/>
          </w:rPr>
          <w:t xml:space="preserve"> hit</w:t>
        </w:r>
        <w:proofErr w:type="gramEnd"/>
        <w:r w:rsidRPr="009C230E">
          <w:rPr>
            <w:rFonts w:ascii="Times New Roman" w:hAnsi="Times New Roman" w:cs="Times New Roman"/>
            <w:szCs w:val="24"/>
          </w:rPr>
          <w:t xml:space="preserve"> by the flying debris, causing more lacerations and burns to their backs.</w:t>
        </w:r>
      </w:ins>
    </w:p>
    <w:p w14:paraId="0D315BB9" w14:textId="77777777" w:rsidR="001418B6" w:rsidRPr="009C230E" w:rsidRDefault="001418B6" w:rsidP="001418B6">
      <w:pPr>
        <w:pStyle w:val="BodyNormal"/>
        <w:rPr>
          <w:ins w:id="1642" w:author="Author"/>
          <w:rFonts w:ascii="Times New Roman" w:hAnsi="Times New Roman" w:cs="Times New Roman"/>
          <w:szCs w:val="24"/>
        </w:rPr>
      </w:pPr>
      <w:ins w:id="1643" w:author="Author">
        <w:r w:rsidRPr="009C230E">
          <w:rPr>
            <w:rFonts w:ascii="Times New Roman" w:hAnsi="Times New Roman" w:cs="Times New Roman"/>
            <w:szCs w:val="24"/>
          </w:rPr>
          <w:t xml:space="preserve">Again, Mac re-entered the stairwell and spotted the Russian coming down from the upper landing. He fired twice using his FBI carbine. The assassin scampered back upstairs. Mac looked </w:t>
        </w:r>
        <w:proofErr w:type="gramStart"/>
        <w:r w:rsidRPr="009C230E">
          <w:rPr>
            <w:rFonts w:ascii="Times New Roman" w:hAnsi="Times New Roman" w:cs="Times New Roman"/>
            <w:szCs w:val="24"/>
          </w:rPr>
          <w:t>down</w:t>
        </w:r>
        <w:proofErr w:type="gramEnd"/>
        <w:r w:rsidRPr="009C230E">
          <w:rPr>
            <w:rFonts w:ascii="Times New Roman" w:hAnsi="Times New Roman" w:cs="Times New Roman"/>
            <w:szCs w:val="24"/>
          </w:rPr>
          <w:t xml:space="preserve"> the hallway; there was no sign of Jane. Instead, he heard her firing her assault rifle. Then, just as quickly, she ran back into the hallway and </w:t>
        </w:r>
      </w:ins>
      <w:r w:rsidRPr="009C230E">
        <w:rPr>
          <w:rFonts w:ascii="Times New Roman" w:hAnsi="Times New Roman" w:cs="Times New Roman"/>
          <w:szCs w:val="24"/>
        </w:rPr>
        <w:t>a</w:t>
      </w:r>
      <w:ins w:id="1644" w:author="Author">
        <w:r w:rsidRPr="009C230E">
          <w:rPr>
            <w:rFonts w:ascii="Times New Roman" w:hAnsi="Times New Roman" w:cs="Times New Roman"/>
            <w:szCs w:val="24"/>
          </w:rPr>
          <w:t xml:space="preserve">way from the grenade blast. Mac turned away </w:t>
        </w:r>
      </w:ins>
      <w:r w:rsidRPr="009C230E">
        <w:rPr>
          <w:rFonts w:ascii="Times New Roman" w:hAnsi="Times New Roman" w:cs="Times New Roman"/>
          <w:szCs w:val="24"/>
        </w:rPr>
        <w:t>also but</w:t>
      </w:r>
      <w:ins w:id="1645" w:author="Author">
        <w:r w:rsidRPr="009C230E">
          <w:rPr>
            <w:rFonts w:ascii="Times New Roman" w:hAnsi="Times New Roman" w:cs="Times New Roman"/>
            <w:szCs w:val="24"/>
          </w:rPr>
          <w:t xml:space="preserve"> ran into the stairwell, guns blazing once the explosion ended. Catching the Russian just coming down the last stairs, Mac tagged him enough to drive him back upstairs.</w:t>
        </w:r>
      </w:ins>
    </w:p>
    <w:p w14:paraId="39988A5F" w14:textId="77777777" w:rsidR="001418B6" w:rsidRPr="009C230E" w:rsidRDefault="001418B6" w:rsidP="001418B6">
      <w:pPr>
        <w:pStyle w:val="BodyNormal"/>
        <w:rPr>
          <w:ins w:id="1646" w:author="Author"/>
          <w:rFonts w:ascii="Times New Roman" w:hAnsi="Times New Roman" w:cs="Times New Roman"/>
          <w:szCs w:val="24"/>
        </w:rPr>
      </w:pPr>
      <w:ins w:id="1647" w:author="Author">
        <w:r w:rsidRPr="009C230E">
          <w:rPr>
            <w:rFonts w:ascii="Times New Roman" w:hAnsi="Times New Roman" w:cs="Times New Roman"/>
            <w:szCs w:val="24"/>
          </w:rPr>
          <w:t xml:space="preserve">Mac found Jane down on one knee, her pajama top showing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bloodstains, while the bottom had a very </w:t>
        </w:r>
        <w:r w:rsidRPr="009C230E">
          <w:rPr>
            <w:rFonts w:ascii="Times New Roman" w:hAnsi="Times New Roman" w:cs="Times New Roman"/>
            <w:szCs w:val="24"/>
          </w:rPr>
          <w:lastRenderedPageBreak/>
          <w:t xml:space="preserve">red stain. </w:t>
        </w:r>
        <w:del w:id="1648" w:author="Author">
          <w:r w:rsidRPr="009C230E" w:rsidDel="00020AD4">
            <w:rPr>
              <w:rFonts w:ascii="Times New Roman" w:hAnsi="Times New Roman" w:cs="Times New Roman"/>
              <w:szCs w:val="24"/>
            </w:rPr>
            <w:delText>Reaching down to h</w:delText>
          </w:r>
        </w:del>
        <w:r w:rsidRPr="009C230E">
          <w:rPr>
            <w:rFonts w:ascii="Times New Roman" w:hAnsi="Times New Roman" w:cs="Times New Roman"/>
            <w:szCs w:val="24"/>
          </w:rPr>
          <w:t>Helping her to her feet, he asked her: “Are you with me?” Jane answered by quickly kissing him. She was breathing hard; tears were dripping down her cheek.</w:t>
        </w:r>
      </w:ins>
    </w:p>
    <w:p w14:paraId="2C0120E6" w14:textId="77777777" w:rsidR="001418B6" w:rsidRPr="009C230E" w:rsidRDefault="001418B6" w:rsidP="001418B6">
      <w:pPr>
        <w:pStyle w:val="BodyNormal"/>
        <w:rPr>
          <w:ins w:id="1649" w:author="Author"/>
          <w:rFonts w:ascii="Times New Roman" w:hAnsi="Times New Roman" w:cs="Times New Roman"/>
          <w:szCs w:val="24"/>
        </w:rPr>
      </w:pPr>
      <w:ins w:id="1650" w:author="Author">
        <w:r w:rsidRPr="009C230E">
          <w:rPr>
            <w:rFonts w:ascii="Times New Roman" w:hAnsi="Times New Roman" w:cs="Times New Roman"/>
            <w:szCs w:val="24"/>
          </w:rPr>
          <w:t>“I’ll never love anybody the way I love you</w:t>
        </w:r>
      </w:ins>
      <w:r w:rsidRPr="009C230E">
        <w:rPr>
          <w:rFonts w:ascii="Times New Roman" w:hAnsi="Times New Roman" w:cs="Times New Roman"/>
          <w:szCs w:val="24"/>
        </w:rPr>
        <w:t>.</w:t>
      </w:r>
      <w:ins w:id="1651" w:author="Author">
        <w:r w:rsidRPr="009C230E">
          <w:rPr>
            <w:rFonts w:ascii="Times New Roman" w:hAnsi="Times New Roman" w:cs="Times New Roman"/>
            <w:szCs w:val="24"/>
          </w:rPr>
          <w:t xml:space="preserve">” </w:t>
        </w:r>
      </w:ins>
    </w:p>
    <w:p w14:paraId="4257EED9" w14:textId="77777777" w:rsidR="001418B6" w:rsidRPr="009C230E" w:rsidRDefault="001418B6" w:rsidP="001418B6">
      <w:pPr>
        <w:pStyle w:val="BodyNormal"/>
        <w:rPr>
          <w:ins w:id="1652" w:author="Author"/>
          <w:rFonts w:ascii="Times New Roman" w:hAnsi="Times New Roman" w:cs="Times New Roman"/>
          <w:szCs w:val="24"/>
        </w:rPr>
      </w:pPr>
      <w:ins w:id="1653" w:author="Author">
        <w:r w:rsidRPr="009C230E">
          <w:rPr>
            <w:rFonts w:ascii="Times New Roman" w:hAnsi="Times New Roman" w:cs="Times New Roman"/>
            <w:szCs w:val="24"/>
          </w:rPr>
          <w:t>Mac raced to check on his father. The next twenty minutes seemed like an eternity,</w:t>
        </w:r>
        <w:del w:id="1654" w:author="Author">
          <w:r w:rsidRPr="009C230E" w:rsidDel="005D1BFD">
            <w:rPr>
              <w:rFonts w:ascii="Times New Roman" w:hAnsi="Times New Roman" w:cs="Times New Roman"/>
              <w:szCs w:val="24"/>
            </w:rPr>
            <w:delText>.</w:delText>
          </w:r>
        </w:del>
        <w:r w:rsidRPr="009C230E">
          <w:rPr>
            <w:rFonts w:ascii="Times New Roman" w:hAnsi="Times New Roman" w:cs="Times New Roman"/>
            <w:szCs w:val="24"/>
          </w:rPr>
          <w:t xml:space="preserve"> with Mac making</w:t>
        </w:r>
        <w:del w:id="1655" w:author="Author">
          <w:r w:rsidRPr="009C230E" w:rsidDel="005D1BFD">
            <w:rPr>
              <w:rFonts w:ascii="Times New Roman" w:hAnsi="Times New Roman" w:cs="Times New Roman"/>
              <w:szCs w:val="24"/>
            </w:rPr>
            <w:delText>de</w:delText>
          </w:r>
        </w:del>
        <w:r w:rsidRPr="009C230E">
          <w:rPr>
            <w:rFonts w:ascii="Times New Roman" w:hAnsi="Times New Roman" w:cs="Times New Roman"/>
            <w:szCs w:val="24"/>
          </w:rPr>
          <w:t xml:space="preserve"> sure his father and Jane had new magazines.</w:t>
        </w:r>
      </w:ins>
    </w:p>
    <w:p w14:paraId="4272C5C3" w14:textId="77777777" w:rsidR="001418B6" w:rsidRPr="002165F5" w:rsidRDefault="001418B6" w:rsidP="002165F5">
      <w:pPr>
        <w:pStyle w:val="ASubheadLevel1"/>
        <w:rPr>
          <w:ins w:id="1656" w:author="Author"/>
        </w:rPr>
      </w:pPr>
      <w:bookmarkStart w:id="1657" w:name="_Toc172536966"/>
      <w:bookmarkStart w:id="1658" w:name="_Toc192624400"/>
      <w:ins w:id="1659" w:author="Author">
        <w:r w:rsidRPr="002165F5">
          <w:t>The Cavalry Arrives</w:t>
        </w:r>
        <w:bookmarkEnd w:id="1657"/>
        <w:bookmarkEnd w:id="1658"/>
      </w:ins>
    </w:p>
    <w:p w14:paraId="481995E4" w14:textId="77777777" w:rsidR="001418B6" w:rsidRPr="009C230E" w:rsidRDefault="001418B6" w:rsidP="001418B6">
      <w:pPr>
        <w:pStyle w:val="BodyNormal"/>
        <w:rPr>
          <w:ins w:id="1660" w:author="Author"/>
          <w:rFonts w:ascii="Times New Roman" w:hAnsi="Times New Roman" w:cs="Times New Roman"/>
          <w:szCs w:val="24"/>
        </w:rPr>
      </w:pPr>
      <w:ins w:id="1661" w:author="Author">
        <w:r w:rsidRPr="009C230E">
          <w:rPr>
            <w:rFonts w:ascii="Times New Roman" w:hAnsi="Times New Roman" w:cs="Times New Roman"/>
            <w:szCs w:val="24"/>
          </w:rPr>
          <w:t xml:space="preserve"> Eventually, they heard the roar of heavy machinery outside and the sound of gunfire from upstairs. Mac knew this was a SWAT armored vehicle, and the </w:t>
        </w:r>
        <w:proofErr w:type="gramStart"/>
        <w:r w:rsidRPr="009C230E">
          <w:rPr>
            <w:rFonts w:ascii="Times New Roman" w:hAnsi="Times New Roman" w:cs="Times New Roman"/>
            <w:szCs w:val="24"/>
          </w:rPr>
          <w:t>assassins</w:t>
        </w:r>
        <w:proofErr w:type="gramEnd"/>
        <w:r w:rsidRPr="009C230E">
          <w:rPr>
            <w:rFonts w:ascii="Times New Roman" w:hAnsi="Times New Roman" w:cs="Times New Roman"/>
            <w:szCs w:val="24"/>
          </w:rPr>
          <w:t xml:space="preserve"> upstairs were pointlessly firing at it.</w:t>
        </w:r>
      </w:ins>
    </w:p>
    <w:p w14:paraId="189833AE" w14:textId="77777777" w:rsidR="001418B6" w:rsidRPr="009C230E" w:rsidRDefault="001418B6" w:rsidP="001418B6">
      <w:pPr>
        <w:pStyle w:val="BodyNormal"/>
        <w:rPr>
          <w:ins w:id="1662" w:author="Author"/>
          <w:rFonts w:ascii="Times New Roman" w:hAnsi="Times New Roman" w:cs="Times New Roman"/>
          <w:szCs w:val="24"/>
        </w:rPr>
      </w:pPr>
      <w:ins w:id="1663" w:author="Author">
        <w:r w:rsidRPr="009C230E">
          <w:rPr>
            <w:rFonts w:ascii="Times New Roman" w:hAnsi="Times New Roman" w:cs="Times New Roman"/>
            <w:szCs w:val="24"/>
          </w:rPr>
          <w:t xml:space="preserve">Next, Anne Merrick heard rattling at the mansion’s front door as the SWAT team cut the Russians' chain that locked </w:t>
        </w:r>
      </w:ins>
      <w:r w:rsidRPr="009C230E">
        <w:rPr>
          <w:rFonts w:ascii="Times New Roman" w:hAnsi="Times New Roman" w:cs="Times New Roman"/>
          <w:szCs w:val="24"/>
        </w:rPr>
        <w:t xml:space="preserve">in </w:t>
      </w:r>
      <w:ins w:id="1664" w:author="Author">
        <w:r w:rsidRPr="009C230E">
          <w:rPr>
            <w:rFonts w:ascii="Times New Roman" w:hAnsi="Times New Roman" w:cs="Times New Roman"/>
            <w:szCs w:val="24"/>
          </w:rPr>
          <w:t>the Merricks.</w:t>
        </w:r>
      </w:ins>
    </w:p>
    <w:p w14:paraId="22036A9C" w14:textId="77777777" w:rsidR="001418B6" w:rsidRPr="009C230E" w:rsidRDefault="001418B6" w:rsidP="001418B6">
      <w:pPr>
        <w:pStyle w:val="BodyNormal"/>
        <w:rPr>
          <w:ins w:id="1665" w:author="Author"/>
          <w:rFonts w:ascii="Times New Roman" w:hAnsi="Times New Roman" w:cs="Times New Roman"/>
          <w:szCs w:val="24"/>
        </w:rPr>
      </w:pPr>
      <w:ins w:id="1666" w:author="Author">
        <w:r w:rsidRPr="009C230E">
          <w:rPr>
            <w:rFonts w:ascii="Times New Roman" w:hAnsi="Times New Roman" w:cs="Times New Roman"/>
            <w:szCs w:val="24"/>
          </w:rPr>
          <w:t>“Officer Merrick. It’s Chicago SWAT. Where are you?”</w:t>
        </w:r>
      </w:ins>
    </w:p>
    <w:p w14:paraId="781DB8B0" w14:textId="77777777" w:rsidR="001418B6" w:rsidRPr="009C230E" w:rsidRDefault="001418B6" w:rsidP="001418B6">
      <w:pPr>
        <w:pStyle w:val="BodyNormal"/>
        <w:rPr>
          <w:ins w:id="1667" w:author="Author"/>
          <w:rFonts w:ascii="Times New Roman" w:hAnsi="Times New Roman" w:cs="Times New Roman"/>
          <w:szCs w:val="24"/>
        </w:rPr>
      </w:pPr>
      <w:ins w:id="1668" w:author="Author">
        <w:r w:rsidRPr="009C230E">
          <w:rPr>
            <w:rFonts w:ascii="Times New Roman" w:hAnsi="Times New Roman" w:cs="Times New Roman"/>
            <w:szCs w:val="24"/>
          </w:rPr>
          <w:t xml:space="preserve">“Over here,” Anne </w:t>
        </w:r>
      </w:ins>
      <w:r w:rsidRPr="009C230E">
        <w:rPr>
          <w:rFonts w:ascii="Times New Roman" w:hAnsi="Times New Roman" w:cs="Times New Roman"/>
          <w:szCs w:val="24"/>
        </w:rPr>
        <w:t>said</w:t>
      </w:r>
      <w:ins w:id="1669" w:author="Author">
        <w:r w:rsidRPr="009C230E">
          <w:rPr>
            <w:rFonts w:ascii="Times New Roman" w:hAnsi="Times New Roman" w:cs="Times New Roman"/>
            <w:szCs w:val="24"/>
          </w:rPr>
          <w:t>.</w:t>
        </w:r>
      </w:ins>
    </w:p>
    <w:p w14:paraId="274325DC" w14:textId="77777777" w:rsidR="001418B6" w:rsidRPr="009C230E" w:rsidRDefault="001418B6" w:rsidP="001418B6">
      <w:pPr>
        <w:pStyle w:val="BodyNormal"/>
        <w:rPr>
          <w:ins w:id="1670" w:author="Author"/>
          <w:rFonts w:ascii="Times New Roman" w:hAnsi="Times New Roman" w:cs="Times New Roman"/>
          <w:szCs w:val="24"/>
        </w:rPr>
      </w:pPr>
      <w:ins w:id="1671" w:author="Author">
        <w:r w:rsidRPr="009C230E">
          <w:rPr>
            <w:rFonts w:ascii="Times New Roman" w:hAnsi="Times New Roman" w:cs="Times New Roman"/>
            <w:szCs w:val="24"/>
          </w:rPr>
          <w:t xml:space="preserve">Ten men, in full battle dress, </w:t>
        </w:r>
      </w:ins>
      <w:r w:rsidRPr="009C230E">
        <w:rPr>
          <w:rFonts w:ascii="Times New Roman" w:hAnsi="Times New Roman" w:cs="Times New Roman"/>
          <w:szCs w:val="24"/>
        </w:rPr>
        <w:t>stormed</w:t>
      </w:r>
      <w:ins w:id="1672" w:author="Author">
        <w:r w:rsidRPr="009C230E">
          <w:rPr>
            <w:rFonts w:ascii="Times New Roman" w:hAnsi="Times New Roman" w:cs="Times New Roman"/>
            <w:szCs w:val="24"/>
          </w:rPr>
          <w:t xml:space="preserve"> into Anne’s kitchen. She was still training </w:t>
        </w:r>
        <w:del w:id="1673" w:author="Author">
          <w:r w:rsidRPr="009C230E" w:rsidDel="0084173E">
            <w:rPr>
              <w:rFonts w:ascii="Times New Roman" w:hAnsi="Times New Roman" w:cs="Times New Roman"/>
              <w:szCs w:val="24"/>
            </w:rPr>
            <w:delText>John</w:delText>
          </w:r>
        </w:del>
        <w:r w:rsidRPr="009C230E">
          <w:rPr>
            <w:rFonts w:ascii="Times New Roman" w:hAnsi="Times New Roman" w:cs="Times New Roman"/>
            <w:szCs w:val="24"/>
          </w:rPr>
          <w:t xml:space="preserve">Mac’s handgun at the two trussed-up </w:t>
        </w:r>
        <w:del w:id="1674" w:author="Author">
          <w:r w:rsidRPr="009C230E" w:rsidDel="00120C10">
            <w:rPr>
              <w:rFonts w:ascii="Times New Roman" w:hAnsi="Times New Roman" w:cs="Times New Roman"/>
              <w:szCs w:val="24"/>
            </w:rPr>
            <w:delText>hitmen</w:delText>
          </w:r>
        </w:del>
        <w:r w:rsidRPr="009C230E">
          <w:rPr>
            <w:rFonts w:ascii="Times New Roman" w:hAnsi="Times New Roman" w:cs="Times New Roman"/>
            <w:szCs w:val="24"/>
          </w:rPr>
          <w:t>killers.</w:t>
        </w:r>
      </w:ins>
    </w:p>
    <w:p w14:paraId="56102E61" w14:textId="77777777" w:rsidR="001418B6" w:rsidRPr="009C230E" w:rsidRDefault="001418B6" w:rsidP="001418B6">
      <w:pPr>
        <w:pStyle w:val="BodyNormal"/>
        <w:rPr>
          <w:ins w:id="1675" w:author="Author"/>
          <w:rFonts w:ascii="Times New Roman" w:hAnsi="Times New Roman" w:cs="Times New Roman"/>
          <w:szCs w:val="24"/>
        </w:rPr>
      </w:pPr>
      <w:ins w:id="1676" w:author="Author">
        <w:r w:rsidRPr="009C230E">
          <w:rPr>
            <w:rFonts w:ascii="Times New Roman" w:hAnsi="Times New Roman" w:cs="Times New Roman"/>
            <w:szCs w:val="24"/>
          </w:rPr>
          <w:t xml:space="preserve">“Are you Anne Merrick?” one of the SWAT officers </w:t>
        </w:r>
      </w:ins>
      <w:r w:rsidRPr="009C230E">
        <w:rPr>
          <w:rFonts w:ascii="Times New Roman" w:hAnsi="Times New Roman" w:cs="Times New Roman"/>
          <w:szCs w:val="24"/>
        </w:rPr>
        <w:t>said</w:t>
      </w:r>
      <w:ins w:id="1677" w:author="Author">
        <w:r w:rsidRPr="009C230E">
          <w:rPr>
            <w:rFonts w:ascii="Times New Roman" w:hAnsi="Times New Roman" w:cs="Times New Roman"/>
            <w:szCs w:val="24"/>
          </w:rPr>
          <w:t>.</w:t>
        </w:r>
      </w:ins>
    </w:p>
    <w:p w14:paraId="45D027B0" w14:textId="77777777" w:rsidR="001418B6" w:rsidRPr="009C230E" w:rsidRDefault="001418B6" w:rsidP="001418B6">
      <w:pPr>
        <w:pStyle w:val="BodyNormal"/>
        <w:rPr>
          <w:ins w:id="1678" w:author="Author"/>
          <w:rFonts w:ascii="Times New Roman" w:hAnsi="Times New Roman" w:cs="Times New Roman"/>
          <w:szCs w:val="24"/>
        </w:rPr>
      </w:pPr>
      <w:ins w:id="1679" w:author="Author">
        <w:r w:rsidRPr="009C230E">
          <w:rPr>
            <w:rFonts w:ascii="Times New Roman" w:hAnsi="Times New Roman" w:cs="Times New Roman"/>
            <w:szCs w:val="24"/>
          </w:rPr>
          <w:t>“Yes. These two men are the ones Jane took down. Mac, Jane, and John are down that hallway. They need help.”</w:t>
        </w:r>
      </w:ins>
    </w:p>
    <w:p w14:paraId="5D8F6CB8" w14:textId="77777777" w:rsidR="001418B6" w:rsidRPr="009C230E" w:rsidRDefault="001418B6" w:rsidP="001418B6">
      <w:pPr>
        <w:pStyle w:val="BodyNormal"/>
        <w:rPr>
          <w:ins w:id="1680" w:author="Author"/>
          <w:rFonts w:ascii="Times New Roman" w:hAnsi="Times New Roman" w:cs="Times New Roman"/>
          <w:szCs w:val="24"/>
        </w:rPr>
      </w:pPr>
      <w:ins w:id="1681" w:author="Author">
        <w:r w:rsidRPr="009C230E">
          <w:rPr>
            <w:rFonts w:ascii="Times New Roman" w:hAnsi="Times New Roman" w:cs="Times New Roman"/>
            <w:szCs w:val="24"/>
          </w:rPr>
          <w:lastRenderedPageBreak/>
          <w:t xml:space="preserve">Eight </w:t>
        </w:r>
        <w:del w:id="1682" w:author="Author">
          <w:r w:rsidRPr="009C230E" w:rsidDel="007F0494">
            <w:rPr>
              <w:rFonts w:ascii="Times New Roman" w:hAnsi="Times New Roman" w:cs="Times New Roman"/>
              <w:szCs w:val="24"/>
            </w:rPr>
            <w:delText xml:space="preserve">of the </w:delText>
          </w:r>
        </w:del>
        <w:r w:rsidRPr="009C230E">
          <w:rPr>
            <w:rFonts w:ascii="Times New Roman" w:hAnsi="Times New Roman" w:cs="Times New Roman"/>
            <w:szCs w:val="24"/>
          </w:rPr>
          <w:t xml:space="preserve">SWAT </w:t>
        </w:r>
        <w:del w:id="1683" w:author="Author">
          <w:r w:rsidRPr="009C230E" w:rsidDel="007F0494">
            <w:rPr>
              <w:rFonts w:ascii="Times New Roman" w:hAnsi="Times New Roman" w:cs="Times New Roman"/>
              <w:szCs w:val="24"/>
            </w:rPr>
            <w:delText>team</w:delText>
          </w:r>
        </w:del>
        <w:r w:rsidRPr="009C230E">
          <w:rPr>
            <w:rFonts w:ascii="Times New Roman" w:hAnsi="Times New Roman" w:cs="Times New Roman"/>
            <w:szCs w:val="24"/>
          </w:rPr>
          <w:t xml:space="preserve">officers rushed down the hallway to take positions at the stairwells. Another </w:t>
        </w:r>
        <w:del w:id="1684" w:author="Author">
          <w:r w:rsidRPr="009C230E" w:rsidDel="007F0494">
            <w:rPr>
              <w:rFonts w:ascii="Times New Roman" w:hAnsi="Times New Roman" w:cs="Times New Roman"/>
              <w:szCs w:val="24"/>
            </w:rPr>
            <w:delText xml:space="preserve">group of </w:delText>
          </w:r>
        </w:del>
        <w:r w:rsidRPr="009C230E">
          <w:rPr>
            <w:rFonts w:ascii="Times New Roman" w:hAnsi="Times New Roman" w:cs="Times New Roman"/>
            <w:szCs w:val="24"/>
          </w:rPr>
          <w:t xml:space="preserve">eight </w:t>
        </w:r>
        <w:del w:id="1685" w:author="Author">
          <w:r w:rsidRPr="009C230E" w:rsidDel="007F0494">
            <w:rPr>
              <w:rFonts w:ascii="Times New Roman" w:hAnsi="Times New Roman" w:cs="Times New Roman"/>
              <w:szCs w:val="24"/>
            </w:rPr>
            <w:delText xml:space="preserve">officers </w:delText>
          </w:r>
        </w:del>
        <w:r w:rsidRPr="009C230E">
          <w:rPr>
            <w:rFonts w:ascii="Times New Roman" w:hAnsi="Times New Roman" w:cs="Times New Roman"/>
            <w:szCs w:val="24"/>
          </w:rPr>
          <w:t>entered the Great Room, led by SWAT Commander Nivani Subramanian. Anne pointed down the hallway; he ran to Mac at the north stairwell near the pool area.</w:t>
        </w:r>
      </w:ins>
    </w:p>
    <w:p w14:paraId="624AAA41" w14:textId="77777777" w:rsidR="001418B6" w:rsidRPr="009C230E" w:rsidRDefault="001418B6" w:rsidP="001418B6">
      <w:pPr>
        <w:pStyle w:val="BodyNormal"/>
        <w:rPr>
          <w:ins w:id="1686" w:author="Author"/>
          <w:rFonts w:ascii="Times New Roman" w:hAnsi="Times New Roman" w:cs="Times New Roman"/>
          <w:szCs w:val="24"/>
        </w:rPr>
      </w:pPr>
      <w:ins w:id="1687" w:author="Author">
        <w:r w:rsidRPr="009C230E">
          <w:rPr>
            <w:rFonts w:ascii="Times New Roman" w:hAnsi="Times New Roman" w:cs="Times New Roman"/>
            <w:szCs w:val="24"/>
          </w:rPr>
          <w:t>“Mac, sitrep, quickly!”</w:t>
        </w:r>
      </w:ins>
    </w:p>
    <w:p w14:paraId="65727087" w14:textId="77777777" w:rsidR="001418B6" w:rsidRPr="009C230E" w:rsidRDefault="001418B6" w:rsidP="001418B6">
      <w:pPr>
        <w:pStyle w:val="BodyNormal"/>
        <w:rPr>
          <w:ins w:id="1688" w:author="Author"/>
          <w:rFonts w:ascii="Times New Roman" w:hAnsi="Times New Roman" w:cs="Times New Roman"/>
          <w:szCs w:val="24"/>
        </w:rPr>
      </w:pPr>
      <w:ins w:id="1689" w:author="Author">
        <w:r w:rsidRPr="009C230E">
          <w:rPr>
            <w:rFonts w:ascii="Times New Roman" w:hAnsi="Times New Roman" w:cs="Times New Roman"/>
            <w:szCs w:val="24"/>
          </w:rPr>
          <w:t xml:space="preserve">“We </w:t>
        </w:r>
      </w:ins>
      <w:r w:rsidRPr="009C230E">
        <w:rPr>
          <w:rFonts w:ascii="Times New Roman" w:hAnsi="Times New Roman" w:cs="Times New Roman"/>
          <w:szCs w:val="24"/>
        </w:rPr>
        <w:t>trapped</w:t>
      </w:r>
      <w:ins w:id="1690" w:author="Author">
        <w:r w:rsidRPr="009C230E">
          <w:rPr>
            <w:rFonts w:ascii="Times New Roman" w:hAnsi="Times New Roman" w:cs="Times New Roman"/>
            <w:szCs w:val="24"/>
          </w:rPr>
          <w:t xml:space="preserve"> </w:t>
        </w:r>
        <w:del w:id="1691" w:author="Author">
          <w:r w:rsidRPr="009C230E" w:rsidDel="007F0494">
            <w:rPr>
              <w:rFonts w:ascii="Times New Roman" w:hAnsi="Times New Roman" w:cs="Times New Roman"/>
              <w:szCs w:val="24"/>
            </w:rPr>
            <w:delText xml:space="preserve">that </w:delText>
          </w:r>
        </w:del>
        <w:r w:rsidRPr="009C230E">
          <w:rPr>
            <w:rFonts w:ascii="Times New Roman" w:hAnsi="Times New Roman" w:cs="Times New Roman"/>
            <w:szCs w:val="24"/>
          </w:rPr>
          <w:t>the last two upstairs</w:t>
        </w:r>
      </w:ins>
      <w:bookmarkStart w:id="1692" w:name="_Hlk175437594"/>
      <w:r w:rsidRPr="009C230E">
        <w:rPr>
          <w:rFonts w:ascii="Times New Roman" w:hAnsi="Times New Roman" w:cs="Times New Roman"/>
          <w:szCs w:val="24"/>
        </w:rPr>
        <w:t>.</w:t>
      </w:r>
      <w:ins w:id="1693" w:author="Author">
        <w:r w:rsidRPr="009C230E">
          <w:rPr>
            <w:rFonts w:ascii="Times New Roman" w:hAnsi="Times New Roman" w:cs="Times New Roman"/>
            <w:szCs w:val="24"/>
          </w:rPr>
          <w:t xml:space="preserve"> </w:t>
        </w:r>
      </w:ins>
      <w:r w:rsidRPr="009C230E">
        <w:rPr>
          <w:rFonts w:ascii="Times New Roman" w:hAnsi="Times New Roman" w:cs="Times New Roman"/>
          <w:szCs w:val="24"/>
        </w:rPr>
        <w:t>They have</w:t>
      </w:r>
      <w:ins w:id="1694" w:author="Author">
        <w:r w:rsidRPr="009C230E">
          <w:rPr>
            <w:rFonts w:ascii="Times New Roman" w:hAnsi="Times New Roman" w:cs="Times New Roman"/>
            <w:szCs w:val="24"/>
          </w:rPr>
          <w:t xml:space="preserve"> an assault rifle, a handgun, a small pistol in the boot, and a collection of knives.</w:t>
        </w:r>
        <w:bookmarkEnd w:id="1692"/>
        <w:r w:rsidRPr="009C230E">
          <w:rPr>
            <w:rFonts w:ascii="Times New Roman" w:hAnsi="Times New Roman" w:cs="Times New Roman"/>
            <w:szCs w:val="24"/>
          </w:rPr>
          <w:t xml:space="preserve"> I believe</w:t>
        </w:r>
      </w:ins>
      <w:r w:rsidRPr="009C230E">
        <w:rPr>
          <w:rFonts w:ascii="Times New Roman" w:hAnsi="Times New Roman" w:cs="Times New Roman"/>
          <w:szCs w:val="24"/>
        </w:rPr>
        <w:t xml:space="preserve"> they have</w:t>
      </w:r>
      <w:ins w:id="1695" w:author="Author">
        <w:r w:rsidRPr="009C230E">
          <w:rPr>
            <w:rFonts w:ascii="Times New Roman" w:hAnsi="Times New Roman" w:cs="Times New Roman"/>
            <w:szCs w:val="24"/>
          </w:rPr>
          <w:t xml:space="preserve"> only one grenade left. Th</w:t>
        </w:r>
      </w:ins>
      <w:r w:rsidRPr="009C230E">
        <w:rPr>
          <w:rFonts w:ascii="Times New Roman" w:hAnsi="Times New Roman" w:cs="Times New Roman"/>
          <w:szCs w:val="24"/>
        </w:rPr>
        <w:t>eir</w:t>
      </w:r>
      <w:ins w:id="1696" w:author="Author">
        <w:r w:rsidRPr="009C230E">
          <w:rPr>
            <w:rFonts w:ascii="Times New Roman" w:hAnsi="Times New Roman" w:cs="Times New Roman"/>
            <w:szCs w:val="24"/>
          </w:rPr>
          <w:t xml:space="preserve"> high-tech body armor</w:t>
        </w:r>
      </w:ins>
      <w:r w:rsidRPr="009C230E">
        <w:rPr>
          <w:rFonts w:ascii="Times New Roman" w:hAnsi="Times New Roman" w:cs="Times New Roman"/>
          <w:szCs w:val="24"/>
        </w:rPr>
        <w:t xml:space="preserve"> is </w:t>
      </w:r>
      <w:proofErr w:type="gramStart"/>
      <w:ins w:id="1697" w:author="Author">
        <w:r w:rsidRPr="009C230E">
          <w:rPr>
            <w:rFonts w:ascii="Times New Roman" w:hAnsi="Times New Roman" w:cs="Times New Roman"/>
            <w:szCs w:val="24"/>
          </w:rPr>
          <w:t>nearly impossible</w:t>
        </w:r>
        <w:proofErr w:type="gramEnd"/>
        <w:r w:rsidRPr="009C230E">
          <w:rPr>
            <w:rFonts w:ascii="Times New Roman" w:hAnsi="Times New Roman" w:cs="Times New Roman"/>
            <w:szCs w:val="24"/>
          </w:rPr>
          <w:t xml:space="preserve"> to penetrate. A headshot to the goggles is </w:t>
        </w:r>
        <w:proofErr w:type="gramStart"/>
        <w:r w:rsidRPr="009C230E">
          <w:rPr>
            <w:rFonts w:ascii="Times New Roman" w:hAnsi="Times New Roman" w:cs="Times New Roman"/>
            <w:szCs w:val="24"/>
          </w:rPr>
          <w:t>probably the</w:t>
        </w:r>
        <w:proofErr w:type="gramEnd"/>
        <w:r w:rsidRPr="009C230E">
          <w:rPr>
            <w:rFonts w:ascii="Times New Roman" w:hAnsi="Times New Roman" w:cs="Times New Roman"/>
            <w:szCs w:val="24"/>
          </w:rPr>
          <w:t xml:space="preserve"> only way to kill them.”</w:t>
        </w:r>
      </w:ins>
    </w:p>
    <w:p w14:paraId="7253E0FA" w14:textId="77777777" w:rsidR="001418B6" w:rsidRPr="009C230E" w:rsidRDefault="001418B6" w:rsidP="001418B6">
      <w:pPr>
        <w:pStyle w:val="BodyNormal"/>
        <w:rPr>
          <w:ins w:id="1698" w:author="Author"/>
          <w:rFonts w:ascii="Times New Roman" w:hAnsi="Times New Roman" w:cs="Times New Roman"/>
          <w:szCs w:val="24"/>
        </w:rPr>
      </w:pPr>
      <w:ins w:id="1699" w:author="Author">
        <w:r w:rsidRPr="009C230E">
          <w:rPr>
            <w:rFonts w:ascii="Times New Roman" w:hAnsi="Times New Roman" w:cs="Times New Roman"/>
            <w:szCs w:val="24"/>
          </w:rPr>
          <w:t>“What’s their play now, Mac?”</w:t>
        </w:r>
      </w:ins>
    </w:p>
    <w:p w14:paraId="16EAD347" w14:textId="77777777" w:rsidR="001418B6" w:rsidRPr="009C230E" w:rsidRDefault="001418B6" w:rsidP="001418B6">
      <w:pPr>
        <w:pStyle w:val="BodyNormal"/>
        <w:rPr>
          <w:ins w:id="1700" w:author="Author"/>
          <w:rFonts w:ascii="Times New Roman" w:hAnsi="Times New Roman" w:cs="Times New Roman"/>
          <w:szCs w:val="24"/>
        </w:rPr>
      </w:pPr>
      <w:ins w:id="1701" w:author="Author">
        <w:r w:rsidRPr="009C230E">
          <w:rPr>
            <w:rFonts w:ascii="Times New Roman" w:hAnsi="Times New Roman" w:cs="Times New Roman"/>
            <w:szCs w:val="24"/>
          </w:rPr>
          <w:t>“Try to capture somebody as a hostage, then negotiate a plane ride out of here. The two trussed up in the kitchen can’t walk; Jane cut their knee ligaments. Their pilot is dead. They’ve got to be desperate, Commander.”</w:t>
        </w:r>
      </w:ins>
    </w:p>
    <w:p w14:paraId="49B81964" w14:textId="77777777" w:rsidR="001418B6" w:rsidRPr="009C230E" w:rsidRDefault="001418B6" w:rsidP="001418B6">
      <w:pPr>
        <w:pStyle w:val="BodyNormal"/>
        <w:rPr>
          <w:ins w:id="1702" w:author="Author"/>
          <w:rFonts w:ascii="Times New Roman" w:hAnsi="Times New Roman" w:cs="Times New Roman"/>
          <w:szCs w:val="24"/>
        </w:rPr>
      </w:pPr>
      <w:ins w:id="1703" w:author="Author">
        <w:r w:rsidRPr="009C230E">
          <w:rPr>
            <w:rFonts w:ascii="Times New Roman" w:hAnsi="Times New Roman" w:cs="Times New Roman"/>
            <w:szCs w:val="24"/>
          </w:rPr>
          <w:t xml:space="preserve">Two SWAT officers quickly removed Vasily and Grigoriy’s body armor in the mansion's Great Room and shackled them with stainless steel handcuffs and leg restraints. Outside, the armored vehicle </w:t>
        </w:r>
      </w:ins>
      <w:r w:rsidRPr="009C230E">
        <w:rPr>
          <w:rFonts w:ascii="Times New Roman" w:hAnsi="Times New Roman" w:cs="Times New Roman"/>
          <w:szCs w:val="24"/>
        </w:rPr>
        <w:t>continuously traveled</w:t>
      </w:r>
      <w:ins w:id="1704" w:author="Author">
        <w:r w:rsidRPr="009C230E">
          <w:rPr>
            <w:rFonts w:ascii="Times New Roman" w:hAnsi="Times New Roman" w:cs="Times New Roman"/>
            <w:szCs w:val="24"/>
          </w:rPr>
          <w:t xml:space="preserve"> back and forth, bringing in more police.</w:t>
        </w:r>
      </w:ins>
    </w:p>
    <w:p w14:paraId="36B2FFEC" w14:textId="77777777" w:rsidR="001418B6" w:rsidRPr="009C230E" w:rsidRDefault="001418B6" w:rsidP="001418B6">
      <w:pPr>
        <w:pStyle w:val="BodyNormal"/>
        <w:rPr>
          <w:ins w:id="1705" w:author="Author"/>
          <w:rFonts w:ascii="Times New Roman" w:hAnsi="Times New Roman" w:cs="Times New Roman"/>
          <w:szCs w:val="24"/>
        </w:rPr>
      </w:pPr>
      <w:ins w:id="1706" w:author="Author">
        <w:r w:rsidRPr="009C230E">
          <w:rPr>
            <w:rFonts w:ascii="Times New Roman" w:hAnsi="Times New Roman" w:cs="Times New Roman"/>
            <w:szCs w:val="24"/>
          </w:rPr>
          <w:t>“Commander!” someone yelled from the Great Room. “The FBI is here.”</w:t>
        </w:r>
      </w:ins>
    </w:p>
    <w:p w14:paraId="0C10DE79" w14:textId="77777777" w:rsidR="001418B6" w:rsidRPr="009C230E" w:rsidRDefault="001418B6" w:rsidP="001418B6">
      <w:pPr>
        <w:pStyle w:val="BodyNormal"/>
        <w:rPr>
          <w:ins w:id="1707" w:author="Author"/>
          <w:rFonts w:ascii="Times New Roman" w:hAnsi="Times New Roman" w:cs="Times New Roman"/>
          <w:szCs w:val="24"/>
        </w:rPr>
      </w:pPr>
      <w:ins w:id="1708" w:author="Author">
        <w:r w:rsidRPr="009C230E">
          <w:rPr>
            <w:rFonts w:ascii="Times New Roman" w:hAnsi="Times New Roman" w:cs="Times New Roman"/>
            <w:szCs w:val="24"/>
          </w:rPr>
          <w:t xml:space="preserve">“Mr. Merrick, bring that Russian weapon and ammo bag with us to the other side of the house,” Nivani </w:t>
        </w:r>
      </w:ins>
      <w:r w:rsidRPr="009C230E">
        <w:rPr>
          <w:rFonts w:ascii="Times New Roman" w:hAnsi="Times New Roman" w:cs="Times New Roman"/>
          <w:szCs w:val="24"/>
        </w:rPr>
        <w:t>said</w:t>
      </w:r>
      <w:ins w:id="1709" w:author="Author">
        <w:r w:rsidRPr="009C230E">
          <w:rPr>
            <w:rFonts w:ascii="Times New Roman" w:hAnsi="Times New Roman" w:cs="Times New Roman"/>
            <w:szCs w:val="24"/>
          </w:rPr>
          <w:t>.</w:t>
        </w:r>
      </w:ins>
    </w:p>
    <w:p w14:paraId="7E338459" w14:textId="77777777" w:rsidR="001418B6" w:rsidRPr="009C230E" w:rsidRDefault="001418B6" w:rsidP="001418B6">
      <w:pPr>
        <w:pStyle w:val="BodyNormal"/>
        <w:rPr>
          <w:ins w:id="1710" w:author="Author"/>
          <w:rFonts w:ascii="Times New Roman" w:hAnsi="Times New Roman" w:cs="Times New Roman"/>
          <w:szCs w:val="24"/>
        </w:rPr>
      </w:pPr>
      <w:ins w:id="1711" w:author="Author">
        <w:r w:rsidRPr="009C230E">
          <w:rPr>
            <w:rFonts w:ascii="Times New Roman" w:hAnsi="Times New Roman" w:cs="Times New Roman"/>
            <w:szCs w:val="24"/>
          </w:rPr>
          <w:t xml:space="preserve">John arose and followed Subramanian down the long </w:t>
        </w:r>
        <w:r w:rsidRPr="009C230E">
          <w:rPr>
            <w:rFonts w:ascii="Times New Roman" w:hAnsi="Times New Roman" w:cs="Times New Roman"/>
            <w:szCs w:val="24"/>
          </w:rPr>
          <w:lastRenderedPageBreak/>
          <w:t>hallway. They stopped at the south stairwell.</w:t>
        </w:r>
      </w:ins>
    </w:p>
    <w:p w14:paraId="1969339C" w14:textId="77777777" w:rsidR="001418B6" w:rsidRPr="009C230E" w:rsidRDefault="001418B6" w:rsidP="001418B6">
      <w:pPr>
        <w:pStyle w:val="BodyNormal"/>
        <w:rPr>
          <w:ins w:id="1712" w:author="Author"/>
          <w:rFonts w:ascii="Times New Roman" w:hAnsi="Times New Roman" w:cs="Times New Roman"/>
          <w:szCs w:val="24"/>
        </w:rPr>
      </w:pPr>
      <w:ins w:id="1713" w:author="Author">
        <w:r w:rsidRPr="009C230E">
          <w:rPr>
            <w:rFonts w:ascii="Times New Roman" w:hAnsi="Times New Roman" w:cs="Times New Roman"/>
            <w:szCs w:val="24"/>
          </w:rPr>
          <w:t>“Jane, bring your weapon and come with us,” Nivani said.</w:t>
        </w:r>
      </w:ins>
    </w:p>
    <w:p w14:paraId="73EDA316" w14:textId="77777777" w:rsidR="001418B6" w:rsidRPr="009C230E" w:rsidRDefault="001418B6" w:rsidP="001418B6">
      <w:pPr>
        <w:pStyle w:val="BodyNormal"/>
        <w:rPr>
          <w:ins w:id="1714" w:author="Author"/>
          <w:rFonts w:ascii="Times New Roman" w:hAnsi="Times New Roman" w:cs="Times New Roman"/>
          <w:szCs w:val="24"/>
        </w:rPr>
      </w:pPr>
      <w:ins w:id="1715" w:author="Author">
        <w:del w:id="1716" w:author="Author">
          <w:r w:rsidRPr="009C230E" w:rsidDel="007F0494">
            <w:rPr>
              <w:rFonts w:ascii="Times New Roman" w:hAnsi="Times New Roman" w:cs="Times New Roman"/>
              <w:szCs w:val="24"/>
            </w:rPr>
            <w:delText>Down o</w:delText>
          </w:r>
        </w:del>
        <w:r w:rsidRPr="009C230E">
          <w:rPr>
            <w:rFonts w:ascii="Times New Roman" w:hAnsi="Times New Roman" w:cs="Times New Roman"/>
            <w:szCs w:val="24"/>
          </w:rPr>
          <w:t xml:space="preserve">On one knee with her weapon pointed towards the staircase, Jane turned to look at Commander Subramanian. There was sweat pouring down her face; she looked anguished. </w:t>
        </w:r>
      </w:ins>
    </w:p>
    <w:p w14:paraId="7E9684C4" w14:textId="77777777" w:rsidR="001418B6" w:rsidRPr="009C230E" w:rsidRDefault="001418B6" w:rsidP="001418B6">
      <w:pPr>
        <w:pStyle w:val="BodyNormal"/>
        <w:rPr>
          <w:ins w:id="1717" w:author="Author"/>
          <w:rFonts w:ascii="Times New Roman" w:hAnsi="Times New Roman" w:cs="Times New Roman"/>
          <w:szCs w:val="24"/>
        </w:rPr>
      </w:pPr>
      <w:ins w:id="1718" w:author="Author">
        <w:r w:rsidRPr="009C230E">
          <w:rPr>
            <w:rFonts w:ascii="Times New Roman" w:hAnsi="Times New Roman" w:cs="Times New Roman"/>
            <w:szCs w:val="24"/>
          </w:rPr>
          <w:t>“Oh, Jesus,” Mac said. “Dad, hold my weapon.”</w:t>
        </w:r>
      </w:ins>
    </w:p>
    <w:p w14:paraId="6F70441E" w14:textId="77777777" w:rsidR="001418B6" w:rsidRPr="009C230E" w:rsidRDefault="001418B6" w:rsidP="001418B6">
      <w:pPr>
        <w:pStyle w:val="BodyNormal"/>
        <w:rPr>
          <w:ins w:id="1719" w:author="Author"/>
          <w:rFonts w:ascii="Times New Roman" w:hAnsi="Times New Roman" w:cs="Times New Roman"/>
          <w:szCs w:val="24"/>
        </w:rPr>
      </w:pPr>
      <w:ins w:id="1720" w:author="Author">
        <w:r w:rsidRPr="009C230E">
          <w:rPr>
            <w:rFonts w:ascii="Times New Roman" w:hAnsi="Times New Roman" w:cs="Times New Roman"/>
            <w:szCs w:val="24"/>
          </w:rPr>
          <w:t>Mac knelt to one knee and put his arms under Jane’s legs and her upper back, lifting her</w:t>
        </w:r>
        <w:del w:id="1721" w:author="Author">
          <w:r w:rsidRPr="009C230E" w:rsidDel="00603A8E">
            <w:rPr>
              <w:rFonts w:ascii="Times New Roman" w:hAnsi="Times New Roman" w:cs="Times New Roman"/>
              <w:szCs w:val="24"/>
            </w:rPr>
            <w:delText xml:space="preserve"> up</w:delText>
          </w:r>
        </w:del>
        <w:r w:rsidRPr="009C230E">
          <w:rPr>
            <w:rFonts w:ascii="Times New Roman" w:hAnsi="Times New Roman" w:cs="Times New Roman"/>
            <w:szCs w:val="24"/>
          </w:rPr>
          <w:t xml:space="preserve">. She was breathing hard, </w:t>
        </w:r>
        <w:proofErr w:type="gramStart"/>
        <w:r w:rsidRPr="009C230E">
          <w:rPr>
            <w:rFonts w:ascii="Times New Roman" w:hAnsi="Times New Roman" w:cs="Times New Roman"/>
            <w:szCs w:val="24"/>
          </w:rPr>
          <w:t>wincing</w:t>
        </w:r>
        <w:proofErr w:type="gramEnd"/>
        <w:r w:rsidRPr="009C230E">
          <w:rPr>
            <w:rFonts w:ascii="Times New Roman" w:hAnsi="Times New Roman" w:cs="Times New Roman"/>
            <w:szCs w:val="24"/>
          </w:rPr>
          <w:t xml:space="preserve"> from the pain.</w:t>
        </w:r>
      </w:ins>
    </w:p>
    <w:p w14:paraId="40F228E9" w14:textId="77777777" w:rsidR="001418B6" w:rsidRPr="009C230E" w:rsidRDefault="001418B6" w:rsidP="001418B6">
      <w:pPr>
        <w:pStyle w:val="BodyNormal"/>
        <w:rPr>
          <w:ins w:id="1722" w:author="Author"/>
          <w:rFonts w:ascii="Times New Roman" w:hAnsi="Times New Roman" w:cs="Times New Roman"/>
          <w:szCs w:val="24"/>
        </w:rPr>
      </w:pPr>
      <w:ins w:id="1723" w:author="Author">
        <w:r w:rsidRPr="009C230E">
          <w:rPr>
            <w:rFonts w:ascii="Times New Roman" w:hAnsi="Times New Roman" w:cs="Times New Roman"/>
            <w:szCs w:val="24"/>
          </w:rPr>
          <w:t>“Jane, I know it hurts. Put your arm around my neck.”</w:t>
        </w:r>
      </w:ins>
    </w:p>
    <w:p w14:paraId="25184FC8" w14:textId="77777777" w:rsidR="001418B6" w:rsidRPr="009C230E" w:rsidRDefault="001418B6" w:rsidP="001418B6">
      <w:pPr>
        <w:pStyle w:val="BodyNormal"/>
        <w:rPr>
          <w:ins w:id="1724" w:author="Author"/>
          <w:rFonts w:ascii="Times New Roman" w:hAnsi="Times New Roman" w:cs="Times New Roman"/>
          <w:szCs w:val="24"/>
        </w:rPr>
      </w:pPr>
      <w:ins w:id="1725" w:author="Author">
        <w:r w:rsidRPr="009C230E">
          <w:rPr>
            <w:rFonts w:ascii="Times New Roman" w:hAnsi="Times New Roman" w:cs="Times New Roman"/>
            <w:szCs w:val="24"/>
          </w:rPr>
          <w:t xml:space="preserve">Mac carried her into the mansion’s Great Room. </w:t>
        </w:r>
      </w:ins>
    </w:p>
    <w:p w14:paraId="30B97D08" w14:textId="77777777" w:rsidR="001418B6" w:rsidRPr="009C230E" w:rsidRDefault="001418B6" w:rsidP="001418B6">
      <w:pPr>
        <w:pStyle w:val="BodyNormal"/>
        <w:rPr>
          <w:ins w:id="1726" w:author="Author"/>
          <w:rFonts w:ascii="Times New Roman" w:hAnsi="Times New Roman" w:cs="Times New Roman"/>
          <w:szCs w:val="24"/>
        </w:rPr>
      </w:pPr>
      <w:ins w:id="1727" w:author="Author">
        <w:r w:rsidRPr="009C230E">
          <w:rPr>
            <w:rFonts w:ascii="Times New Roman" w:hAnsi="Times New Roman" w:cs="Times New Roman"/>
            <w:szCs w:val="24"/>
          </w:rPr>
          <w:t>“Mac set her down over here,” Agent Carolina Hendon said.</w:t>
        </w:r>
      </w:ins>
    </w:p>
    <w:p w14:paraId="56FE596C" w14:textId="77777777" w:rsidR="001418B6" w:rsidRPr="009C230E" w:rsidRDefault="001418B6" w:rsidP="001418B6">
      <w:pPr>
        <w:pStyle w:val="BodyNormal"/>
        <w:rPr>
          <w:ins w:id="1728" w:author="Author"/>
          <w:rFonts w:ascii="Times New Roman" w:hAnsi="Times New Roman" w:cs="Times New Roman"/>
          <w:szCs w:val="24"/>
        </w:rPr>
      </w:pPr>
      <w:ins w:id="1729" w:author="Author">
        <w:r w:rsidRPr="009C230E">
          <w:rPr>
            <w:rFonts w:ascii="Times New Roman" w:hAnsi="Times New Roman" w:cs="Times New Roman"/>
            <w:szCs w:val="24"/>
          </w:rPr>
          <w:t>Mac laid her down on one of the sofas. Carolina knelt next to Jane.</w:t>
        </w:r>
      </w:ins>
    </w:p>
    <w:p w14:paraId="76B962F1" w14:textId="77777777" w:rsidR="001418B6" w:rsidRPr="009C230E" w:rsidRDefault="001418B6" w:rsidP="001418B6">
      <w:pPr>
        <w:pStyle w:val="BodyNormal"/>
        <w:rPr>
          <w:ins w:id="1730" w:author="Author"/>
          <w:rFonts w:ascii="Times New Roman" w:hAnsi="Times New Roman" w:cs="Times New Roman"/>
          <w:szCs w:val="24"/>
        </w:rPr>
      </w:pPr>
      <w:ins w:id="1731" w:author="Author">
        <w:r w:rsidRPr="009C230E">
          <w:rPr>
            <w:rFonts w:ascii="Times New Roman" w:hAnsi="Times New Roman" w:cs="Times New Roman"/>
            <w:szCs w:val="24"/>
          </w:rPr>
          <w:t>“Jane, can you hear me? Nod your head if you can.”</w:t>
        </w:r>
      </w:ins>
    </w:p>
    <w:p w14:paraId="4115A82B" w14:textId="77777777" w:rsidR="001418B6" w:rsidRPr="009C230E" w:rsidRDefault="001418B6" w:rsidP="001418B6">
      <w:pPr>
        <w:pStyle w:val="BodyNormal"/>
        <w:rPr>
          <w:ins w:id="1732" w:author="Author"/>
          <w:rFonts w:ascii="Times New Roman" w:hAnsi="Times New Roman" w:cs="Times New Roman"/>
          <w:szCs w:val="24"/>
        </w:rPr>
      </w:pPr>
      <w:ins w:id="1733" w:author="Author">
        <w:r w:rsidRPr="009C230E">
          <w:rPr>
            <w:rFonts w:ascii="Times New Roman" w:hAnsi="Times New Roman" w:cs="Times New Roman"/>
            <w:szCs w:val="24"/>
          </w:rPr>
          <w:t xml:space="preserve">Jane nodded and reached for her FBI phone. She started entering </w:t>
        </w:r>
        <w:proofErr w:type="gramStart"/>
        <w:r w:rsidRPr="009C230E">
          <w:rPr>
            <w:rFonts w:ascii="Times New Roman" w:hAnsi="Times New Roman" w:cs="Times New Roman"/>
            <w:szCs w:val="24"/>
          </w:rPr>
          <w:t>text</w:t>
        </w:r>
        <w:proofErr w:type="gramEnd"/>
        <w:r w:rsidRPr="009C230E">
          <w:rPr>
            <w:rFonts w:ascii="Times New Roman" w:hAnsi="Times New Roman" w:cs="Times New Roman"/>
            <w:szCs w:val="24"/>
          </w:rPr>
          <w:t>, her hands visibly shaking.</w:t>
        </w:r>
      </w:ins>
    </w:p>
    <w:p w14:paraId="76E153C2" w14:textId="77777777" w:rsidR="001418B6" w:rsidRPr="004E2D44" w:rsidRDefault="001418B6" w:rsidP="001418B6">
      <w:pPr>
        <w:pStyle w:val="BodyNormal"/>
        <w:ind w:left="1440" w:right="720" w:firstLine="0"/>
        <w:rPr>
          <w:ins w:id="1734" w:author="Author"/>
          <w:rFonts w:ascii="Roboto Condensed Medium" w:hAnsi="Roboto Condensed Medium" w:cs="Times New Roman"/>
          <w:i/>
          <w:iCs/>
          <w:szCs w:val="24"/>
        </w:rPr>
      </w:pPr>
      <w:ins w:id="1735" w:author="Author">
        <w:r w:rsidRPr="004E2D44">
          <w:rPr>
            <w:rFonts w:ascii="Roboto Condensed Medium" w:hAnsi="Roboto Condensed Medium" w:cs="Times New Roman"/>
            <w:i/>
            <w:iCs/>
            <w:szCs w:val="24"/>
          </w:rPr>
          <w:t>“Agent Hendon, something’s wrong. I feel sick.”</w:t>
        </w:r>
      </w:ins>
    </w:p>
    <w:p w14:paraId="3D572706" w14:textId="77777777" w:rsidR="001418B6" w:rsidRPr="009C230E" w:rsidRDefault="001418B6" w:rsidP="001418B6">
      <w:pPr>
        <w:pStyle w:val="BodyNormal"/>
        <w:rPr>
          <w:ins w:id="1736" w:author="Author"/>
          <w:rFonts w:ascii="Times New Roman" w:hAnsi="Times New Roman" w:cs="Times New Roman"/>
          <w:szCs w:val="24"/>
        </w:rPr>
      </w:pPr>
      <w:ins w:id="1737" w:author="Author">
        <w:r w:rsidRPr="009C230E">
          <w:rPr>
            <w:rFonts w:ascii="Times New Roman" w:hAnsi="Times New Roman" w:cs="Times New Roman"/>
            <w:szCs w:val="24"/>
          </w:rPr>
          <w:t>“Are you injured, Jane?”</w:t>
        </w:r>
      </w:ins>
    </w:p>
    <w:p w14:paraId="5380DA3C" w14:textId="77777777" w:rsidR="001418B6" w:rsidRPr="004E2D44" w:rsidRDefault="001418B6" w:rsidP="001418B6">
      <w:pPr>
        <w:pStyle w:val="BodyNormal"/>
        <w:ind w:left="1440" w:right="720" w:firstLine="0"/>
        <w:rPr>
          <w:ins w:id="1738" w:author="Author"/>
          <w:rFonts w:ascii="Roboto Condensed Medium" w:hAnsi="Roboto Condensed Medium" w:cs="Times New Roman"/>
          <w:i/>
          <w:iCs/>
          <w:szCs w:val="24"/>
        </w:rPr>
      </w:pPr>
      <w:ins w:id="1739" w:author="Author">
        <w:r w:rsidRPr="004E2D44">
          <w:rPr>
            <w:rFonts w:ascii="Roboto Condensed Medium" w:hAnsi="Roboto Condensed Medium" w:cs="Times New Roman"/>
            <w:i/>
            <w:iCs/>
            <w:szCs w:val="24"/>
          </w:rPr>
          <w:t>“That one over there, Grigoriy, hit me with a throwing knife. I tried to avoid it, but it buried into my rump.”</w:t>
        </w:r>
      </w:ins>
    </w:p>
    <w:p w14:paraId="11410D76" w14:textId="77777777" w:rsidR="001418B6" w:rsidRPr="009C230E" w:rsidRDefault="001418B6" w:rsidP="001418B6">
      <w:pPr>
        <w:pStyle w:val="BodyNormal"/>
        <w:rPr>
          <w:ins w:id="1740" w:author="Author"/>
          <w:rFonts w:ascii="Times New Roman" w:hAnsi="Times New Roman" w:cs="Times New Roman"/>
          <w:szCs w:val="24"/>
        </w:rPr>
      </w:pPr>
      <w:ins w:id="1741" w:author="Author">
        <w:r w:rsidRPr="009C230E">
          <w:rPr>
            <w:rFonts w:ascii="Times New Roman" w:hAnsi="Times New Roman" w:cs="Times New Roman"/>
            <w:szCs w:val="24"/>
          </w:rPr>
          <w:lastRenderedPageBreak/>
          <w:t>“Where is Grigoriy’s throwing knife, Jane?”</w:t>
        </w:r>
      </w:ins>
    </w:p>
    <w:p w14:paraId="07AE1D4B" w14:textId="77777777" w:rsidR="001418B6" w:rsidRPr="009C230E" w:rsidRDefault="001418B6" w:rsidP="001418B6">
      <w:pPr>
        <w:pStyle w:val="BodyNormal"/>
        <w:rPr>
          <w:ins w:id="1742" w:author="Author"/>
          <w:rFonts w:ascii="Times New Roman" w:hAnsi="Times New Roman" w:cs="Times New Roman"/>
          <w:szCs w:val="24"/>
        </w:rPr>
      </w:pPr>
      <w:ins w:id="1743" w:author="Author">
        <w:r w:rsidRPr="009C230E">
          <w:rPr>
            <w:rFonts w:ascii="Times New Roman" w:hAnsi="Times New Roman" w:cs="Times New Roman"/>
            <w:szCs w:val="24"/>
          </w:rPr>
          <w:t xml:space="preserve">Jane pointed to where it was on the floor, and Carolina located it with her flashlight. Putting on rubber gloves, Carolina was about to place the weapon into an evidence bag when, in the dark, someone accidentally bumped into her. The jostling caused Agent Hendon to </w:t>
        </w:r>
        <w:del w:id="1744" w:author="Author">
          <w:r w:rsidRPr="009C230E" w:rsidDel="00603A8E">
            <w:rPr>
              <w:rFonts w:ascii="Times New Roman" w:hAnsi="Times New Roman" w:cs="Times New Roman"/>
              <w:szCs w:val="24"/>
            </w:rPr>
            <w:delText>accidentally drop the Russian blade</w:delText>
          </w:r>
        </w:del>
        <w:r w:rsidRPr="009C230E">
          <w:rPr>
            <w:rFonts w:ascii="Times New Roman" w:hAnsi="Times New Roman" w:cs="Times New Roman"/>
            <w:szCs w:val="24"/>
          </w:rPr>
          <w:t>drop the Russian blade. It fell and pierced her left wrist.</w:t>
        </w:r>
      </w:ins>
    </w:p>
    <w:p w14:paraId="3DA68D47" w14:textId="77777777" w:rsidR="001418B6" w:rsidRPr="009C230E" w:rsidRDefault="001418B6" w:rsidP="001418B6">
      <w:pPr>
        <w:pStyle w:val="BodyNormal"/>
        <w:rPr>
          <w:ins w:id="1745" w:author="Author"/>
          <w:rFonts w:ascii="Times New Roman" w:hAnsi="Times New Roman" w:cs="Times New Roman"/>
          <w:szCs w:val="24"/>
        </w:rPr>
      </w:pPr>
      <w:ins w:id="1746" w:author="Author">
        <w:r w:rsidRPr="009C230E">
          <w:rPr>
            <w:rFonts w:ascii="Times New Roman" w:hAnsi="Times New Roman" w:cs="Times New Roman"/>
            <w:szCs w:val="24"/>
          </w:rPr>
          <w:t>“Oh, shit,” Carolina said as she looked at the bleeding wound.</w:t>
        </w:r>
      </w:ins>
    </w:p>
    <w:p w14:paraId="3986BE20" w14:textId="77777777" w:rsidR="001418B6" w:rsidRPr="009C230E" w:rsidRDefault="001418B6" w:rsidP="001418B6">
      <w:pPr>
        <w:pStyle w:val="BodyNormal"/>
        <w:rPr>
          <w:ins w:id="1747" w:author="Author"/>
          <w:rFonts w:ascii="Times New Roman" w:hAnsi="Times New Roman" w:cs="Times New Roman"/>
          <w:szCs w:val="24"/>
        </w:rPr>
      </w:pPr>
      <w:ins w:id="1748" w:author="Author">
        <w:r w:rsidRPr="009C230E">
          <w:rPr>
            <w:rFonts w:ascii="Times New Roman" w:hAnsi="Times New Roman" w:cs="Times New Roman"/>
            <w:szCs w:val="24"/>
          </w:rPr>
          <w:t>Still the consummate professional, Hendon gingerly placed the throwing knife into an evidence bag.</w:t>
        </w:r>
      </w:ins>
    </w:p>
    <w:p w14:paraId="0138A998" w14:textId="77777777" w:rsidR="001418B6" w:rsidRPr="009C230E" w:rsidRDefault="001418B6" w:rsidP="001418B6">
      <w:pPr>
        <w:pStyle w:val="BodyNormal"/>
        <w:rPr>
          <w:ins w:id="1749" w:author="Author"/>
          <w:rFonts w:ascii="Times New Roman" w:hAnsi="Times New Roman" w:cs="Times New Roman"/>
          <w:szCs w:val="24"/>
        </w:rPr>
      </w:pPr>
      <w:ins w:id="1750" w:author="Author">
        <w:r w:rsidRPr="009C230E">
          <w:rPr>
            <w:rFonts w:ascii="Times New Roman" w:hAnsi="Times New Roman" w:cs="Times New Roman"/>
            <w:szCs w:val="24"/>
          </w:rPr>
          <w:t>“Jane, where are the other throwing knives?”</w:t>
        </w:r>
      </w:ins>
    </w:p>
    <w:p w14:paraId="75CEE922" w14:textId="77777777" w:rsidR="001418B6" w:rsidRPr="009C230E" w:rsidRDefault="001418B6" w:rsidP="001418B6">
      <w:pPr>
        <w:pStyle w:val="BodyNormal"/>
        <w:rPr>
          <w:ins w:id="1751" w:author="Author"/>
          <w:rFonts w:ascii="Times New Roman" w:hAnsi="Times New Roman" w:cs="Times New Roman"/>
          <w:szCs w:val="24"/>
        </w:rPr>
      </w:pPr>
      <w:ins w:id="1752" w:author="Author">
        <w:r w:rsidRPr="009C230E">
          <w:rPr>
            <w:rFonts w:ascii="Times New Roman" w:hAnsi="Times New Roman" w:cs="Times New Roman"/>
            <w:szCs w:val="24"/>
          </w:rPr>
          <w:t>Jane struggled to reply, but Agent Hendon waited patiently.</w:t>
        </w:r>
      </w:ins>
    </w:p>
    <w:p w14:paraId="1DD2B10B" w14:textId="77777777" w:rsidR="001418B6" w:rsidRPr="004E2D44" w:rsidRDefault="001418B6" w:rsidP="001418B6">
      <w:pPr>
        <w:pStyle w:val="BodyNormal"/>
        <w:ind w:left="1440" w:right="720" w:firstLine="0"/>
        <w:rPr>
          <w:ins w:id="1753" w:author="Author"/>
          <w:rFonts w:ascii="Roboto Condensed Medium" w:hAnsi="Roboto Condensed Medium" w:cs="Times New Roman"/>
          <w:i/>
          <w:iCs/>
          <w:szCs w:val="24"/>
        </w:rPr>
      </w:pPr>
      <w:ins w:id="1754" w:author="Author">
        <w:r w:rsidRPr="004E2D44">
          <w:rPr>
            <w:rFonts w:ascii="Roboto Condensed Medium" w:hAnsi="Roboto Condensed Medium" w:cs="Times New Roman"/>
            <w:i/>
            <w:iCs/>
            <w:szCs w:val="24"/>
          </w:rPr>
          <w:t>“I hid the grenades and knives in the kitchen waste bin.”</w:t>
        </w:r>
      </w:ins>
    </w:p>
    <w:p w14:paraId="36DEC365" w14:textId="77777777" w:rsidR="001418B6" w:rsidRPr="009C230E" w:rsidRDefault="001418B6" w:rsidP="001418B6">
      <w:pPr>
        <w:pStyle w:val="BodyNormal"/>
        <w:rPr>
          <w:ins w:id="1755" w:author="Author"/>
          <w:rFonts w:ascii="Times New Roman" w:hAnsi="Times New Roman" w:cs="Times New Roman"/>
          <w:szCs w:val="24"/>
        </w:rPr>
      </w:pPr>
      <w:ins w:id="1756" w:author="Author">
        <w:r w:rsidRPr="009C230E">
          <w:rPr>
            <w:rFonts w:ascii="Times New Roman" w:hAnsi="Times New Roman" w:cs="Times New Roman"/>
            <w:szCs w:val="24"/>
          </w:rPr>
          <w:t xml:space="preserve">“Pietrina, get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rubber gloves and empty this waste bin. Put the throwing knives into evidence bags. Do not touch the blade surfaces. They may have a poisonous nerve agent on them.</w:t>
        </w:r>
      </w:ins>
    </w:p>
    <w:p w14:paraId="1AFACFB6" w14:textId="77777777" w:rsidR="001418B6" w:rsidRPr="009C230E" w:rsidRDefault="001418B6" w:rsidP="001418B6">
      <w:pPr>
        <w:pStyle w:val="BodyNormal"/>
        <w:rPr>
          <w:ins w:id="1757" w:author="Author"/>
          <w:rFonts w:ascii="Times New Roman" w:hAnsi="Times New Roman" w:cs="Times New Roman"/>
          <w:szCs w:val="24"/>
        </w:rPr>
      </w:pPr>
      <w:ins w:id="1758" w:author="Author">
        <w:r w:rsidRPr="009C230E">
          <w:rPr>
            <w:rFonts w:ascii="Times New Roman" w:hAnsi="Times New Roman" w:cs="Times New Roman"/>
            <w:szCs w:val="24"/>
          </w:rPr>
          <w:t xml:space="preserve">Jane, </w:t>
        </w:r>
        <w:del w:id="1759" w:author="Author">
          <w:r w:rsidRPr="009C230E" w:rsidDel="00DB4C2B">
            <w:rPr>
              <w:rFonts w:ascii="Times New Roman" w:hAnsi="Times New Roman" w:cs="Times New Roman"/>
              <w:szCs w:val="24"/>
            </w:rPr>
            <w:delText>your</w:delText>
          </w:r>
        </w:del>
        <w:r w:rsidRPr="009C230E">
          <w:rPr>
            <w:rFonts w:ascii="Times New Roman" w:hAnsi="Times New Roman" w:cs="Times New Roman"/>
            <w:szCs w:val="24"/>
          </w:rPr>
          <w:t>that Russian knife</w:t>
        </w:r>
      </w:ins>
      <w:r w:rsidRPr="009C230E">
        <w:rPr>
          <w:rFonts w:ascii="Times New Roman" w:hAnsi="Times New Roman" w:cs="Times New Roman"/>
          <w:szCs w:val="24"/>
        </w:rPr>
        <w:t xml:space="preserve"> just jabbed me</w:t>
      </w:r>
      <w:ins w:id="1760" w:author="Author">
        <w:r w:rsidRPr="009C230E">
          <w:rPr>
            <w:rFonts w:ascii="Times New Roman" w:hAnsi="Times New Roman" w:cs="Times New Roman"/>
            <w:szCs w:val="24"/>
          </w:rPr>
          <w:t>. How long was it before you started feeling unwell?”</w:t>
        </w:r>
      </w:ins>
    </w:p>
    <w:p w14:paraId="22FF40AD" w14:textId="77777777" w:rsidR="001418B6" w:rsidRPr="004E2D44" w:rsidRDefault="001418B6" w:rsidP="001418B6">
      <w:pPr>
        <w:pStyle w:val="BodyNormal"/>
        <w:ind w:left="1440" w:right="720" w:firstLine="0"/>
        <w:rPr>
          <w:ins w:id="1761" w:author="Author"/>
          <w:rFonts w:ascii="Roboto Condensed Medium" w:hAnsi="Roboto Condensed Medium" w:cs="Times New Roman"/>
          <w:i/>
          <w:iCs/>
          <w:szCs w:val="24"/>
        </w:rPr>
      </w:pPr>
      <w:ins w:id="1762" w:author="Author">
        <w:r w:rsidRPr="004E2D44">
          <w:rPr>
            <w:rFonts w:ascii="Roboto Condensed Medium" w:hAnsi="Roboto Condensed Medium" w:cs="Times New Roman"/>
            <w:i/>
            <w:iCs/>
            <w:szCs w:val="24"/>
          </w:rPr>
          <w:t>“Oh, no, Carolina. Not you</w:t>
        </w:r>
      </w:ins>
      <w:r w:rsidRPr="004E2D44">
        <w:rPr>
          <w:rFonts w:ascii="Roboto Condensed Medium" w:hAnsi="Roboto Condensed Medium" w:cs="Times New Roman"/>
          <w:i/>
          <w:iCs/>
          <w:szCs w:val="24"/>
        </w:rPr>
        <w:t>,</w:t>
      </w:r>
      <w:ins w:id="1763" w:author="Author">
        <w:r w:rsidRPr="004E2D44">
          <w:rPr>
            <w:rFonts w:ascii="Roboto Condensed Medium" w:hAnsi="Roboto Condensed Medium" w:cs="Times New Roman"/>
            <w:i/>
            <w:iCs/>
            <w:szCs w:val="24"/>
          </w:rPr>
          <w:t xml:space="preserve"> too. I started feeling unwell thirty minutes after the blade hit me. </w:t>
        </w:r>
        <w:del w:id="1764" w:author="Author">
          <w:r w:rsidRPr="004E2D44" w:rsidDel="00603A8E">
            <w:rPr>
              <w:rFonts w:ascii="Roboto Condensed Medium" w:hAnsi="Roboto Condensed Medium" w:cs="Times New Roman"/>
              <w:i/>
              <w:iCs/>
              <w:szCs w:val="24"/>
            </w:rPr>
            <w:delText>It’s like y</w:delText>
          </w:r>
        </w:del>
        <w:r w:rsidRPr="004E2D44">
          <w:rPr>
            <w:rFonts w:ascii="Roboto Condensed Medium" w:hAnsi="Roboto Condensed Medium" w:cs="Times New Roman"/>
            <w:i/>
            <w:iCs/>
            <w:szCs w:val="24"/>
          </w:rPr>
          <w:t>Your heart alternates from skipping a beat to running too fast.”</w:t>
        </w:r>
      </w:ins>
    </w:p>
    <w:p w14:paraId="3560F23B" w14:textId="77777777" w:rsidR="001418B6" w:rsidRPr="002165F5" w:rsidRDefault="001418B6" w:rsidP="002165F5">
      <w:pPr>
        <w:pStyle w:val="ASubheadLevel1"/>
        <w:rPr>
          <w:ins w:id="1765" w:author="Author"/>
        </w:rPr>
      </w:pPr>
      <w:bookmarkStart w:id="1766" w:name="_Toc172536967"/>
      <w:bookmarkStart w:id="1767" w:name="_Toc192624401"/>
      <w:ins w:id="1768" w:author="Author">
        <w:r w:rsidRPr="002165F5">
          <w:lastRenderedPageBreak/>
          <w:t>Getting Organized</w:t>
        </w:r>
        <w:bookmarkEnd w:id="1766"/>
        <w:bookmarkEnd w:id="1767"/>
      </w:ins>
    </w:p>
    <w:p w14:paraId="6339A2EA" w14:textId="77777777" w:rsidR="001418B6" w:rsidRPr="009C230E" w:rsidRDefault="001418B6" w:rsidP="001418B6">
      <w:pPr>
        <w:pStyle w:val="BodyNormal"/>
        <w:rPr>
          <w:ins w:id="1769" w:author="Author"/>
          <w:rFonts w:ascii="Times New Roman" w:hAnsi="Times New Roman" w:cs="Times New Roman"/>
          <w:szCs w:val="24"/>
        </w:rPr>
      </w:pPr>
      <w:ins w:id="1770" w:author="Author">
        <w:r w:rsidRPr="009C230E">
          <w:rPr>
            <w:rFonts w:ascii="Times New Roman" w:hAnsi="Times New Roman" w:cs="Times New Roman"/>
            <w:szCs w:val="24"/>
          </w:rPr>
          <w:t xml:space="preserve">FBI Special Agent in Charge D’Marcus Mason directed his agents to place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SuperNovas around the Merrick family’s Great Room.</w:t>
        </w:r>
        <w:del w:id="1771" w:author="Author">
          <w:r w:rsidRPr="009C230E" w:rsidDel="000C7E16">
            <w:rPr>
              <w:rFonts w:ascii="Times New Roman" w:hAnsi="Times New Roman" w:cs="Times New Roman"/>
              <w:szCs w:val="24"/>
            </w:rPr>
            <w:delText>;</w:delText>
          </w:r>
        </w:del>
        <w:r w:rsidRPr="009C230E">
          <w:rPr>
            <w:rFonts w:ascii="Times New Roman" w:hAnsi="Times New Roman" w:cs="Times New Roman"/>
            <w:szCs w:val="24"/>
          </w:rPr>
          <w:t xml:space="preserve"> </w:t>
        </w:r>
        <w:del w:id="1772" w:author="Author">
          <w:r w:rsidRPr="009C230E" w:rsidDel="000C7E16">
            <w:rPr>
              <w:rFonts w:ascii="Times New Roman" w:hAnsi="Times New Roman" w:cs="Times New Roman"/>
              <w:szCs w:val="24"/>
            </w:rPr>
            <w:delText>t</w:delText>
          </w:r>
        </w:del>
        <w:r w:rsidRPr="009C230E">
          <w:rPr>
            <w:rFonts w:ascii="Times New Roman" w:hAnsi="Times New Roman" w:cs="Times New Roman"/>
            <w:szCs w:val="24"/>
          </w:rPr>
          <w:t xml:space="preserve">The powerful LEDs </w:t>
        </w:r>
        <w:del w:id="1773" w:author="Author">
          <w:r w:rsidRPr="009C230E" w:rsidDel="00F634BD">
            <w:rPr>
              <w:rFonts w:ascii="Times New Roman" w:hAnsi="Times New Roman" w:cs="Times New Roman"/>
              <w:szCs w:val="24"/>
            </w:rPr>
            <w:delText xml:space="preserve">living area was </w:delText>
          </w:r>
        </w:del>
        <w:r w:rsidRPr="009C230E">
          <w:rPr>
            <w:rFonts w:ascii="Times New Roman" w:hAnsi="Times New Roman" w:cs="Times New Roman"/>
            <w:szCs w:val="24"/>
          </w:rPr>
          <w:t xml:space="preserve">soon bathed the living room </w:t>
        </w:r>
        <w:del w:id="1774" w:author="Author">
          <w:r w:rsidRPr="009C230E" w:rsidDel="00F634BD">
            <w:rPr>
              <w:rFonts w:ascii="Times New Roman" w:hAnsi="Times New Roman" w:cs="Times New Roman"/>
              <w:szCs w:val="24"/>
            </w:rPr>
            <w:delText>in</w:delText>
          </w:r>
        </w:del>
        <w:r w:rsidRPr="009C230E">
          <w:rPr>
            <w:rFonts w:ascii="Times New Roman" w:hAnsi="Times New Roman" w:cs="Times New Roman"/>
            <w:szCs w:val="24"/>
          </w:rPr>
          <w:t>with light. Mason sought out SWAT Commander Subramanian.</w:t>
        </w:r>
      </w:ins>
    </w:p>
    <w:p w14:paraId="352BD0E9" w14:textId="77777777" w:rsidR="001418B6" w:rsidRPr="009C230E" w:rsidRDefault="001418B6" w:rsidP="001418B6">
      <w:pPr>
        <w:pStyle w:val="BodyNormal"/>
        <w:rPr>
          <w:ins w:id="1775" w:author="Author"/>
          <w:rFonts w:ascii="Times New Roman" w:hAnsi="Times New Roman" w:cs="Times New Roman"/>
          <w:szCs w:val="24"/>
        </w:rPr>
      </w:pPr>
      <w:ins w:id="1776" w:author="Author">
        <w:r w:rsidRPr="009C230E">
          <w:rPr>
            <w:rFonts w:ascii="Times New Roman" w:hAnsi="Times New Roman" w:cs="Times New Roman"/>
            <w:szCs w:val="24"/>
          </w:rPr>
          <w:t xml:space="preserve">“Nivani, the FBI will </w:t>
        </w:r>
        <w:del w:id="1777" w:author="Author">
          <w:r w:rsidRPr="009C230E" w:rsidDel="007F0494">
            <w:rPr>
              <w:rFonts w:ascii="Times New Roman" w:hAnsi="Times New Roman" w:cs="Times New Roman"/>
              <w:szCs w:val="24"/>
            </w:rPr>
            <w:delText>be taking</w:delText>
          </w:r>
        </w:del>
        <w:r w:rsidRPr="009C230E">
          <w:rPr>
            <w:rFonts w:ascii="Times New Roman" w:hAnsi="Times New Roman" w:cs="Times New Roman"/>
            <w:szCs w:val="24"/>
          </w:rPr>
          <w:t xml:space="preserve">take over the investigation after your SWAT team has secured the building. </w:t>
        </w:r>
        <w:del w:id="1778" w:author="Author">
          <w:r w:rsidRPr="009C230E" w:rsidDel="000C7E16">
            <w:rPr>
              <w:rFonts w:ascii="Times New Roman" w:hAnsi="Times New Roman" w:cs="Times New Roman"/>
              <w:szCs w:val="24"/>
            </w:rPr>
            <w:delText>Until then, we’ll be available to help or stay out of your way</w:delText>
          </w:r>
        </w:del>
        <w:r w:rsidRPr="009C230E">
          <w:rPr>
            <w:rFonts w:ascii="Times New Roman" w:hAnsi="Times New Roman" w:cs="Times New Roman"/>
            <w:szCs w:val="24"/>
          </w:rPr>
          <w:t>We’ll be available to help or stay out of your way until then. It’s your op, Commander.”</w:t>
        </w:r>
      </w:ins>
    </w:p>
    <w:p w14:paraId="6CFA55AE" w14:textId="77777777" w:rsidR="001418B6" w:rsidRPr="009C230E" w:rsidRDefault="001418B6" w:rsidP="001418B6">
      <w:pPr>
        <w:pStyle w:val="BodyNormal"/>
        <w:rPr>
          <w:ins w:id="1779" w:author="Author"/>
          <w:rFonts w:ascii="Times New Roman" w:hAnsi="Times New Roman" w:cs="Times New Roman"/>
          <w:szCs w:val="24"/>
        </w:rPr>
      </w:pPr>
      <w:ins w:id="1780" w:author="Author">
        <w:r w:rsidRPr="009C230E">
          <w:rPr>
            <w:rFonts w:ascii="Times New Roman" w:hAnsi="Times New Roman" w:cs="Times New Roman"/>
            <w:szCs w:val="24"/>
          </w:rPr>
          <w:t xml:space="preserve">“I’ll take the help, D’Marcus. Can you </w:t>
        </w:r>
        <w:del w:id="1781" w:author="Author">
          <w:r w:rsidRPr="009C230E" w:rsidDel="007F0494">
            <w:rPr>
              <w:rFonts w:ascii="Times New Roman" w:hAnsi="Times New Roman" w:cs="Times New Roman"/>
              <w:szCs w:val="24"/>
            </w:rPr>
            <w:delText>put together</w:delText>
          </w:r>
        </w:del>
        <w:r w:rsidRPr="009C230E">
          <w:rPr>
            <w:rFonts w:ascii="Times New Roman" w:hAnsi="Times New Roman" w:cs="Times New Roman"/>
            <w:szCs w:val="24"/>
          </w:rPr>
          <w:t>organize a team to secure that drug submarine on the beach below?”</w:t>
        </w:r>
      </w:ins>
    </w:p>
    <w:p w14:paraId="5AB5E8A6" w14:textId="77777777" w:rsidR="001418B6" w:rsidRPr="009C230E" w:rsidRDefault="001418B6" w:rsidP="001418B6">
      <w:pPr>
        <w:pStyle w:val="BodyNormal"/>
        <w:rPr>
          <w:ins w:id="1782" w:author="Author"/>
          <w:rFonts w:ascii="Times New Roman" w:hAnsi="Times New Roman" w:cs="Times New Roman"/>
          <w:szCs w:val="24"/>
        </w:rPr>
      </w:pPr>
      <w:ins w:id="1783" w:author="Author">
        <w:r w:rsidRPr="009C230E">
          <w:rPr>
            <w:rFonts w:ascii="Times New Roman" w:hAnsi="Times New Roman" w:cs="Times New Roman"/>
            <w:szCs w:val="24"/>
          </w:rPr>
          <w:t xml:space="preserve">“Done. David Hanko just arrived; he’ll </w:t>
        </w:r>
        <w:del w:id="1784" w:author="Author">
          <w:r w:rsidRPr="009C230E" w:rsidDel="007F0494">
            <w:rPr>
              <w:rFonts w:ascii="Times New Roman" w:hAnsi="Times New Roman" w:cs="Times New Roman"/>
              <w:szCs w:val="24"/>
            </w:rPr>
            <w:delText>organize</w:delText>
          </w:r>
        </w:del>
        <w:r w:rsidRPr="009C230E">
          <w:rPr>
            <w:rFonts w:ascii="Times New Roman" w:hAnsi="Times New Roman" w:cs="Times New Roman"/>
            <w:szCs w:val="24"/>
          </w:rPr>
          <w:t>arrange it.”</w:t>
        </w:r>
      </w:ins>
    </w:p>
    <w:p w14:paraId="0FAB0CA3" w14:textId="77777777" w:rsidR="001418B6" w:rsidRPr="009C230E" w:rsidRDefault="001418B6" w:rsidP="001418B6">
      <w:pPr>
        <w:pStyle w:val="BodyNormal"/>
        <w:rPr>
          <w:ins w:id="1785" w:author="Author"/>
          <w:rFonts w:ascii="Times New Roman" w:hAnsi="Times New Roman" w:cs="Times New Roman"/>
          <w:szCs w:val="24"/>
        </w:rPr>
      </w:pPr>
      <w:ins w:id="1786" w:author="Author">
        <w:r w:rsidRPr="009C230E">
          <w:rPr>
            <w:rFonts w:ascii="Times New Roman" w:hAnsi="Times New Roman" w:cs="Times New Roman"/>
            <w:szCs w:val="24"/>
          </w:rPr>
          <w:t>“Great,” Nivani said. “Agent Mason, I want to evacuate the Merrick family immediately. Officer Mac Merrick will stay with us to help organize our sweep.”</w:t>
        </w:r>
      </w:ins>
    </w:p>
    <w:p w14:paraId="30108502" w14:textId="77777777" w:rsidR="001418B6" w:rsidRPr="009C230E" w:rsidRDefault="001418B6" w:rsidP="001418B6">
      <w:pPr>
        <w:pStyle w:val="BodyNormal"/>
        <w:rPr>
          <w:ins w:id="1787" w:author="Author"/>
          <w:rFonts w:ascii="Times New Roman" w:hAnsi="Times New Roman" w:cs="Times New Roman"/>
          <w:szCs w:val="24"/>
        </w:rPr>
      </w:pPr>
      <w:ins w:id="1788" w:author="Author">
        <w:r w:rsidRPr="009C230E">
          <w:rPr>
            <w:rFonts w:ascii="Times New Roman" w:hAnsi="Times New Roman" w:cs="Times New Roman"/>
            <w:szCs w:val="24"/>
          </w:rPr>
          <w:t>Special Agent Carolina Hendon rushed up to them. Her usual smile was absent; she looked worried.</w:t>
        </w:r>
      </w:ins>
    </w:p>
    <w:p w14:paraId="04CB759F" w14:textId="77777777" w:rsidR="001418B6" w:rsidRPr="009C230E" w:rsidRDefault="001418B6" w:rsidP="001418B6">
      <w:pPr>
        <w:pStyle w:val="BodyNormal"/>
        <w:rPr>
          <w:ins w:id="1789" w:author="Author"/>
          <w:rFonts w:ascii="Times New Roman" w:hAnsi="Times New Roman" w:cs="Times New Roman"/>
          <w:szCs w:val="24"/>
        </w:rPr>
      </w:pPr>
      <w:ins w:id="1790" w:author="Author">
        <w:r w:rsidRPr="009C230E">
          <w:rPr>
            <w:rFonts w:ascii="Times New Roman" w:hAnsi="Times New Roman" w:cs="Times New Roman"/>
            <w:szCs w:val="24"/>
          </w:rPr>
          <w:t xml:space="preserve">“Agent Mason, we </w:t>
        </w:r>
        <w:del w:id="1791" w:author="Author">
          <w:r w:rsidRPr="009C230E" w:rsidDel="007F0494">
            <w:rPr>
              <w:rFonts w:ascii="Times New Roman" w:hAnsi="Times New Roman" w:cs="Times New Roman"/>
              <w:szCs w:val="24"/>
            </w:rPr>
            <w:delText>have to</w:delText>
          </w:r>
        </w:del>
        <w:r w:rsidRPr="009C230E">
          <w:rPr>
            <w:rFonts w:ascii="Times New Roman" w:hAnsi="Times New Roman" w:cs="Times New Roman"/>
            <w:szCs w:val="24"/>
          </w:rPr>
          <w:t xml:space="preserve">must </w:t>
        </w:r>
        <w:del w:id="1792" w:author="Author">
          <w:r w:rsidRPr="009C230E" w:rsidDel="000C7E16">
            <w:rPr>
              <w:rFonts w:ascii="Times New Roman" w:hAnsi="Times New Roman" w:cs="Times New Roman"/>
              <w:szCs w:val="24"/>
            </w:rPr>
            <w:delText>get Jane the Angel to a hospital immediately</w:delText>
          </w:r>
        </w:del>
        <w:r w:rsidRPr="009C230E">
          <w:rPr>
            <w:rFonts w:ascii="Times New Roman" w:hAnsi="Times New Roman" w:cs="Times New Roman"/>
            <w:szCs w:val="24"/>
          </w:rPr>
          <w:t>immediately get Jane the Angel to a hospital. She’s crashing.”</w:t>
        </w:r>
      </w:ins>
    </w:p>
    <w:p w14:paraId="0C6C0AB7" w14:textId="77777777" w:rsidR="001418B6" w:rsidRPr="009C230E" w:rsidRDefault="001418B6" w:rsidP="001418B6">
      <w:pPr>
        <w:pStyle w:val="BodyNormal"/>
        <w:rPr>
          <w:ins w:id="1793" w:author="Author"/>
          <w:rFonts w:ascii="Times New Roman" w:hAnsi="Times New Roman" w:cs="Times New Roman"/>
          <w:szCs w:val="24"/>
        </w:rPr>
      </w:pPr>
      <w:ins w:id="1794" w:author="Author">
        <w:r w:rsidRPr="009C230E">
          <w:rPr>
            <w:rFonts w:ascii="Times New Roman" w:hAnsi="Times New Roman" w:cs="Times New Roman"/>
            <w:szCs w:val="24"/>
          </w:rPr>
          <w:t>“What happened?”</w:t>
        </w:r>
      </w:ins>
    </w:p>
    <w:p w14:paraId="27E3B991" w14:textId="77777777" w:rsidR="001418B6" w:rsidRPr="009C230E" w:rsidRDefault="001418B6" w:rsidP="001418B6">
      <w:pPr>
        <w:pStyle w:val="BodyNormal"/>
        <w:rPr>
          <w:ins w:id="1795" w:author="Author"/>
          <w:rFonts w:ascii="Times New Roman" w:hAnsi="Times New Roman" w:cs="Times New Roman"/>
          <w:szCs w:val="24"/>
        </w:rPr>
      </w:pPr>
      <w:ins w:id="1796" w:author="Author">
        <w:r w:rsidRPr="009C230E">
          <w:rPr>
            <w:rFonts w:ascii="Times New Roman" w:hAnsi="Times New Roman" w:cs="Times New Roman"/>
            <w:szCs w:val="24"/>
          </w:rPr>
          <w:t>“That guy there, Grigoriy, hit her with a throwing knife. She turned and dove for the floor, but it impacted her left buttock. I’m concerned that the blade might have a nerve agent on it.</w:t>
        </w:r>
      </w:ins>
    </w:p>
    <w:p w14:paraId="6652B429" w14:textId="77777777" w:rsidR="001418B6" w:rsidRPr="009C230E" w:rsidRDefault="001418B6" w:rsidP="001418B6">
      <w:pPr>
        <w:pStyle w:val="BodyNormal"/>
        <w:rPr>
          <w:ins w:id="1797" w:author="Author"/>
          <w:rFonts w:ascii="Times New Roman" w:hAnsi="Times New Roman" w:cs="Times New Roman"/>
          <w:szCs w:val="24"/>
        </w:rPr>
      </w:pPr>
      <w:ins w:id="1798" w:author="Author">
        <w:r w:rsidRPr="009C230E">
          <w:rPr>
            <w:rFonts w:ascii="Times New Roman" w:hAnsi="Times New Roman" w:cs="Times New Roman"/>
            <w:szCs w:val="24"/>
          </w:rPr>
          <w:lastRenderedPageBreak/>
          <w:t>But</w:t>
        </w:r>
        <w:del w:id="1799" w:author="Author">
          <w:r w:rsidRPr="009C230E" w:rsidDel="007F0494">
            <w:rPr>
              <w:rFonts w:ascii="Times New Roman" w:hAnsi="Times New Roman" w:cs="Times New Roman"/>
              <w:szCs w:val="24"/>
            </w:rPr>
            <w:delText>,</w:delText>
          </w:r>
        </w:del>
        <w:r w:rsidRPr="009C230E">
          <w:rPr>
            <w:rFonts w:ascii="Times New Roman" w:hAnsi="Times New Roman" w:cs="Times New Roman"/>
            <w:szCs w:val="24"/>
          </w:rPr>
          <w:t xml:space="preserve"> there’s worse news, D’Marcus. As I was about to drop the weapon into an evidence bag, somebody jostled me in the dark, and the spear point fell onto my left wrist. Whatever happened to Jane will beleaguer me in about thirty minutes. I’m sorry for being so clumsy, D’Marcus.”</w:t>
        </w:r>
      </w:ins>
    </w:p>
    <w:p w14:paraId="0DD6637C" w14:textId="77777777" w:rsidR="001418B6" w:rsidRPr="009C230E" w:rsidRDefault="001418B6" w:rsidP="001418B6">
      <w:pPr>
        <w:pStyle w:val="BodyNormal"/>
        <w:rPr>
          <w:ins w:id="1800" w:author="Author"/>
          <w:rFonts w:ascii="Times New Roman" w:hAnsi="Times New Roman" w:cs="Times New Roman"/>
          <w:szCs w:val="24"/>
        </w:rPr>
      </w:pPr>
      <w:ins w:id="1801" w:author="Author">
        <w:r w:rsidRPr="009C230E">
          <w:rPr>
            <w:rFonts w:ascii="Times New Roman" w:hAnsi="Times New Roman" w:cs="Times New Roman"/>
            <w:szCs w:val="24"/>
          </w:rPr>
          <w:t>“Don’t think twice, Agent Hendon. Shit always happens in a field op.”</w:t>
        </w:r>
      </w:ins>
    </w:p>
    <w:p w14:paraId="74B356AC" w14:textId="77777777" w:rsidR="001418B6" w:rsidRPr="009C230E" w:rsidRDefault="001418B6" w:rsidP="001418B6">
      <w:pPr>
        <w:pStyle w:val="BodyNormal"/>
        <w:rPr>
          <w:ins w:id="1802" w:author="Author"/>
          <w:rFonts w:ascii="Times New Roman" w:hAnsi="Times New Roman" w:cs="Times New Roman"/>
          <w:szCs w:val="24"/>
        </w:rPr>
      </w:pPr>
      <w:ins w:id="1803" w:author="Author">
        <w:r w:rsidRPr="009C230E">
          <w:rPr>
            <w:rFonts w:ascii="Times New Roman" w:hAnsi="Times New Roman" w:cs="Times New Roman"/>
            <w:szCs w:val="24"/>
          </w:rPr>
          <w:t xml:space="preserve">Commander Subramanian barked orders to use the SWAT armored vehicle to convey EMT people with two gurneys and all their equipment. While waiting for them, Agent Mason photographed Vasily and Grigory and sent the photographs to FBI Headquarters in Washington, hoping to get an ID on the men. He also woke up Chicago Police Superintendent Javion Green, requesting him to secure Ben Merrick and Veronica Fieldstone and move them temporarily to safer quarters. Mac suggested moving them to his apartment at </w:t>
        </w:r>
      </w:ins>
      <w:r w:rsidRPr="009C230E">
        <w:rPr>
          <w:rFonts w:ascii="Times New Roman" w:hAnsi="Times New Roman" w:cs="Times New Roman"/>
          <w:szCs w:val="24"/>
        </w:rPr>
        <w:t xml:space="preserve">the </w:t>
      </w:r>
      <w:ins w:id="1804" w:author="Author">
        <w:r w:rsidRPr="009C230E">
          <w:rPr>
            <w:rFonts w:ascii="Times New Roman" w:hAnsi="Times New Roman" w:cs="Times New Roman"/>
            <w:szCs w:val="24"/>
          </w:rPr>
          <w:t>Grant Park</w:t>
        </w:r>
      </w:ins>
      <w:r w:rsidRPr="009C230E">
        <w:rPr>
          <w:rFonts w:ascii="Times New Roman" w:hAnsi="Times New Roman" w:cs="Times New Roman"/>
          <w:szCs w:val="24"/>
        </w:rPr>
        <w:t xml:space="preserve"> Tower</w:t>
      </w:r>
      <w:ins w:id="1805" w:author="Author">
        <w:r w:rsidRPr="009C230E">
          <w:rPr>
            <w:rFonts w:ascii="Times New Roman" w:hAnsi="Times New Roman" w:cs="Times New Roman"/>
            <w:szCs w:val="24"/>
          </w:rPr>
          <w:t>, where Millie Grainger has been house-sitting for him.</w:t>
        </w:r>
      </w:ins>
    </w:p>
    <w:p w14:paraId="1F110164" w14:textId="77777777" w:rsidR="001418B6" w:rsidRPr="009C230E" w:rsidRDefault="001418B6" w:rsidP="001418B6">
      <w:pPr>
        <w:pStyle w:val="BodyNormal"/>
        <w:rPr>
          <w:ins w:id="1806" w:author="Author"/>
          <w:rFonts w:ascii="Times New Roman" w:hAnsi="Times New Roman" w:cs="Times New Roman"/>
          <w:szCs w:val="24"/>
        </w:rPr>
      </w:pPr>
      <w:ins w:id="1807" w:author="Author">
        <w:r w:rsidRPr="009C230E">
          <w:rPr>
            <w:rFonts w:ascii="Times New Roman" w:hAnsi="Times New Roman" w:cs="Times New Roman"/>
            <w:szCs w:val="24"/>
          </w:rPr>
          <w:t>The First Responders maneuvered two gurneys into the Great Room. With Carolina’s help, they lifted Jane to a gurney. They covered her with a sheet</w:t>
        </w:r>
        <w:del w:id="1808" w:author="Author">
          <w:r w:rsidRPr="009C230E" w:rsidDel="007F0494">
            <w:rPr>
              <w:rFonts w:ascii="Times New Roman" w:hAnsi="Times New Roman" w:cs="Times New Roman"/>
              <w:szCs w:val="24"/>
            </w:rPr>
            <w:delText xml:space="preserve"> and went right to work attachingattached ECG electrodes</w:delText>
          </w:r>
        </w:del>
        <w:r w:rsidRPr="009C230E">
          <w:rPr>
            <w:rFonts w:ascii="Times New Roman" w:hAnsi="Times New Roman" w:cs="Times New Roman"/>
            <w:szCs w:val="24"/>
          </w:rPr>
          <w:t>, attached ECG electrodes, and a blood pressure cuff. Their initial look at Jane’s heart waveforms showed Jane heading rapidly toward</w:t>
        </w:r>
        <w:del w:id="1809" w:author="Author">
          <w:r w:rsidRPr="009C230E" w:rsidDel="007F0494">
            <w:rPr>
              <w:rFonts w:ascii="Times New Roman" w:hAnsi="Times New Roman" w:cs="Times New Roman"/>
              <w:szCs w:val="24"/>
            </w:rPr>
            <w:delText>s</w:delText>
          </w:r>
        </w:del>
        <w:r w:rsidRPr="009C230E">
          <w:rPr>
            <w:rFonts w:ascii="Times New Roman" w:hAnsi="Times New Roman" w:cs="Times New Roman"/>
            <w:szCs w:val="24"/>
          </w:rPr>
          <w:t xml:space="preserve"> a full V-Tach. One </w:t>
        </w:r>
        <w:del w:id="1810" w:author="Author">
          <w:r w:rsidRPr="009C230E" w:rsidDel="007F0494">
            <w:rPr>
              <w:rFonts w:ascii="Times New Roman" w:hAnsi="Times New Roman" w:cs="Times New Roman"/>
              <w:szCs w:val="24"/>
            </w:rPr>
            <w:delText xml:space="preserve">of the </w:delText>
          </w:r>
        </w:del>
        <w:r w:rsidRPr="009C230E">
          <w:rPr>
            <w:rFonts w:ascii="Times New Roman" w:hAnsi="Times New Roman" w:cs="Times New Roman"/>
            <w:szCs w:val="24"/>
          </w:rPr>
          <w:t>tech</w:t>
        </w:r>
        <w:del w:id="1811" w:author="Author">
          <w:r w:rsidRPr="009C230E" w:rsidDel="007F0494">
            <w:rPr>
              <w:rFonts w:ascii="Times New Roman" w:hAnsi="Times New Roman" w:cs="Times New Roman"/>
              <w:szCs w:val="24"/>
            </w:rPr>
            <w:delText>s</w:delText>
          </w:r>
        </w:del>
        <w:r w:rsidRPr="009C230E">
          <w:rPr>
            <w:rFonts w:ascii="Times New Roman" w:hAnsi="Times New Roman" w:cs="Times New Roman"/>
            <w:szCs w:val="24"/>
          </w:rPr>
          <w:t xml:space="preserve"> ran an IV into her arm and hooked up a bag of D5W to hydrate her.</w:t>
        </w:r>
      </w:ins>
    </w:p>
    <w:p w14:paraId="6A6F2B5F" w14:textId="77777777" w:rsidR="001418B6" w:rsidRPr="009C230E" w:rsidRDefault="001418B6" w:rsidP="001418B6">
      <w:pPr>
        <w:pStyle w:val="BodyNormal"/>
        <w:rPr>
          <w:ins w:id="1812" w:author="Author"/>
          <w:rFonts w:ascii="Times New Roman" w:hAnsi="Times New Roman" w:cs="Times New Roman"/>
          <w:szCs w:val="24"/>
        </w:rPr>
      </w:pPr>
      <w:ins w:id="1813" w:author="Author">
        <w:r w:rsidRPr="009C230E">
          <w:rPr>
            <w:rFonts w:ascii="Times New Roman" w:hAnsi="Times New Roman" w:cs="Times New Roman"/>
            <w:szCs w:val="24"/>
          </w:rPr>
          <w:t xml:space="preserve">“What are you guys doing?” Agent Mason </w:t>
        </w:r>
      </w:ins>
      <w:r w:rsidRPr="009C230E">
        <w:rPr>
          <w:rFonts w:ascii="Times New Roman" w:hAnsi="Times New Roman" w:cs="Times New Roman"/>
          <w:szCs w:val="24"/>
        </w:rPr>
        <w:t>said</w:t>
      </w:r>
      <w:ins w:id="1814" w:author="Author">
        <w:r w:rsidRPr="009C230E">
          <w:rPr>
            <w:rFonts w:ascii="Times New Roman" w:hAnsi="Times New Roman" w:cs="Times New Roman"/>
            <w:szCs w:val="24"/>
          </w:rPr>
          <w:t>.</w:t>
        </w:r>
      </w:ins>
    </w:p>
    <w:p w14:paraId="45DFD7BE" w14:textId="77777777" w:rsidR="001418B6" w:rsidRPr="009C230E" w:rsidRDefault="001418B6" w:rsidP="001418B6">
      <w:pPr>
        <w:pStyle w:val="BodyNormal"/>
        <w:rPr>
          <w:ins w:id="1815" w:author="Author"/>
          <w:rFonts w:ascii="Times New Roman" w:hAnsi="Times New Roman" w:cs="Times New Roman"/>
          <w:szCs w:val="24"/>
        </w:rPr>
      </w:pPr>
      <w:ins w:id="1816" w:author="Author">
        <w:r w:rsidRPr="009C230E">
          <w:rPr>
            <w:rFonts w:ascii="Times New Roman" w:hAnsi="Times New Roman" w:cs="Times New Roman"/>
            <w:szCs w:val="24"/>
          </w:rPr>
          <w:t xml:space="preserve">“It’s emergency medicine, Agent Mason. V-Tach will </w:t>
        </w:r>
        <w:r w:rsidRPr="009C230E">
          <w:rPr>
            <w:rFonts w:ascii="Times New Roman" w:hAnsi="Times New Roman" w:cs="Times New Roman"/>
            <w:szCs w:val="24"/>
          </w:rPr>
          <w:lastRenderedPageBreak/>
          <w:t xml:space="preserve">kill her rapidly. </w:t>
        </w:r>
      </w:ins>
      <w:r w:rsidRPr="009C230E">
        <w:rPr>
          <w:rFonts w:ascii="Times New Roman" w:hAnsi="Times New Roman" w:cs="Times New Roman"/>
          <w:szCs w:val="24"/>
        </w:rPr>
        <w:t>So,</w:t>
      </w:r>
      <w:ins w:id="1817" w:author="Author">
        <w:r w:rsidRPr="009C230E">
          <w:rPr>
            <w:rFonts w:ascii="Times New Roman" w:hAnsi="Times New Roman" w:cs="Times New Roman"/>
            <w:szCs w:val="24"/>
          </w:rPr>
          <w:t xml:space="preserve"> I’m injecting a low dose of Diprivan to knock her out, </w:t>
        </w:r>
      </w:ins>
      <w:r w:rsidRPr="009C230E">
        <w:rPr>
          <w:rFonts w:ascii="Times New Roman" w:hAnsi="Times New Roman" w:cs="Times New Roman"/>
          <w:szCs w:val="24"/>
        </w:rPr>
        <w:t xml:space="preserve">and </w:t>
      </w:r>
      <w:ins w:id="1818" w:author="Author">
        <w:r w:rsidRPr="009C230E">
          <w:rPr>
            <w:rFonts w:ascii="Times New Roman" w:hAnsi="Times New Roman" w:cs="Times New Roman"/>
            <w:szCs w:val="24"/>
          </w:rPr>
          <w:t xml:space="preserve">then we’ll attach our AED or Automated External Defibrillator. Hopefully, the electric shock will reset her circuitry and give her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good beats, at least enough to keep blood flowing to her brain.”</w:t>
        </w:r>
      </w:ins>
    </w:p>
    <w:p w14:paraId="37647402" w14:textId="77777777" w:rsidR="001418B6" w:rsidRPr="009C230E" w:rsidRDefault="001418B6" w:rsidP="001418B6">
      <w:pPr>
        <w:pStyle w:val="BodyNormal"/>
        <w:rPr>
          <w:ins w:id="1819" w:author="Author"/>
          <w:rFonts w:ascii="Times New Roman" w:hAnsi="Times New Roman" w:cs="Times New Roman"/>
          <w:szCs w:val="24"/>
        </w:rPr>
      </w:pPr>
      <w:ins w:id="1820" w:author="Author">
        <w:r w:rsidRPr="009C230E">
          <w:rPr>
            <w:rFonts w:ascii="Times New Roman" w:hAnsi="Times New Roman" w:cs="Times New Roman"/>
            <w:szCs w:val="24"/>
          </w:rPr>
          <w:t xml:space="preserve">“Diprivan? Isn’t that the stuff that killed Michael Jackson </w:t>
        </w:r>
      </w:ins>
      <w:r w:rsidRPr="009C230E">
        <w:rPr>
          <w:rFonts w:ascii="Times New Roman" w:hAnsi="Times New Roman" w:cs="Times New Roman"/>
          <w:szCs w:val="24"/>
        </w:rPr>
        <w:t>decades</w:t>
      </w:r>
      <w:ins w:id="1821" w:author="Author">
        <w:r w:rsidRPr="009C230E">
          <w:rPr>
            <w:rFonts w:ascii="Times New Roman" w:hAnsi="Times New Roman" w:cs="Times New Roman"/>
            <w:szCs w:val="24"/>
          </w:rPr>
          <w:t xml:space="preserve"> ago?”</w:t>
        </w:r>
      </w:ins>
    </w:p>
    <w:p w14:paraId="23C33E5B" w14:textId="77777777" w:rsidR="001418B6" w:rsidRPr="009C230E" w:rsidRDefault="001418B6" w:rsidP="001418B6">
      <w:pPr>
        <w:pStyle w:val="BodyNormal"/>
        <w:rPr>
          <w:ins w:id="1822" w:author="Author"/>
          <w:rFonts w:ascii="Times New Roman" w:hAnsi="Times New Roman" w:cs="Times New Roman"/>
          <w:szCs w:val="24"/>
        </w:rPr>
      </w:pPr>
      <w:ins w:id="1823" w:author="Author">
        <w:r w:rsidRPr="009C230E">
          <w:rPr>
            <w:rFonts w:ascii="Times New Roman" w:hAnsi="Times New Roman" w:cs="Times New Roman"/>
            <w:szCs w:val="24"/>
          </w:rPr>
          <w:t xml:space="preserve">“Yes, sir, but it’s a low dose, and we’ll </w:t>
        </w:r>
      </w:ins>
      <w:r w:rsidRPr="009C230E">
        <w:rPr>
          <w:rFonts w:ascii="Times New Roman" w:hAnsi="Times New Roman" w:cs="Times New Roman"/>
          <w:szCs w:val="24"/>
        </w:rPr>
        <w:t>watch</w:t>
      </w:r>
      <w:ins w:id="1824" w:author="Author">
        <w:r w:rsidRPr="009C230E">
          <w:rPr>
            <w:rFonts w:ascii="Times New Roman" w:hAnsi="Times New Roman" w:cs="Times New Roman"/>
            <w:szCs w:val="24"/>
          </w:rPr>
          <w:t xml:space="preserve"> her like a hawk.”</w:t>
        </w:r>
      </w:ins>
    </w:p>
    <w:p w14:paraId="143BE36E" w14:textId="77777777" w:rsidR="001418B6" w:rsidRPr="009C230E" w:rsidRDefault="001418B6" w:rsidP="001418B6">
      <w:pPr>
        <w:pStyle w:val="BodyNormal"/>
        <w:rPr>
          <w:ins w:id="1825" w:author="Author"/>
          <w:rFonts w:ascii="Times New Roman" w:hAnsi="Times New Roman" w:cs="Times New Roman"/>
          <w:szCs w:val="24"/>
        </w:rPr>
      </w:pPr>
      <w:ins w:id="1826" w:author="Author">
        <w:r w:rsidRPr="009C230E">
          <w:rPr>
            <w:rFonts w:ascii="Times New Roman" w:hAnsi="Times New Roman" w:cs="Times New Roman"/>
            <w:szCs w:val="24"/>
          </w:rPr>
          <w:t>Mac clasped Jane’s hand, moving close to her face. She was obviously in duress, wincing from the sick feeling taking over her body.</w:t>
        </w:r>
      </w:ins>
    </w:p>
    <w:p w14:paraId="5890B98B" w14:textId="77777777" w:rsidR="001418B6" w:rsidRPr="009C230E" w:rsidRDefault="001418B6" w:rsidP="001418B6">
      <w:pPr>
        <w:pStyle w:val="BodyNormal"/>
        <w:rPr>
          <w:ins w:id="1827" w:author="Author"/>
          <w:rFonts w:ascii="Times New Roman" w:hAnsi="Times New Roman" w:cs="Times New Roman"/>
          <w:szCs w:val="24"/>
        </w:rPr>
      </w:pPr>
      <w:ins w:id="1828" w:author="Author">
        <w:r w:rsidRPr="009C230E">
          <w:rPr>
            <w:rFonts w:ascii="Times New Roman" w:hAnsi="Times New Roman" w:cs="Times New Roman"/>
            <w:szCs w:val="24"/>
          </w:rPr>
          <w:t>“Jane, you saved us all. We would be dead</w:t>
        </w:r>
      </w:ins>
      <w:r w:rsidRPr="009C230E">
        <w:rPr>
          <w:rFonts w:ascii="Times New Roman" w:hAnsi="Times New Roman" w:cs="Times New Roman"/>
          <w:szCs w:val="24"/>
        </w:rPr>
        <w:t>,</w:t>
      </w:r>
      <w:ins w:id="1829" w:author="Author">
        <w:r w:rsidRPr="009C230E">
          <w:rPr>
            <w:rFonts w:ascii="Times New Roman" w:hAnsi="Times New Roman" w:cs="Times New Roman"/>
            <w:szCs w:val="24"/>
          </w:rPr>
          <w:t xml:space="preserve"> but for you. Now</w:t>
        </w:r>
      </w:ins>
      <w:r w:rsidRPr="009C230E">
        <w:rPr>
          <w:rFonts w:ascii="Times New Roman" w:hAnsi="Times New Roman" w:cs="Times New Roman"/>
          <w:szCs w:val="24"/>
        </w:rPr>
        <w:t>,</w:t>
      </w:r>
      <w:ins w:id="1830" w:author="Author">
        <w:r w:rsidRPr="009C230E">
          <w:rPr>
            <w:rFonts w:ascii="Times New Roman" w:hAnsi="Times New Roman" w:cs="Times New Roman"/>
            <w:szCs w:val="24"/>
          </w:rPr>
          <w:t xml:space="preserve"> let us take care of you. Mom will see that you get the best medical care. </w:t>
        </w:r>
      </w:ins>
      <w:r w:rsidRPr="009C230E">
        <w:rPr>
          <w:rFonts w:ascii="Times New Roman" w:hAnsi="Times New Roman" w:cs="Times New Roman"/>
          <w:szCs w:val="24"/>
        </w:rPr>
        <w:t>D</w:t>
      </w:r>
      <w:ins w:id="1831" w:author="Author">
        <w:r w:rsidRPr="009C230E">
          <w:rPr>
            <w:rFonts w:ascii="Times New Roman" w:hAnsi="Times New Roman" w:cs="Times New Roman"/>
            <w:szCs w:val="24"/>
          </w:rPr>
          <w:t>o this for me, Jane. Meditate on something that makes you happy</w:t>
        </w:r>
        <w:del w:id="1832" w:author="Author">
          <w:r w:rsidRPr="009C230E" w:rsidDel="000C7E16">
            <w:rPr>
              <w:rFonts w:ascii="Times New Roman" w:hAnsi="Times New Roman" w:cs="Times New Roman"/>
              <w:szCs w:val="24"/>
            </w:rPr>
            <w:delText>,</w:delText>
          </w:r>
        </w:del>
        <w:r w:rsidRPr="009C230E">
          <w:rPr>
            <w:rFonts w:ascii="Times New Roman" w:hAnsi="Times New Roman" w:cs="Times New Roman"/>
            <w:szCs w:val="24"/>
          </w:rPr>
          <w:t xml:space="preserve"> and lowers your stress. Think of you and me on a beach, walking ankle-deep in the surf, the sea air filling our lungs. Lower your anxiety, Jane. Master Wu taught you how to do that.”</w:t>
        </w:r>
      </w:ins>
    </w:p>
    <w:p w14:paraId="432AE762" w14:textId="77777777" w:rsidR="001418B6" w:rsidRPr="009C230E" w:rsidRDefault="001418B6" w:rsidP="001418B6">
      <w:pPr>
        <w:pStyle w:val="BodyNormal"/>
        <w:rPr>
          <w:ins w:id="1833" w:author="Author"/>
          <w:rFonts w:ascii="Times New Roman" w:hAnsi="Times New Roman" w:cs="Times New Roman"/>
          <w:szCs w:val="24"/>
        </w:rPr>
      </w:pPr>
      <w:ins w:id="1834" w:author="Author">
        <w:r w:rsidRPr="009C230E">
          <w:rPr>
            <w:rFonts w:ascii="Times New Roman" w:hAnsi="Times New Roman" w:cs="Times New Roman"/>
            <w:szCs w:val="24"/>
          </w:rPr>
          <w:t>Jane reached for Mac’s neck to pull him closer using her other hand. He gently kissed her as the first responder tapped him on his shoulder.</w:t>
        </w:r>
      </w:ins>
    </w:p>
    <w:p w14:paraId="5FFB64EE" w14:textId="77777777" w:rsidR="001418B6" w:rsidRPr="009C230E" w:rsidRDefault="001418B6" w:rsidP="001418B6">
      <w:pPr>
        <w:pStyle w:val="BodyNormal"/>
        <w:rPr>
          <w:ins w:id="1835" w:author="Author"/>
          <w:rFonts w:ascii="Times New Roman" w:hAnsi="Times New Roman" w:cs="Times New Roman"/>
          <w:szCs w:val="24"/>
        </w:rPr>
      </w:pPr>
      <w:ins w:id="1836" w:author="Author">
        <w:r w:rsidRPr="009C230E">
          <w:rPr>
            <w:rFonts w:ascii="Times New Roman" w:hAnsi="Times New Roman" w:cs="Times New Roman"/>
            <w:szCs w:val="24"/>
          </w:rPr>
          <w:t xml:space="preserve">The emergency medical team attached the AED electrodes to Jane, revealing her </w:t>
        </w:r>
        <w:proofErr w:type="gramStart"/>
        <w:r w:rsidRPr="009C230E">
          <w:rPr>
            <w:rFonts w:ascii="Times New Roman" w:hAnsi="Times New Roman" w:cs="Times New Roman"/>
            <w:szCs w:val="24"/>
          </w:rPr>
          <w:t>almost in</w:t>
        </w:r>
        <w:proofErr w:type="gramEnd"/>
        <w:r w:rsidRPr="009C230E">
          <w:rPr>
            <w:rFonts w:ascii="Times New Roman" w:hAnsi="Times New Roman" w:cs="Times New Roman"/>
            <w:szCs w:val="24"/>
          </w:rPr>
          <w:t xml:space="preserve"> full V-Tach.</w:t>
        </w:r>
      </w:ins>
    </w:p>
    <w:p w14:paraId="4A5BDF7E" w14:textId="77777777" w:rsidR="001418B6" w:rsidRPr="009C230E" w:rsidRDefault="001418B6" w:rsidP="001418B6">
      <w:pPr>
        <w:pStyle w:val="BodyNormal"/>
        <w:rPr>
          <w:ins w:id="1837" w:author="Author"/>
          <w:rFonts w:ascii="Times New Roman" w:hAnsi="Times New Roman" w:cs="Times New Roman"/>
          <w:szCs w:val="24"/>
        </w:rPr>
      </w:pPr>
      <w:ins w:id="1838" w:author="Author">
        <w:r w:rsidRPr="009C230E">
          <w:rPr>
            <w:rFonts w:ascii="Times New Roman" w:hAnsi="Times New Roman" w:cs="Times New Roman"/>
            <w:szCs w:val="24"/>
          </w:rPr>
          <w:t xml:space="preserve">“Miss Jane, </w:t>
        </w:r>
      </w:ins>
      <w:r w:rsidRPr="009C230E">
        <w:rPr>
          <w:rFonts w:ascii="Times New Roman" w:hAnsi="Times New Roman" w:cs="Times New Roman"/>
          <w:szCs w:val="24"/>
        </w:rPr>
        <w:t xml:space="preserve">the sedation medication will take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minutes</w:t>
      </w:r>
      <w:ins w:id="1839" w:author="Author">
        <w:r w:rsidRPr="009C230E">
          <w:rPr>
            <w:rFonts w:ascii="Times New Roman" w:hAnsi="Times New Roman" w:cs="Times New Roman"/>
            <w:szCs w:val="24"/>
          </w:rPr>
          <w:t xml:space="preserve"> to work. But you’re in V-Tach, so we </w:t>
        </w:r>
        <w:del w:id="1840" w:author="Author">
          <w:r w:rsidRPr="009C230E" w:rsidDel="007F0494">
            <w:rPr>
              <w:rFonts w:ascii="Times New Roman" w:hAnsi="Times New Roman" w:cs="Times New Roman"/>
              <w:szCs w:val="24"/>
            </w:rPr>
            <w:delText>have to</w:delText>
          </w:r>
        </w:del>
        <w:r w:rsidRPr="009C230E">
          <w:rPr>
            <w:rFonts w:ascii="Times New Roman" w:hAnsi="Times New Roman" w:cs="Times New Roman"/>
            <w:szCs w:val="24"/>
          </w:rPr>
          <w:t xml:space="preserve">must turn on </w:t>
        </w:r>
        <w:r w:rsidRPr="009C230E">
          <w:rPr>
            <w:rFonts w:ascii="Times New Roman" w:hAnsi="Times New Roman" w:cs="Times New Roman"/>
            <w:szCs w:val="24"/>
          </w:rPr>
          <w:lastRenderedPageBreak/>
          <w:t>our defibrillator machine</w:t>
        </w:r>
        <w:del w:id="1841" w:author="Author">
          <w:r w:rsidRPr="009C230E" w:rsidDel="000C7E16">
            <w:rPr>
              <w:rFonts w:ascii="Times New Roman" w:hAnsi="Times New Roman" w:cs="Times New Roman"/>
              <w:szCs w:val="24"/>
            </w:rPr>
            <w:delText xml:space="preserve"> on</w:delText>
          </w:r>
        </w:del>
        <w:r w:rsidRPr="009C230E">
          <w:rPr>
            <w:rFonts w:ascii="Times New Roman" w:hAnsi="Times New Roman" w:cs="Times New Roman"/>
            <w:szCs w:val="24"/>
          </w:rPr>
          <w:t>. There’ll be a shock. Brace yourself.”</w:t>
        </w:r>
      </w:ins>
    </w:p>
    <w:p w14:paraId="4199C73B" w14:textId="22E31196" w:rsidR="001418B6" w:rsidRPr="009C230E" w:rsidRDefault="001418B6" w:rsidP="001418B6">
      <w:pPr>
        <w:pStyle w:val="BodyNormal"/>
        <w:rPr>
          <w:ins w:id="1842" w:author="Author"/>
          <w:rFonts w:ascii="Times New Roman" w:hAnsi="Times New Roman" w:cs="Times New Roman"/>
          <w:szCs w:val="24"/>
        </w:rPr>
      </w:pPr>
      <w:ins w:id="1843" w:author="Author">
        <w:r w:rsidRPr="009C230E">
          <w:rPr>
            <w:rFonts w:ascii="Times New Roman" w:hAnsi="Times New Roman" w:cs="Times New Roman"/>
            <w:szCs w:val="24"/>
          </w:rPr>
          <w:t>The Tech shouted ‘Clear’ and turned on the AED unit</w:t>
        </w:r>
        <w:del w:id="1844" w:author="Author">
          <w:r w:rsidRPr="009C230E" w:rsidDel="000C7E16">
            <w:rPr>
              <w:rFonts w:ascii="Times New Roman" w:hAnsi="Times New Roman" w:cs="Times New Roman"/>
              <w:szCs w:val="24"/>
            </w:rPr>
            <w:delText xml:space="preserve"> on</w:delText>
          </w:r>
        </w:del>
        <w:r w:rsidRPr="009C230E">
          <w:rPr>
            <w:rFonts w:ascii="Times New Roman" w:hAnsi="Times New Roman" w:cs="Times New Roman"/>
            <w:szCs w:val="24"/>
          </w:rPr>
          <w:t xml:space="preserve">. There was an immediate shock, and Jane’s body stiffened. She immediately closed her eyes, wincing in pain. As the electric pulse subsided, Jane relaxed </w:t>
        </w:r>
        <w:del w:id="1845" w:author="Author">
          <w:r w:rsidRPr="009C230E" w:rsidDel="007F0494">
            <w:rPr>
              <w:rFonts w:ascii="Times New Roman" w:hAnsi="Times New Roman" w:cs="Times New Roman"/>
              <w:szCs w:val="24"/>
            </w:rPr>
            <w:delText xml:space="preserve">back </w:delText>
          </w:r>
        </w:del>
        <w:r w:rsidRPr="009C230E">
          <w:rPr>
            <w:rFonts w:ascii="Times New Roman" w:hAnsi="Times New Roman" w:cs="Times New Roman"/>
            <w:szCs w:val="24"/>
          </w:rPr>
          <w:t>on</w:t>
        </w:r>
        <w:del w:id="1846" w:author="Author">
          <w:r w:rsidRPr="009C230E" w:rsidDel="007F0494">
            <w:rPr>
              <w:rFonts w:ascii="Times New Roman" w:hAnsi="Times New Roman" w:cs="Times New Roman"/>
              <w:szCs w:val="24"/>
            </w:rPr>
            <w:delText>to</w:delText>
          </w:r>
        </w:del>
        <w:r w:rsidRPr="009C230E">
          <w:rPr>
            <w:rFonts w:ascii="Times New Roman" w:hAnsi="Times New Roman" w:cs="Times New Roman"/>
            <w:szCs w:val="24"/>
          </w:rPr>
          <w:t xml:space="preserve"> her </w:t>
        </w:r>
        <w:proofErr w:type="gramStart"/>
        <w:r w:rsidRPr="009C230E">
          <w:rPr>
            <w:rFonts w:ascii="Times New Roman" w:hAnsi="Times New Roman" w:cs="Times New Roman"/>
            <w:szCs w:val="24"/>
          </w:rPr>
          <w:t>gurney</w:t>
        </w:r>
        <w:proofErr w:type="gramEnd"/>
        <w:r w:rsidRPr="009C230E">
          <w:rPr>
            <w:rFonts w:ascii="Times New Roman" w:hAnsi="Times New Roman" w:cs="Times New Roman"/>
            <w:szCs w:val="24"/>
          </w:rPr>
          <w:t xml:space="preserve"> and opened her eyes.</w:t>
        </w:r>
      </w:ins>
    </w:p>
    <w:p w14:paraId="437CEFD6" w14:textId="77777777" w:rsidR="001418B6" w:rsidRPr="009C230E" w:rsidRDefault="001418B6" w:rsidP="001418B6">
      <w:pPr>
        <w:pStyle w:val="BodyNormal"/>
        <w:rPr>
          <w:ins w:id="1847" w:author="Author"/>
          <w:rFonts w:ascii="Times New Roman" w:hAnsi="Times New Roman" w:cs="Times New Roman"/>
          <w:szCs w:val="24"/>
        </w:rPr>
      </w:pPr>
      <w:ins w:id="1848" w:author="Author">
        <w:r w:rsidRPr="009C230E">
          <w:rPr>
            <w:rFonts w:ascii="Times New Roman" w:hAnsi="Times New Roman" w:cs="Times New Roman"/>
            <w:szCs w:val="24"/>
          </w:rPr>
          <w:t>“Normal sinus rhythm. We’ve got normal blood flow. Jane, are you with us? Give us a thumbs up.”</w:t>
        </w:r>
      </w:ins>
    </w:p>
    <w:p w14:paraId="2B09B092" w14:textId="77777777" w:rsidR="001418B6" w:rsidRPr="009C230E" w:rsidRDefault="001418B6" w:rsidP="001418B6">
      <w:pPr>
        <w:pStyle w:val="BodyNormal"/>
        <w:rPr>
          <w:ins w:id="1849" w:author="Author"/>
          <w:rFonts w:ascii="Times New Roman" w:hAnsi="Times New Roman" w:cs="Times New Roman"/>
          <w:szCs w:val="24"/>
        </w:rPr>
      </w:pPr>
      <w:ins w:id="1850" w:author="Author">
        <w:r w:rsidRPr="009C230E">
          <w:rPr>
            <w:rFonts w:ascii="Times New Roman" w:hAnsi="Times New Roman" w:cs="Times New Roman"/>
            <w:szCs w:val="24"/>
          </w:rPr>
          <w:t>Jane struggled to make the hand sign, tears flowing from her eyes. She was breathing hard.</w:t>
        </w:r>
      </w:ins>
    </w:p>
    <w:p w14:paraId="2DC7A3FC" w14:textId="77777777" w:rsidR="001418B6" w:rsidRPr="009C230E" w:rsidRDefault="001418B6" w:rsidP="001418B6">
      <w:pPr>
        <w:pStyle w:val="BodyNormal"/>
        <w:rPr>
          <w:ins w:id="1851" w:author="Author"/>
          <w:rFonts w:ascii="Times New Roman" w:hAnsi="Times New Roman" w:cs="Times New Roman"/>
          <w:szCs w:val="24"/>
        </w:rPr>
      </w:pPr>
      <w:ins w:id="1852" w:author="Author">
        <w:r w:rsidRPr="009C230E">
          <w:rPr>
            <w:rFonts w:ascii="Times New Roman" w:hAnsi="Times New Roman" w:cs="Times New Roman"/>
            <w:szCs w:val="24"/>
          </w:rPr>
          <w:t>Commander Subramanian approached Jane and reached for her hand with his glove.</w:t>
        </w:r>
      </w:ins>
    </w:p>
    <w:p w14:paraId="5EEAD74E" w14:textId="77777777" w:rsidR="001418B6" w:rsidRPr="009C230E" w:rsidRDefault="001418B6" w:rsidP="001418B6">
      <w:pPr>
        <w:pStyle w:val="BodyNormal"/>
        <w:rPr>
          <w:ins w:id="1853" w:author="Author"/>
          <w:rFonts w:ascii="Times New Roman" w:hAnsi="Times New Roman" w:cs="Times New Roman"/>
          <w:szCs w:val="24"/>
        </w:rPr>
      </w:pPr>
      <w:ins w:id="1854" w:author="Author">
        <w:r w:rsidRPr="009C230E">
          <w:rPr>
            <w:rFonts w:ascii="Times New Roman" w:hAnsi="Times New Roman" w:cs="Times New Roman"/>
            <w:szCs w:val="24"/>
          </w:rPr>
          <w:t xml:space="preserve">“Jane </w:t>
        </w:r>
      </w:ins>
      <w:r w:rsidRPr="009C230E">
        <w:rPr>
          <w:rFonts w:ascii="Times New Roman" w:hAnsi="Times New Roman" w:cs="Times New Roman"/>
          <w:szCs w:val="24"/>
        </w:rPr>
        <w:t>the Angel</w:t>
      </w:r>
      <w:ins w:id="1855" w:author="Author">
        <w:r w:rsidRPr="009C230E">
          <w:rPr>
            <w:rFonts w:ascii="Times New Roman" w:hAnsi="Times New Roman" w:cs="Times New Roman"/>
            <w:szCs w:val="24"/>
          </w:rPr>
          <w:t xml:space="preserve">, you are one of the loveliest women I will ever meet. You’re going to make it; that’s how strong your heart is. I’ve got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killers to arrest. Don’t give up, Jane, and neither will I.”</w:t>
        </w:r>
      </w:ins>
    </w:p>
    <w:p w14:paraId="7252C697" w14:textId="77777777" w:rsidR="001418B6" w:rsidRPr="009C230E" w:rsidDel="00570C3B" w:rsidRDefault="001418B6" w:rsidP="001418B6">
      <w:pPr>
        <w:pStyle w:val="BodyNormal"/>
        <w:rPr>
          <w:ins w:id="1856" w:author="Author"/>
          <w:del w:id="1857" w:author="Author"/>
          <w:rFonts w:ascii="Times New Roman" w:hAnsi="Times New Roman" w:cs="Times New Roman"/>
          <w:szCs w:val="24"/>
        </w:rPr>
      </w:pPr>
      <w:ins w:id="1858" w:author="Author">
        <w:r w:rsidRPr="009C230E">
          <w:rPr>
            <w:rFonts w:ascii="Times New Roman" w:hAnsi="Times New Roman" w:cs="Times New Roman"/>
            <w:szCs w:val="24"/>
          </w:rPr>
          <w:t>As the SWAT Commander strolled away, Jane’s eyes started to droop</w:t>
        </w:r>
        <w:del w:id="1859" w:author="Author">
          <w:r w:rsidRPr="009C230E" w:rsidDel="000C7E16">
            <w:rPr>
              <w:rFonts w:ascii="Times New Roman" w:hAnsi="Times New Roman" w:cs="Times New Roman"/>
              <w:szCs w:val="24"/>
            </w:rPr>
            <w:delText>,</w:delText>
          </w:r>
        </w:del>
        <w:r w:rsidRPr="009C230E">
          <w:rPr>
            <w:rFonts w:ascii="Times New Roman" w:hAnsi="Times New Roman" w:cs="Times New Roman"/>
            <w:szCs w:val="24"/>
          </w:rPr>
          <w:t xml:space="preserve">; the Diprivan </w:t>
        </w:r>
        <w:del w:id="1860" w:author="Author">
          <w:r w:rsidRPr="009C230E" w:rsidDel="007F0494">
            <w:rPr>
              <w:rFonts w:ascii="Times New Roman" w:hAnsi="Times New Roman" w:cs="Times New Roman"/>
              <w:szCs w:val="24"/>
            </w:rPr>
            <w:delText xml:space="preserve">Propofol </w:delText>
          </w:r>
        </w:del>
        <w:r w:rsidRPr="009C230E">
          <w:rPr>
            <w:rFonts w:ascii="Times New Roman" w:hAnsi="Times New Roman" w:cs="Times New Roman"/>
            <w:szCs w:val="24"/>
          </w:rPr>
          <w:t xml:space="preserve">began to take effect. Medical professionals rightfully call it the ‘milk of amnesia.’ </w:t>
        </w:r>
      </w:ins>
    </w:p>
    <w:p w14:paraId="6C998756" w14:textId="77777777" w:rsidR="001418B6" w:rsidRPr="009C230E" w:rsidRDefault="001418B6" w:rsidP="001418B6">
      <w:pPr>
        <w:pStyle w:val="BodyNormal"/>
        <w:rPr>
          <w:ins w:id="1861" w:author="Author"/>
          <w:rFonts w:ascii="Times New Roman" w:hAnsi="Times New Roman" w:cs="Times New Roman"/>
          <w:szCs w:val="24"/>
        </w:rPr>
      </w:pPr>
      <w:ins w:id="1862" w:author="Author">
        <w:r w:rsidRPr="009C230E">
          <w:rPr>
            <w:rFonts w:ascii="Times New Roman" w:hAnsi="Times New Roman" w:cs="Times New Roman"/>
            <w:szCs w:val="24"/>
          </w:rPr>
          <w:t>The EMT tech handling Jane, Gerald Connell, spoke up.</w:t>
        </w:r>
      </w:ins>
    </w:p>
    <w:p w14:paraId="58E9F171" w14:textId="77777777" w:rsidR="001418B6" w:rsidRPr="009C230E" w:rsidRDefault="001418B6" w:rsidP="001418B6">
      <w:pPr>
        <w:pStyle w:val="BodyNormal"/>
        <w:rPr>
          <w:ins w:id="1863" w:author="Author"/>
          <w:rFonts w:ascii="Times New Roman" w:hAnsi="Times New Roman" w:cs="Times New Roman"/>
          <w:szCs w:val="24"/>
        </w:rPr>
      </w:pPr>
      <w:ins w:id="1864" w:author="Author">
        <w:r w:rsidRPr="009C230E">
          <w:rPr>
            <w:rFonts w:ascii="Times New Roman" w:hAnsi="Times New Roman" w:cs="Times New Roman"/>
            <w:szCs w:val="24"/>
          </w:rPr>
          <w:t>“Agent Mason, you should call Doctor Sandeep Modi over at Rush ER. That guy’s an Army vet and knows everything about everything!”</w:t>
        </w:r>
      </w:ins>
    </w:p>
    <w:p w14:paraId="21E057FD" w14:textId="77777777" w:rsidR="001418B6" w:rsidRPr="009C230E" w:rsidRDefault="001418B6" w:rsidP="001418B6">
      <w:pPr>
        <w:pStyle w:val="BodyNormal"/>
        <w:rPr>
          <w:ins w:id="1865" w:author="Author"/>
          <w:rFonts w:ascii="Times New Roman" w:hAnsi="Times New Roman" w:cs="Times New Roman"/>
          <w:szCs w:val="24"/>
        </w:rPr>
      </w:pPr>
      <w:ins w:id="1866" w:author="Author">
        <w:r w:rsidRPr="009C230E">
          <w:rPr>
            <w:rFonts w:ascii="Times New Roman" w:hAnsi="Times New Roman" w:cs="Times New Roman"/>
            <w:szCs w:val="24"/>
          </w:rPr>
          <w:t>“Exactly, Gerald,” Agent Mason replied as he dialed Sandeep Modi on his FBI satellite phone.</w:t>
        </w:r>
      </w:ins>
    </w:p>
    <w:p w14:paraId="369C59E1" w14:textId="77777777" w:rsidR="001418B6" w:rsidRPr="009C230E" w:rsidRDefault="001418B6" w:rsidP="001418B6">
      <w:pPr>
        <w:pStyle w:val="BodyNormal"/>
        <w:rPr>
          <w:ins w:id="1867" w:author="Author"/>
          <w:rFonts w:ascii="Times New Roman" w:hAnsi="Times New Roman" w:cs="Times New Roman"/>
          <w:szCs w:val="24"/>
        </w:rPr>
      </w:pPr>
    </w:p>
    <w:p w14:paraId="2730E5D4" w14:textId="77777777" w:rsidR="001418B6" w:rsidRPr="009C230E" w:rsidRDefault="001418B6" w:rsidP="001418B6">
      <w:pPr>
        <w:pStyle w:val="BodyNormal"/>
        <w:rPr>
          <w:ins w:id="1868" w:author="Author"/>
          <w:rFonts w:ascii="Times New Roman" w:hAnsi="Times New Roman" w:cs="Times New Roman"/>
          <w:szCs w:val="24"/>
        </w:rPr>
      </w:pPr>
      <w:ins w:id="1869" w:author="Author">
        <w:r w:rsidRPr="009C230E">
          <w:rPr>
            <w:rFonts w:ascii="Times New Roman" w:hAnsi="Times New Roman" w:cs="Times New Roman"/>
            <w:szCs w:val="24"/>
          </w:rPr>
          <w:lastRenderedPageBreak/>
          <w:t>“Agent Mason, we meet again. You're up late.”</w:t>
        </w:r>
      </w:ins>
    </w:p>
    <w:p w14:paraId="19EDCEBC" w14:textId="77777777" w:rsidR="001418B6" w:rsidRPr="009C230E" w:rsidRDefault="001418B6" w:rsidP="001418B6">
      <w:pPr>
        <w:pStyle w:val="BodyNormal"/>
        <w:rPr>
          <w:ins w:id="1870" w:author="Author"/>
          <w:rFonts w:ascii="Times New Roman" w:hAnsi="Times New Roman" w:cs="Times New Roman"/>
          <w:szCs w:val="24"/>
        </w:rPr>
      </w:pPr>
      <w:ins w:id="1871" w:author="Author">
        <w:r w:rsidRPr="009C230E">
          <w:rPr>
            <w:rFonts w:ascii="Times New Roman" w:hAnsi="Times New Roman" w:cs="Times New Roman"/>
            <w:szCs w:val="24"/>
          </w:rPr>
          <w:t>“Hello, Sandeep. I’m at the Merrick mansion in Highland Park. A Russian assassination team attempted to kill the Merrick Family and the Angel tonight.”</w:t>
        </w:r>
      </w:ins>
    </w:p>
    <w:p w14:paraId="5320B82B" w14:textId="77777777" w:rsidR="001418B6" w:rsidRPr="009C230E" w:rsidRDefault="001418B6" w:rsidP="001418B6">
      <w:pPr>
        <w:pStyle w:val="BodyNormal"/>
        <w:rPr>
          <w:ins w:id="1872" w:author="Author"/>
          <w:rFonts w:ascii="Times New Roman" w:hAnsi="Times New Roman" w:cs="Times New Roman"/>
          <w:szCs w:val="24"/>
        </w:rPr>
      </w:pPr>
      <w:ins w:id="1873" w:author="Author">
        <w:r w:rsidRPr="009C230E">
          <w:rPr>
            <w:rFonts w:ascii="Times New Roman" w:hAnsi="Times New Roman" w:cs="Times New Roman"/>
            <w:szCs w:val="24"/>
          </w:rPr>
          <w:t xml:space="preserve">“Oh my God, D’Marcus. I know </w:t>
        </w:r>
        <w:proofErr w:type="gramStart"/>
        <w:r w:rsidRPr="009C230E">
          <w:rPr>
            <w:rFonts w:ascii="Times New Roman" w:hAnsi="Times New Roman" w:cs="Times New Roman"/>
            <w:szCs w:val="24"/>
          </w:rPr>
          <w:t>the Merricks</w:t>
        </w:r>
        <w:proofErr w:type="gramEnd"/>
        <w:r w:rsidRPr="009C230E">
          <w:rPr>
            <w:rFonts w:ascii="Times New Roman" w:hAnsi="Times New Roman" w:cs="Times New Roman"/>
            <w:szCs w:val="24"/>
          </w:rPr>
          <w:t xml:space="preserve">. </w:t>
        </w:r>
      </w:ins>
      <w:r w:rsidRPr="009C230E">
        <w:rPr>
          <w:rFonts w:ascii="Times New Roman" w:hAnsi="Times New Roman" w:cs="Times New Roman"/>
          <w:szCs w:val="24"/>
        </w:rPr>
        <w:t>Are they OK</w:t>
      </w:r>
      <w:ins w:id="1874" w:author="Author">
        <w:r w:rsidRPr="009C230E">
          <w:rPr>
            <w:rFonts w:ascii="Times New Roman" w:hAnsi="Times New Roman" w:cs="Times New Roman"/>
            <w:szCs w:val="24"/>
          </w:rPr>
          <w:t>?”</w:t>
        </w:r>
      </w:ins>
    </w:p>
    <w:p w14:paraId="29463A77" w14:textId="77777777" w:rsidR="001418B6" w:rsidRPr="009C230E" w:rsidRDefault="001418B6" w:rsidP="001418B6">
      <w:pPr>
        <w:pStyle w:val="BodyNormal"/>
        <w:rPr>
          <w:ins w:id="1875" w:author="Author"/>
          <w:rFonts w:ascii="Times New Roman" w:hAnsi="Times New Roman" w:cs="Times New Roman"/>
          <w:szCs w:val="24"/>
        </w:rPr>
      </w:pPr>
      <w:ins w:id="1876" w:author="Author">
        <w:r w:rsidRPr="009C230E">
          <w:rPr>
            <w:rFonts w:ascii="Times New Roman" w:hAnsi="Times New Roman" w:cs="Times New Roman"/>
            <w:szCs w:val="24"/>
          </w:rPr>
          <w:t xml:space="preserve">“We’ve got </w:t>
        </w:r>
      </w:ins>
      <w:r w:rsidRPr="009C230E">
        <w:rPr>
          <w:rFonts w:ascii="Times New Roman" w:hAnsi="Times New Roman" w:cs="Times New Roman"/>
          <w:szCs w:val="24"/>
        </w:rPr>
        <w:t>one</w:t>
      </w:r>
      <w:ins w:id="1877" w:author="Author">
        <w:r w:rsidRPr="009C230E">
          <w:rPr>
            <w:rFonts w:ascii="Times New Roman" w:hAnsi="Times New Roman" w:cs="Times New Roman"/>
            <w:szCs w:val="24"/>
          </w:rPr>
          <w:t xml:space="preserve"> Russian dead, two captured, and two trapped upstairs. I have two casualties: Jane the Angel and one of my Agents. The Russians hit Jane Doe 413 </w:t>
        </w:r>
        <w:del w:id="1878" w:author="Author">
          <w:r w:rsidRPr="009C230E" w:rsidDel="000C7E16">
            <w:rPr>
              <w:rFonts w:ascii="Times New Roman" w:hAnsi="Times New Roman" w:cs="Times New Roman"/>
              <w:szCs w:val="24"/>
            </w:rPr>
            <w:delText xml:space="preserve">3 was hit </w:delText>
          </w:r>
        </w:del>
        <w:r w:rsidRPr="009C230E">
          <w:rPr>
            <w:rFonts w:ascii="Times New Roman" w:hAnsi="Times New Roman" w:cs="Times New Roman"/>
            <w:szCs w:val="24"/>
          </w:rPr>
          <w:t>with a throwing blade</w:t>
        </w:r>
      </w:ins>
      <w:r w:rsidRPr="009C230E">
        <w:rPr>
          <w:rFonts w:ascii="Times New Roman" w:hAnsi="Times New Roman" w:cs="Times New Roman"/>
          <w:szCs w:val="24"/>
        </w:rPr>
        <w:t>,</w:t>
      </w:r>
      <w:ins w:id="1879" w:author="Author">
        <w:r w:rsidRPr="009C230E">
          <w:rPr>
            <w:rFonts w:ascii="Times New Roman" w:hAnsi="Times New Roman" w:cs="Times New Roman"/>
            <w:szCs w:val="24"/>
          </w:rPr>
          <w:t xml:space="preserve"> which might have an infectious agent. </w:t>
        </w:r>
      </w:ins>
      <w:r w:rsidRPr="009C230E">
        <w:rPr>
          <w:rFonts w:ascii="Times New Roman" w:hAnsi="Times New Roman" w:cs="Times New Roman"/>
          <w:szCs w:val="24"/>
        </w:rPr>
        <w:t xml:space="preserve">The same knife pricked one of my Agents, but she hasn’t manifested any symptoms so far. </w:t>
      </w:r>
      <w:ins w:id="1880" w:author="Author">
        <w:r w:rsidRPr="009C230E">
          <w:rPr>
            <w:rFonts w:ascii="Times New Roman" w:hAnsi="Times New Roman" w:cs="Times New Roman"/>
            <w:szCs w:val="24"/>
          </w:rPr>
          <w:t>We have two EMT teams I’d like you to consult with.”</w:t>
        </w:r>
      </w:ins>
    </w:p>
    <w:p w14:paraId="063DAFD7" w14:textId="77777777" w:rsidR="001418B6" w:rsidRPr="009C230E" w:rsidRDefault="001418B6" w:rsidP="001418B6">
      <w:pPr>
        <w:pStyle w:val="BodyNormal"/>
        <w:rPr>
          <w:ins w:id="1881" w:author="Author"/>
          <w:rFonts w:ascii="Times New Roman" w:hAnsi="Times New Roman" w:cs="Times New Roman"/>
          <w:szCs w:val="24"/>
        </w:rPr>
      </w:pPr>
      <w:r w:rsidRPr="009C230E">
        <w:rPr>
          <w:rFonts w:ascii="Times New Roman" w:hAnsi="Times New Roman" w:cs="Times New Roman"/>
          <w:szCs w:val="24"/>
        </w:rPr>
        <w:t>“</w:t>
      </w:r>
      <w:ins w:id="1882" w:author="Author">
        <w:r w:rsidRPr="009C230E">
          <w:rPr>
            <w:rFonts w:ascii="Times New Roman" w:hAnsi="Times New Roman" w:cs="Times New Roman"/>
            <w:szCs w:val="24"/>
          </w:rPr>
          <w:t>Doctor Modi, this is Gerald Connell. If you look at Jane’s ECG, you’ll see as I scroll it that she falls into V-Tach</w:t>
        </w:r>
      </w:ins>
      <w:r w:rsidRPr="009C230E">
        <w:rPr>
          <w:rFonts w:ascii="Times New Roman" w:hAnsi="Times New Roman" w:cs="Times New Roman"/>
          <w:szCs w:val="24"/>
        </w:rPr>
        <w:t>,</w:t>
      </w:r>
      <w:ins w:id="1883" w:author="Author">
        <w:r w:rsidRPr="009C230E">
          <w:rPr>
            <w:rFonts w:ascii="Times New Roman" w:hAnsi="Times New Roman" w:cs="Times New Roman"/>
            <w:szCs w:val="24"/>
          </w:rPr>
          <w:t xml:space="preserve"> and our AED unit shocks her back to normal sinus rhythm. We’re getting about five minutes of sinus rhythm before the infectious agent kicks back </w:t>
        </w:r>
        <w:proofErr w:type="gramStart"/>
        <w:r w:rsidRPr="009C230E">
          <w:rPr>
            <w:rFonts w:ascii="Times New Roman" w:hAnsi="Times New Roman" w:cs="Times New Roman"/>
            <w:szCs w:val="24"/>
          </w:rPr>
          <w:t>in.”</w:t>
        </w:r>
        <w:proofErr w:type="gramEnd"/>
      </w:ins>
    </w:p>
    <w:p w14:paraId="078F7EF6" w14:textId="77777777" w:rsidR="001418B6" w:rsidRPr="009C230E" w:rsidRDefault="001418B6" w:rsidP="001418B6">
      <w:pPr>
        <w:pStyle w:val="BodyNormal"/>
        <w:rPr>
          <w:ins w:id="1884" w:author="Author"/>
          <w:rFonts w:ascii="Times New Roman" w:hAnsi="Times New Roman" w:cs="Times New Roman"/>
          <w:szCs w:val="24"/>
        </w:rPr>
      </w:pPr>
      <w:ins w:id="1885" w:author="Author">
        <w:r w:rsidRPr="009C230E">
          <w:rPr>
            <w:rFonts w:ascii="Times New Roman" w:hAnsi="Times New Roman" w:cs="Times New Roman"/>
            <w:szCs w:val="24"/>
          </w:rPr>
          <w:t>“I see that. If the Russians</w:t>
        </w:r>
        <w:del w:id="1886" w:author="Author">
          <w:r w:rsidRPr="009C230E" w:rsidDel="000C7E16">
            <w:rPr>
              <w:rFonts w:ascii="Times New Roman" w:hAnsi="Times New Roman" w:cs="Times New Roman"/>
              <w:szCs w:val="24"/>
            </w:rPr>
            <w:delText>Jane was</w:delText>
          </w:r>
        </w:del>
        <w:r w:rsidRPr="009C230E">
          <w:rPr>
            <w:rFonts w:ascii="Times New Roman" w:hAnsi="Times New Roman" w:cs="Times New Roman"/>
            <w:szCs w:val="24"/>
          </w:rPr>
          <w:t xml:space="preserve"> infected Jane with Novichok, she’d be </w:t>
        </w:r>
        <w:proofErr w:type="gramStart"/>
        <w:r w:rsidRPr="009C230E">
          <w:rPr>
            <w:rFonts w:ascii="Times New Roman" w:hAnsi="Times New Roman" w:cs="Times New Roman"/>
            <w:szCs w:val="24"/>
          </w:rPr>
          <w:t>puking</w:t>
        </w:r>
        <w:proofErr w:type="gramEnd"/>
        <w:r w:rsidRPr="009C230E">
          <w:rPr>
            <w:rFonts w:ascii="Times New Roman" w:hAnsi="Times New Roman" w:cs="Times New Roman"/>
            <w:szCs w:val="24"/>
          </w:rPr>
          <w:t xml:space="preserve"> and having violent seizures. This is something new. Who is the other patient?”</w:t>
        </w:r>
      </w:ins>
    </w:p>
    <w:p w14:paraId="27064B28" w14:textId="77777777" w:rsidR="001418B6" w:rsidRPr="009C230E" w:rsidRDefault="001418B6" w:rsidP="001418B6">
      <w:pPr>
        <w:pStyle w:val="BodyNormal"/>
        <w:rPr>
          <w:ins w:id="1887" w:author="Author"/>
          <w:rFonts w:ascii="Times New Roman" w:hAnsi="Times New Roman" w:cs="Times New Roman"/>
          <w:szCs w:val="24"/>
        </w:rPr>
      </w:pPr>
      <w:ins w:id="1888" w:author="Author">
        <w:r w:rsidRPr="009C230E">
          <w:rPr>
            <w:rFonts w:ascii="Times New Roman" w:hAnsi="Times New Roman" w:cs="Times New Roman"/>
            <w:szCs w:val="24"/>
          </w:rPr>
          <w:t xml:space="preserve">“It’s me, Doctor. I’m Special Agent Carolina Hendon. I tried to put the weapon into an evidence bag, but somebody jostled me in the dark, and I dropped it onto my left arm. Jane said </w:t>
        </w:r>
        <w:del w:id="1889" w:author="Author">
          <w:r w:rsidRPr="009C230E" w:rsidDel="007F0494">
            <w:rPr>
              <w:rFonts w:ascii="Times New Roman" w:hAnsi="Times New Roman" w:cs="Times New Roman"/>
              <w:szCs w:val="24"/>
            </w:rPr>
            <w:delText xml:space="preserve">that </w:delText>
          </w:r>
        </w:del>
        <w:r w:rsidRPr="009C230E">
          <w:rPr>
            <w:rFonts w:ascii="Times New Roman" w:hAnsi="Times New Roman" w:cs="Times New Roman"/>
            <w:szCs w:val="24"/>
          </w:rPr>
          <w:t>it takes about a half-hour for the symptoms to appear.”</w:t>
        </w:r>
      </w:ins>
    </w:p>
    <w:p w14:paraId="377E0251" w14:textId="77777777" w:rsidR="001418B6" w:rsidRPr="009C230E" w:rsidRDefault="001418B6" w:rsidP="001418B6">
      <w:pPr>
        <w:pStyle w:val="BodyNormal"/>
        <w:rPr>
          <w:ins w:id="1890" w:author="Author"/>
          <w:rFonts w:ascii="Times New Roman" w:hAnsi="Times New Roman" w:cs="Times New Roman"/>
          <w:szCs w:val="24"/>
        </w:rPr>
      </w:pPr>
      <w:ins w:id="1891" w:author="Author">
        <w:r w:rsidRPr="009C230E">
          <w:rPr>
            <w:rFonts w:ascii="Times New Roman" w:hAnsi="Times New Roman" w:cs="Times New Roman"/>
            <w:szCs w:val="24"/>
          </w:rPr>
          <w:lastRenderedPageBreak/>
          <w:t>“</w:t>
        </w:r>
        <w:del w:id="1892" w:author="Author">
          <w:r w:rsidRPr="009C230E" w:rsidDel="000C7E16">
            <w:rPr>
              <w:rFonts w:ascii="Times New Roman" w:hAnsi="Times New Roman" w:cs="Times New Roman"/>
              <w:szCs w:val="24"/>
            </w:rPr>
            <w:delText>Are</w:delText>
          </w:r>
        </w:del>
        <w:r w:rsidRPr="009C230E">
          <w:rPr>
            <w:rFonts w:ascii="Times New Roman" w:hAnsi="Times New Roman" w:cs="Times New Roman"/>
            <w:szCs w:val="24"/>
          </w:rPr>
          <w:t xml:space="preserve">Is there any other ordinance </w:t>
        </w:r>
        <w:del w:id="1893" w:author="Author">
          <w:r w:rsidRPr="009C230E" w:rsidDel="000C7E16">
            <w:rPr>
              <w:rFonts w:ascii="Times New Roman" w:hAnsi="Times New Roman" w:cs="Times New Roman"/>
              <w:szCs w:val="24"/>
            </w:rPr>
            <w:delText xml:space="preserve">that </w:delText>
          </w:r>
        </w:del>
        <w:r w:rsidRPr="009C230E">
          <w:rPr>
            <w:rFonts w:ascii="Times New Roman" w:hAnsi="Times New Roman" w:cs="Times New Roman"/>
            <w:szCs w:val="24"/>
          </w:rPr>
          <w:t xml:space="preserve">you suspect might have this infectious agent?” Doctor Modi </w:t>
        </w:r>
      </w:ins>
      <w:r w:rsidRPr="009C230E">
        <w:rPr>
          <w:rFonts w:ascii="Times New Roman" w:hAnsi="Times New Roman" w:cs="Times New Roman"/>
          <w:szCs w:val="24"/>
        </w:rPr>
        <w:t>said</w:t>
      </w:r>
      <w:ins w:id="1894" w:author="Author">
        <w:r w:rsidRPr="009C230E">
          <w:rPr>
            <w:rFonts w:ascii="Times New Roman" w:hAnsi="Times New Roman" w:cs="Times New Roman"/>
            <w:szCs w:val="24"/>
          </w:rPr>
          <w:t>.</w:t>
        </w:r>
      </w:ins>
    </w:p>
    <w:p w14:paraId="782BAD85" w14:textId="77777777" w:rsidR="001418B6" w:rsidRPr="009C230E" w:rsidRDefault="001418B6" w:rsidP="001418B6">
      <w:pPr>
        <w:pStyle w:val="BodyNormal"/>
        <w:rPr>
          <w:ins w:id="1895" w:author="Author"/>
          <w:rFonts w:ascii="Times New Roman" w:hAnsi="Times New Roman" w:cs="Times New Roman"/>
          <w:szCs w:val="24"/>
        </w:rPr>
      </w:pPr>
      <w:ins w:id="1896" w:author="Author">
        <w:r w:rsidRPr="009C230E">
          <w:rPr>
            <w:rFonts w:ascii="Times New Roman" w:hAnsi="Times New Roman" w:cs="Times New Roman"/>
            <w:szCs w:val="24"/>
          </w:rPr>
          <w:t>“</w:t>
        </w:r>
        <w:del w:id="1897" w:author="Author">
          <w:r w:rsidRPr="009C230E" w:rsidDel="000C7E16">
            <w:rPr>
              <w:rFonts w:ascii="Times New Roman" w:hAnsi="Times New Roman" w:cs="Times New Roman"/>
              <w:szCs w:val="24"/>
            </w:rPr>
            <w:delText>We suspect that the b</w:delText>
          </w:r>
        </w:del>
        <w:r w:rsidRPr="009C230E">
          <w:rPr>
            <w:rFonts w:ascii="Times New Roman" w:hAnsi="Times New Roman" w:cs="Times New Roman"/>
            <w:szCs w:val="24"/>
          </w:rPr>
          <w:t xml:space="preserve">Bullets </w:t>
        </w:r>
        <w:del w:id="1898" w:author="Author">
          <w:r w:rsidRPr="009C230E" w:rsidDel="000C7E16">
            <w:rPr>
              <w:rFonts w:ascii="Times New Roman" w:hAnsi="Times New Roman" w:cs="Times New Roman"/>
              <w:szCs w:val="24"/>
            </w:rPr>
            <w:delText xml:space="preserve"> from their assault rifles and handguns might be painted </w:delText>
          </w:r>
        </w:del>
        <w:r w:rsidRPr="009C230E">
          <w:rPr>
            <w:rFonts w:ascii="Times New Roman" w:hAnsi="Times New Roman" w:cs="Times New Roman"/>
            <w:szCs w:val="24"/>
          </w:rPr>
          <w:t xml:space="preserve">and </w:t>
        </w:r>
        <w:del w:id="1899" w:author="Author">
          <w:r w:rsidRPr="009C230E" w:rsidDel="000C7E16">
            <w:rPr>
              <w:rFonts w:ascii="Times New Roman" w:hAnsi="Times New Roman" w:cs="Times New Roman"/>
              <w:szCs w:val="24"/>
            </w:rPr>
            <w:delText xml:space="preserve">with this poison. They also have </w:delText>
          </w:r>
        </w:del>
        <w:r w:rsidRPr="009C230E">
          <w:rPr>
            <w:rFonts w:ascii="Times New Roman" w:hAnsi="Times New Roman" w:cs="Times New Roman"/>
            <w:szCs w:val="24"/>
          </w:rPr>
          <w:t>grenades, Doc</w:t>
        </w:r>
        <w:del w:id="1900" w:author="Author">
          <w:r w:rsidRPr="009C230E" w:rsidDel="000C7E16">
            <w:rPr>
              <w:rFonts w:ascii="Times New Roman" w:hAnsi="Times New Roman" w:cs="Times New Roman"/>
              <w:szCs w:val="24"/>
            </w:rPr>
            <w:delText>.</w:delText>
          </w:r>
        </w:del>
      </w:ins>
      <w:r w:rsidRPr="009C230E">
        <w:rPr>
          <w:rFonts w:ascii="Times New Roman" w:hAnsi="Times New Roman" w:cs="Times New Roman"/>
          <w:szCs w:val="24"/>
        </w:rPr>
        <w:t>.</w:t>
      </w:r>
      <w:ins w:id="1901" w:author="Author">
        <w:r w:rsidRPr="009C230E">
          <w:rPr>
            <w:rFonts w:ascii="Times New Roman" w:hAnsi="Times New Roman" w:cs="Times New Roman"/>
            <w:szCs w:val="24"/>
          </w:rPr>
          <w:t>”</w:t>
        </w:r>
      </w:ins>
    </w:p>
    <w:p w14:paraId="3EACCE30" w14:textId="77777777" w:rsidR="001418B6" w:rsidRPr="009C230E" w:rsidRDefault="001418B6" w:rsidP="001418B6">
      <w:pPr>
        <w:pStyle w:val="BodyNormal"/>
        <w:rPr>
          <w:ins w:id="1902" w:author="Author"/>
          <w:rFonts w:ascii="Times New Roman" w:hAnsi="Times New Roman" w:cs="Times New Roman"/>
          <w:szCs w:val="24"/>
        </w:rPr>
      </w:pPr>
      <w:ins w:id="1903" w:author="Author">
        <w:r w:rsidRPr="009C230E">
          <w:rPr>
            <w:rFonts w:ascii="Times New Roman" w:hAnsi="Times New Roman" w:cs="Times New Roman"/>
            <w:szCs w:val="24"/>
          </w:rPr>
          <w:t>“Nah. I wouldn’t worry about the grenades. A grenade painted with an infectious agent would create a toxic cloud when it detonates. It’d kill the person who threw it.”</w:t>
        </w:r>
      </w:ins>
    </w:p>
    <w:p w14:paraId="066EDF7B" w14:textId="77777777" w:rsidR="001418B6" w:rsidRPr="009C230E" w:rsidRDefault="001418B6" w:rsidP="001418B6">
      <w:pPr>
        <w:pStyle w:val="BodyNormal"/>
        <w:rPr>
          <w:ins w:id="1904" w:author="Author"/>
          <w:rFonts w:ascii="Times New Roman" w:hAnsi="Times New Roman" w:cs="Times New Roman"/>
          <w:szCs w:val="24"/>
        </w:rPr>
      </w:pPr>
      <w:ins w:id="1905" w:author="Author">
        <w:r w:rsidRPr="009C230E">
          <w:rPr>
            <w:rFonts w:ascii="Times New Roman" w:hAnsi="Times New Roman" w:cs="Times New Roman"/>
            <w:szCs w:val="24"/>
          </w:rPr>
          <w:t>“Agreed,” Agent Mason said. “Sandeep, what should I do?”</w:t>
        </w:r>
      </w:ins>
    </w:p>
    <w:p w14:paraId="66803591" w14:textId="77777777" w:rsidR="001418B6" w:rsidRPr="009C230E" w:rsidRDefault="001418B6" w:rsidP="001418B6">
      <w:pPr>
        <w:pStyle w:val="BodyNormal"/>
        <w:rPr>
          <w:ins w:id="1906" w:author="Author"/>
          <w:rFonts w:ascii="Times New Roman" w:hAnsi="Times New Roman" w:cs="Times New Roman"/>
          <w:szCs w:val="24"/>
        </w:rPr>
      </w:pPr>
      <w:ins w:id="1907" w:author="Author">
        <w:r w:rsidRPr="009C230E">
          <w:rPr>
            <w:rFonts w:ascii="Times New Roman" w:hAnsi="Times New Roman" w:cs="Times New Roman"/>
            <w:szCs w:val="24"/>
          </w:rPr>
          <w:t xml:space="preserve">“OK, D’Marcus, there are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things you should do. First, get samples of </w:t>
        </w:r>
        <w:del w:id="1908" w:author="Author">
          <w:r w:rsidRPr="009C230E" w:rsidDel="00427B1B">
            <w:rPr>
              <w:rFonts w:ascii="Times New Roman" w:hAnsi="Times New Roman" w:cs="Times New Roman"/>
              <w:szCs w:val="24"/>
            </w:rPr>
            <w:delText xml:space="preserve"> </w:delText>
          </w:r>
        </w:del>
        <w:r w:rsidRPr="009C230E">
          <w:rPr>
            <w:rFonts w:ascii="Times New Roman" w:hAnsi="Times New Roman" w:cs="Times New Roman"/>
            <w:szCs w:val="24"/>
          </w:rPr>
          <w:t xml:space="preserve">the blades and bullets </w:t>
        </w:r>
        <w:del w:id="1909" w:author="Author">
          <w:r w:rsidRPr="009C230E" w:rsidDel="00427B1B">
            <w:rPr>
              <w:rFonts w:ascii="Times New Roman" w:hAnsi="Times New Roman" w:cs="Times New Roman"/>
              <w:szCs w:val="24"/>
            </w:rPr>
            <w:delText xml:space="preserve">samples </w:delText>
          </w:r>
        </w:del>
        <w:r w:rsidRPr="009C230E">
          <w:rPr>
            <w:rFonts w:ascii="Times New Roman" w:hAnsi="Times New Roman" w:cs="Times New Roman"/>
            <w:szCs w:val="24"/>
          </w:rPr>
          <w:t>to FBI Headquarters and expedite a DNA analysis. I bet the CIA has DNA codes for the newer Russian weaponized viruses.</w:t>
        </w:r>
      </w:ins>
    </w:p>
    <w:p w14:paraId="5F93EB3E" w14:textId="77777777" w:rsidR="001418B6" w:rsidRPr="009C230E" w:rsidRDefault="001418B6" w:rsidP="001418B6">
      <w:pPr>
        <w:pStyle w:val="BodyNormal"/>
        <w:rPr>
          <w:ins w:id="1910" w:author="Author"/>
          <w:rFonts w:ascii="Times New Roman" w:hAnsi="Times New Roman" w:cs="Times New Roman"/>
          <w:szCs w:val="24"/>
        </w:rPr>
      </w:pPr>
      <w:ins w:id="1911" w:author="Author">
        <w:r w:rsidRPr="009C230E">
          <w:rPr>
            <w:rFonts w:ascii="Times New Roman" w:hAnsi="Times New Roman" w:cs="Times New Roman"/>
            <w:szCs w:val="24"/>
          </w:rPr>
          <w:t>Second, sedate Agent Hendon and rig her up to another AED machine. Get them to my ER as fast as you can!</w:t>
        </w:r>
      </w:ins>
    </w:p>
    <w:p w14:paraId="48B4951F" w14:textId="77777777" w:rsidR="001418B6" w:rsidRPr="009C230E" w:rsidRDefault="001418B6" w:rsidP="001418B6">
      <w:pPr>
        <w:pStyle w:val="BodyNormal"/>
        <w:rPr>
          <w:ins w:id="1912" w:author="Author"/>
          <w:rFonts w:ascii="Times New Roman" w:hAnsi="Times New Roman" w:cs="Times New Roman"/>
          <w:szCs w:val="24"/>
        </w:rPr>
      </w:pPr>
      <w:ins w:id="1913" w:author="Author">
        <w:r w:rsidRPr="009C230E">
          <w:rPr>
            <w:rFonts w:ascii="Times New Roman" w:hAnsi="Times New Roman" w:cs="Times New Roman"/>
            <w:szCs w:val="24"/>
          </w:rPr>
          <w:t>Third, I heard about a guy doing post-doctoral research on Russian and Middle Eastern weaponized viruses. I remember his name; it’s Doctor Bruno Ronis, and he’s at the Mayo Building at the University of Minnesota in Minneapolis. He might have an antidote.”</w:t>
        </w:r>
      </w:ins>
    </w:p>
    <w:p w14:paraId="52C999CE" w14:textId="77777777" w:rsidR="001418B6" w:rsidRPr="009C230E" w:rsidRDefault="001418B6" w:rsidP="001418B6">
      <w:pPr>
        <w:pStyle w:val="BodyNormal"/>
        <w:rPr>
          <w:ins w:id="1914" w:author="Author"/>
          <w:rFonts w:ascii="Times New Roman" w:hAnsi="Times New Roman" w:cs="Times New Roman"/>
          <w:szCs w:val="24"/>
        </w:rPr>
      </w:pPr>
      <w:ins w:id="1915" w:author="Author">
        <w:r w:rsidRPr="009C230E">
          <w:rPr>
            <w:rFonts w:ascii="Times New Roman" w:hAnsi="Times New Roman" w:cs="Times New Roman"/>
            <w:szCs w:val="24"/>
          </w:rPr>
          <w:t xml:space="preserve">“I’m on it, Sandeep. We’ll have Jane the Angel and Hendon on the move in </w:t>
        </w:r>
        <w:proofErr w:type="gramStart"/>
        <w:r w:rsidRPr="009C230E">
          <w:rPr>
            <w:rFonts w:ascii="Times New Roman" w:hAnsi="Times New Roman" w:cs="Times New Roman"/>
            <w:szCs w:val="24"/>
          </w:rPr>
          <w:t xml:space="preserve">a </w:t>
        </w:r>
      </w:ins>
      <w:r w:rsidRPr="009C230E">
        <w:rPr>
          <w:rFonts w:ascii="Times New Roman" w:hAnsi="Times New Roman" w:cs="Times New Roman"/>
          <w:szCs w:val="24"/>
        </w:rPr>
        <w:t>few</w:t>
      </w:r>
      <w:proofErr w:type="gramEnd"/>
      <w:ins w:id="1916" w:author="Author">
        <w:r w:rsidRPr="009C230E">
          <w:rPr>
            <w:rFonts w:ascii="Times New Roman" w:hAnsi="Times New Roman" w:cs="Times New Roman"/>
            <w:szCs w:val="24"/>
          </w:rPr>
          <w:t xml:space="preserve"> minutes.”</w:t>
        </w:r>
      </w:ins>
    </w:p>
    <w:p w14:paraId="1B1E61FC" w14:textId="77777777" w:rsidR="001418B6" w:rsidRPr="009C230E" w:rsidRDefault="001418B6" w:rsidP="001418B6">
      <w:pPr>
        <w:pStyle w:val="BodyNormal"/>
        <w:rPr>
          <w:ins w:id="1917" w:author="Author"/>
          <w:rFonts w:ascii="Times New Roman" w:hAnsi="Times New Roman" w:cs="Times New Roman"/>
          <w:szCs w:val="24"/>
        </w:rPr>
      </w:pPr>
      <w:ins w:id="1918" w:author="Author">
        <w:r w:rsidRPr="009C230E">
          <w:rPr>
            <w:rFonts w:ascii="Times New Roman" w:hAnsi="Times New Roman" w:cs="Times New Roman"/>
            <w:szCs w:val="24"/>
          </w:rPr>
          <w:t>“We’ll be ready, Agent Mason.”</w:t>
        </w:r>
      </w:ins>
    </w:p>
    <w:p w14:paraId="77A1B478" w14:textId="77777777" w:rsidR="001418B6" w:rsidRPr="009C230E" w:rsidRDefault="001418B6" w:rsidP="001418B6">
      <w:pPr>
        <w:pStyle w:val="BodyNormal"/>
        <w:rPr>
          <w:ins w:id="1919" w:author="Author"/>
          <w:rFonts w:ascii="Times New Roman" w:hAnsi="Times New Roman" w:cs="Times New Roman"/>
          <w:szCs w:val="24"/>
        </w:rPr>
      </w:pPr>
      <w:ins w:id="1920" w:author="Author">
        <w:r w:rsidRPr="009C230E">
          <w:rPr>
            <w:rFonts w:ascii="Times New Roman" w:hAnsi="Times New Roman" w:cs="Times New Roman"/>
            <w:szCs w:val="24"/>
          </w:rPr>
          <w:t>“Mac, come here,” Commander Subramanian said. “</w:t>
        </w:r>
      </w:ins>
      <w:r w:rsidRPr="009C230E">
        <w:rPr>
          <w:rFonts w:ascii="Times New Roman" w:hAnsi="Times New Roman" w:cs="Times New Roman"/>
          <w:szCs w:val="24"/>
        </w:rPr>
        <w:t>Lift</w:t>
      </w:r>
      <w:ins w:id="1921" w:author="Author">
        <w:r w:rsidRPr="009C230E">
          <w:rPr>
            <w:rFonts w:ascii="Times New Roman" w:hAnsi="Times New Roman" w:cs="Times New Roman"/>
            <w:szCs w:val="24"/>
          </w:rPr>
          <w:t xml:space="preserve"> </w:t>
        </w:r>
        <w:del w:id="1922" w:author="Author">
          <w:r w:rsidRPr="009C230E" w:rsidDel="000C7E16">
            <w:rPr>
              <w:rFonts w:ascii="Times New Roman" w:hAnsi="Times New Roman" w:cs="Times New Roman"/>
              <w:szCs w:val="24"/>
            </w:rPr>
            <w:delText xml:space="preserve">up </w:delText>
          </w:r>
        </w:del>
        <w:r w:rsidRPr="009C230E">
          <w:rPr>
            <w:rFonts w:ascii="Times New Roman" w:hAnsi="Times New Roman" w:cs="Times New Roman"/>
            <w:szCs w:val="24"/>
          </w:rPr>
          <w:t>your nightshirt.”</w:t>
        </w:r>
      </w:ins>
    </w:p>
    <w:p w14:paraId="11955B14" w14:textId="77777777" w:rsidR="001418B6" w:rsidRPr="009C230E" w:rsidRDefault="001418B6" w:rsidP="001418B6">
      <w:pPr>
        <w:pStyle w:val="BodyNormal"/>
        <w:rPr>
          <w:ins w:id="1923" w:author="Author"/>
          <w:rFonts w:ascii="Times New Roman" w:hAnsi="Times New Roman" w:cs="Times New Roman"/>
          <w:szCs w:val="24"/>
        </w:rPr>
      </w:pPr>
      <w:ins w:id="1924" w:author="Author">
        <w:r w:rsidRPr="009C230E">
          <w:rPr>
            <w:rFonts w:ascii="Times New Roman" w:hAnsi="Times New Roman" w:cs="Times New Roman"/>
            <w:szCs w:val="24"/>
          </w:rPr>
          <w:t xml:space="preserve">The SWAT Commander had one of the EMT </w:t>
        </w:r>
        <w:del w:id="1925" w:author="Author">
          <w:r w:rsidRPr="009C230E" w:rsidDel="007F0494">
            <w:rPr>
              <w:rFonts w:ascii="Times New Roman" w:hAnsi="Times New Roman" w:cs="Times New Roman"/>
              <w:szCs w:val="24"/>
            </w:rPr>
            <w:delText>people</w:delText>
          </w:r>
        </w:del>
        <w:r w:rsidRPr="009C230E">
          <w:rPr>
            <w:rFonts w:ascii="Times New Roman" w:hAnsi="Times New Roman" w:cs="Times New Roman"/>
            <w:szCs w:val="24"/>
          </w:rPr>
          <w:t xml:space="preserve">technicians inspect Mac’s back. He reported that Mac’s injuries were not life-threatening but would eventually need </w:t>
        </w:r>
        <w:r w:rsidRPr="009C230E">
          <w:rPr>
            <w:rFonts w:ascii="Times New Roman" w:hAnsi="Times New Roman" w:cs="Times New Roman"/>
            <w:szCs w:val="24"/>
          </w:rPr>
          <w:lastRenderedPageBreak/>
          <w:t xml:space="preserve">medical attention. </w:t>
        </w:r>
      </w:ins>
      <w:r w:rsidRPr="009C230E">
        <w:rPr>
          <w:rFonts w:ascii="Times New Roman" w:hAnsi="Times New Roman" w:cs="Times New Roman"/>
          <w:szCs w:val="24"/>
        </w:rPr>
        <w:t>Mac insisted that his shrapnel lacerations were no worse than a sunburn, and he</w:t>
      </w:r>
      <w:ins w:id="1926" w:author="Author">
        <w:r w:rsidRPr="009C230E">
          <w:rPr>
            <w:rFonts w:ascii="Times New Roman" w:hAnsi="Times New Roman" w:cs="Times New Roman"/>
            <w:szCs w:val="24"/>
          </w:rPr>
          <w:t xml:space="preserve"> </w:t>
        </w:r>
        <w:del w:id="1927" w:author="Author">
          <w:r w:rsidRPr="009C230E" w:rsidDel="000C7E16">
            <w:rPr>
              <w:rFonts w:ascii="Times New Roman" w:hAnsi="Times New Roman" w:cs="Times New Roman"/>
              <w:szCs w:val="24"/>
            </w:rPr>
            <w:delText xml:space="preserve">made it clear that he </w:delText>
          </w:r>
        </w:del>
        <w:r w:rsidRPr="009C230E">
          <w:rPr>
            <w:rFonts w:ascii="Times New Roman" w:hAnsi="Times New Roman" w:cs="Times New Roman"/>
            <w:szCs w:val="24"/>
          </w:rPr>
          <w:t>wanted to stay and help secure the mansion</w:t>
        </w:r>
      </w:ins>
      <w:r w:rsidRPr="009C230E">
        <w:rPr>
          <w:rFonts w:ascii="Times New Roman" w:hAnsi="Times New Roman" w:cs="Times New Roman"/>
          <w:szCs w:val="24"/>
        </w:rPr>
        <w:t>.</w:t>
      </w:r>
    </w:p>
    <w:p w14:paraId="29D3CEEE" w14:textId="77777777" w:rsidR="001418B6" w:rsidRPr="009C230E" w:rsidRDefault="001418B6" w:rsidP="001418B6">
      <w:pPr>
        <w:pStyle w:val="BodyNormal"/>
        <w:rPr>
          <w:ins w:id="1928" w:author="Author"/>
          <w:rFonts w:ascii="Times New Roman" w:hAnsi="Times New Roman" w:cs="Times New Roman"/>
          <w:szCs w:val="24"/>
        </w:rPr>
      </w:pPr>
      <w:ins w:id="1929" w:author="Author">
        <w:r w:rsidRPr="009C230E">
          <w:rPr>
            <w:rFonts w:ascii="Times New Roman" w:hAnsi="Times New Roman" w:cs="Times New Roman"/>
            <w:szCs w:val="24"/>
          </w:rPr>
          <w:t xml:space="preserve">“Mister and Mrs. Merrick, we </w:t>
        </w:r>
        <w:del w:id="1930" w:author="Author">
          <w:r w:rsidRPr="009C230E" w:rsidDel="000C7E16">
            <w:rPr>
              <w:rFonts w:ascii="Times New Roman" w:hAnsi="Times New Roman" w:cs="Times New Roman"/>
              <w:szCs w:val="24"/>
            </w:rPr>
            <w:delText>are going to</w:delText>
          </w:r>
        </w:del>
        <w:r w:rsidRPr="009C230E">
          <w:rPr>
            <w:rFonts w:ascii="Times New Roman" w:hAnsi="Times New Roman" w:cs="Times New Roman"/>
            <w:szCs w:val="24"/>
          </w:rPr>
          <w:t xml:space="preserve">will transport you, Agent Hendon, and Jane to the Hidden Creek Aquapark, about a mile and a half from here. A helicopter is waiting in their parking lot to transport you to the Rush University ER. We’ll send your son to Rush once </w:t>
        </w:r>
      </w:ins>
      <w:r w:rsidRPr="009C230E">
        <w:rPr>
          <w:rFonts w:ascii="Times New Roman" w:hAnsi="Times New Roman" w:cs="Times New Roman"/>
          <w:szCs w:val="24"/>
        </w:rPr>
        <w:t xml:space="preserve">we secure </w:t>
      </w:r>
      <w:ins w:id="1931" w:author="Author">
        <w:del w:id="1932" w:author="Author">
          <w:r w:rsidRPr="009C230E" w:rsidDel="007F0494">
            <w:rPr>
              <w:rFonts w:ascii="Times New Roman" w:hAnsi="Times New Roman" w:cs="Times New Roman"/>
              <w:szCs w:val="24"/>
            </w:rPr>
            <w:delText>we have your home</w:delText>
          </w:r>
        </w:del>
        <w:r w:rsidRPr="009C230E">
          <w:rPr>
            <w:rFonts w:ascii="Times New Roman" w:hAnsi="Times New Roman" w:cs="Times New Roman"/>
            <w:szCs w:val="24"/>
          </w:rPr>
          <w:t>your home.”</w:t>
        </w:r>
      </w:ins>
    </w:p>
    <w:p w14:paraId="3DB650EF" w14:textId="77777777" w:rsidR="001418B6" w:rsidRPr="009C230E" w:rsidRDefault="001418B6" w:rsidP="001418B6">
      <w:pPr>
        <w:pStyle w:val="BodyNormal"/>
        <w:rPr>
          <w:ins w:id="1933" w:author="Author"/>
          <w:rFonts w:ascii="Times New Roman" w:hAnsi="Times New Roman" w:cs="Times New Roman"/>
          <w:szCs w:val="24"/>
        </w:rPr>
      </w:pPr>
      <w:ins w:id="1934" w:author="Author">
        <w:r w:rsidRPr="009C230E">
          <w:rPr>
            <w:rFonts w:ascii="Times New Roman" w:hAnsi="Times New Roman" w:cs="Times New Roman"/>
            <w:szCs w:val="24"/>
          </w:rPr>
          <w:t>“Special Agent Whelan</w:t>
        </w:r>
        <w:del w:id="1935" w:author="Author">
          <w:r w:rsidRPr="009C230E" w:rsidDel="00570C3B">
            <w:rPr>
              <w:rFonts w:ascii="Times New Roman" w:hAnsi="Times New Roman" w:cs="Times New Roman"/>
              <w:szCs w:val="24"/>
            </w:rPr>
            <w:delText>.</w:delText>
          </w:r>
        </w:del>
        <w:r w:rsidRPr="009C230E">
          <w:rPr>
            <w:rFonts w:ascii="Times New Roman" w:hAnsi="Times New Roman" w:cs="Times New Roman"/>
            <w:szCs w:val="24"/>
          </w:rPr>
          <w:t xml:space="preserve">, I want you to drop off the Merricks at Rush, then chopper directly to FBI Headquarters with those suspect knives. I’ll </w:t>
        </w:r>
        <w:del w:id="1936" w:author="Author">
          <w:r w:rsidRPr="009C230E" w:rsidDel="007F0494">
            <w:rPr>
              <w:rFonts w:ascii="Times New Roman" w:hAnsi="Times New Roman" w:cs="Times New Roman"/>
              <w:szCs w:val="24"/>
            </w:rPr>
            <w:delText>get the daytime forensics team assembling</w:delText>
          </w:r>
          <w:r w:rsidRPr="009C230E" w:rsidDel="00170105">
            <w:rPr>
              <w:rFonts w:ascii="Times New Roman" w:hAnsi="Times New Roman" w:cs="Times New Roman"/>
              <w:szCs w:val="24"/>
            </w:rPr>
            <w:delText>assemble</w:delText>
          </w:r>
        </w:del>
        <w:r w:rsidRPr="009C230E">
          <w:rPr>
            <w:rFonts w:ascii="Times New Roman" w:hAnsi="Times New Roman" w:cs="Times New Roman"/>
            <w:szCs w:val="24"/>
          </w:rPr>
          <w:t xml:space="preserve">call in the daytime forensics team to </w:t>
        </w:r>
        <w:del w:id="1937" w:author="Author">
          <w:r w:rsidRPr="009C230E" w:rsidDel="00570C3B">
            <w:rPr>
              <w:rFonts w:ascii="Times New Roman" w:hAnsi="Times New Roman" w:cs="Times New Roman"/>
              <w:szCs w:val="24"/>
            </w:rPr>
            <w:delText>start the</w:delText>
          </w:r>
        </w:del>
        <w:r w:rsidRPr="009C230E">
          <w:rPr>
            <w:rFonts w:ascii="Times New Roman" w:hAnsi="Times New Roman" w:cs="Times New Roman"/>
            <w:szCs w:val="24"/>
          </w:rPr>
          <w:t>conduct chemical and DNA analysis. Find out what is on those blades and if there’s an antidote!”</w:t>
        </w:r>
      </w:ins>
    </w:p>
    <w:p w14:paraId="164BBDD0" w14:textId="77777777" w:rsidR="001418B6" w:rsidRPr="009C230E" w:rsidRDefault="001418B6" w:rsidP="001418B6">
      <w:pPr>
        <w:pStyle w:val="BodyNormal"/>
        <w:rPr>
          <w:ins w:id="1938" w:author="Author"/>
          <w:rFonts w:ascii="Times New Roman" w:hAnsi="Times New Roman" w:cs="Times New Roman"/>
          <w:szCs w:val="24"/>
        </w:rPr>
      </w:pPr>
      <w:ins w:id="1939" w:author="Author">
        <w:r w:rsidRPr="009C230E">
          <w:rPr>
            <w:rFonts w:ascii="Times New Roman" w:hAnsi="Times New Roman" w:cs="Times New Roman"/>
            <w:szCs w:val="24"/>
          </w:rPr>
          <w:t xml:space="preserve">“Understood, sir,” Agent Brian Whelan said as he </w:t>
        </w:r>
      </w:ins>
      <w:r w:rsidRPr="009C230E">
        <w:rPr>
          <w:rFonts w:ascii="Times New Roman" w:hAnsi="Times New Roman" w:cs="Times New Roman"/>
          <w:szCs w:val="24"/>
        </w:rPr>
        <w:t>lef</w:t>
      </w:r>
      <w:ins w:id="1940" w:author="Author">
        <w:r w:rsidRPr="009C230E">
          <w:rPr>
            <w:rFonts w:ascii="Times New Roman" w:hAnsi="Times New Roman" w:cs="Times New Roman"/>
            <w:szCs w:val="24"/>
          </w:rPr>
          <w:t>t</w:t>
        </w:r>
      </w:ins>
      <w:r w:rsidRPr="009C230E">
        <w:rPr>
          <w:rFonts w:ascii="Times New Roman" w:hAnsi="Times New Roman" w:cs="Times New Roman"/>
          <w:szCs w:val="24"/>
        </w:rPr>
        <w:t xml:space="preserve"> through</w:t>
      </w:r>
      <w:ins w:id="1941" w:author="Author">
        <w:r w:rsidRPr="009C230E">
          <w:rPr>
            <w:rFonts w:ascii="Times New Roman" w:hAnsi="Times New Roman" w:cs="Times New Roman"/>
            <w:szCs w:val="24"/>
          </w:rPr>
          <w:t xml:space="preserve"> the front door.</w:t>
        </w:r>
      </w:ins>
    </w:p>
    <w:p w14:paraId="72BD97FF" w14:textId="77777777" w:rsidR="001418B6" w:rsidRPr="009C230E" w:rsidRDefault="001418B6" w:rsidP="001418B6">
      <w:pPr>
        <w:pStyle w:val="BodyNormal"/>
        <w:rPr>
          <w:ins w:id="1942" w:author="Author"/>
          <w:rFonts w:ascii="Times New Roman" w:hAnsi="Times New Roman" w:cs="Times New Roman"/>
          <w:szCs w:val="24"/>
        </w:rPr>
      </w:pPr>
    </w:p>
    <w:p w14:paraId="6E7CFDC1" w14:textId="77777777" w:rsidR="001418B6" w:rsidRPr="009C230E" w:rsidRDefault="001418B6" w:rsidP="001418B6">
      <w:pPr>
        <w:rPr>
          <w:ins w:id="1943" w:author="Author"/>
          <w:rFonts w:ascii="Times New Roman" w:hAnsi="Times New Roman" w:cs="Times New Roman"/>
          <w:color w:val="auto"/>
          <w:sz w:val="24"/>
          <w:szCs w:val="24"/>
        </w:rPr>
        <w:sectPr w:rsidR="001418B6" w:rsidRPr="009C230E" w:rsidSect="004E6C42">
          <w:pgSz w:w="8640" w:h="12960" w:code="1"/>
          <w:pgMar w:top="720" w:right="720" w:bottom="720" w:left="720" w:header="720" w:footer="720" w:gutter="720"/>
          <w:cols w:space="720"/>
        </w:sectPr>
      </w:pPr>
    </w:p>
    <w:p w14:paraId="4C1FD983" w14:textId="77777777" w:rsidR="001418B6" w:rsidRPr="002165F5" w:rsidRDefault="001418B6" w:rsidP="002165F5">
      <w:pPr>
        <w:pStyle w:val="ASubheadLevel1"/>
        <w:rPr>
          <w:ins w:id="1944" w:author="Author"/>
        </w:rPr>
      </w:pPr>
      <w:bookmarkStart w:id="1945" w:name="_Toc172536968"/>
      <w:bookmarkStart w:id="1946" w:name="_Toc192624402"/>
      <w:ins w:id="1947" w:author="Author">
        <w:r w:rsidRPr="002165F5">
          <w:t>The Sweep</w:t>
        </w:r>
        <w:bookmarkEnd w:id="1945"/>
        <w:bookmarkEnd w:id="1946"/>
      </w:ins>
    </w:p>
    <w:p w14:paraId="7CE84EED" w14:textId="77777777" w:rsidR="001418B6" w:rsidRPr="009C230E" w:rsidRDefault="001418B6" w:rsidP="001418B6">
      <w:pPr>
        <w:pStyle w:val="BodyNormal"/>
        <w:rPr>
          <w:ins w:id="1948" w:author="Author"/>
          <w:rFonts w:ascii="Times New Roman" w:hAnsi="Times New Roman" w:cs="Times New Roman"/>
          <w:szCs w:val="24"/>
        </w:rPr>
      </w:pPr>
      <w:ins w:id="1949" w:author="Author">
        <w:r w:rsidRPr="009C230E">
          <w:rPr>
            <w:rFonts w:ascii="Times New Roman" w:hAnsi="Times New Roman" w:cs="Times New Roman"/>
            <w:szCs w:val="24"/>
          </w:rPr>
          <w:t xml:space="preserve">The SWAT commander, Nivani Subramanian, formed two teams to sweep the basement and first floor. Each team had a flying drone </w:t>
        </w:r>
        <w:del w:id="1950" w:author="Author">
          <w:r w:rsidRPr="009C230E" w:rsidDel="00F3531B">
            <w:rPr>
              <w:rFonts w:ascii="Times New Roman" w:hAnsi="Times New Roman" w:cs="Times New Roman"/>
              <w:szCs w:val="24"/>
            </w:rPr>
            <w:delText xml:space="preserve">to </w:delText>
          </w:r>
        </w:del>
        <w:r w:rsidRPr="009C230E">
          <w:rPr>
            <w:rFonts w:ascii="Times New Roman" w:hAnsi="Times New Roman" w:cs="Times New Roman"/>
            <w:szCs w:val="24"/>
          </w:rPr>
          <w:t>enter a room and survey it with visual and infra</w:t>
        </w:r>
        <w:del w:id="1951" w:author="Author">
          <w:r w:rsidRPr="009C230E" w:rsidDel="009A4D2E">
            <w:rPr>
              <w:rFonts w:ascii="Times New Roman" w:hAnsi="Times New Roman" w:cs="Times New Roman"/>
              <w:szCs w:val="24"/>
            </w:rPr>
            <w:delText>-</w:delText>
          </w:r>
        </w:del>
        <w:r w:rsidRPr="009C230E">
          <w:rPr>
            <w:rFonts w:ascii="Times New Roman" w:hAnsi="Times New Roman" w:cs="Times New Roman"/>
            <w:szCs w:val="24"/>
          </w:rPr>
          <w:t xml:space="preserve">red cameras. The drones looked under the beds where possible, but the mansion’s closets proved a </w:t>
        </w:r>
        <w:r w:rsidRPr="009C230E">
          <w:rPr>
            <w:rFonts w:ascii="Times New Roman" w:hAnsi="Times New Roman" w:cs="Times New Roman"/>
            <w:szCs w:val="24"/>
          </w:rPr>
          <w:lastRenderedPageBreak/>
          <w:t xml:space="preserve">problem. </w:t>
        </w:r>
        <w:del w:id="1952" w:author="Author">
          <w:r w:rsidRPr="009C230E" w:rsidDel="00F3531B">
            <w:rPr>
              <w:rFonts w:ascii="Times New Roman" w:hAnsi="Times New Roman" w:cs="Times New Roman"/>
              <w:szCs w:val="24"/>
            </w:rPr>
            <w:delText xml:space="preserve">since they </w:delText>
          </w:r>
        </w:del>
        <w:r w:rsidRPr="009C230E">
          <w:rPr>
            <w:rFonts w:ascii="Times New Roman" w:hAnsi="Times New Roman" w:cs="Times New Roman"/>
            <w:szCs w:val="24"/>
          </w:rPr>
          <w:t xml:space="preserve">The SWAT team </w:t>
        </w:r>
        <w:del w:id="1953" w:author="Author">
          <w:r w:rsidRPr="009C230E" w:rsidDel="00F3531B">
            <w:rPr>
              <w:rFonts w:ascii="Times New Roman" w:hAnsi="Times New Roman" w:cs="Times New Roman"/>
              <w:szCs w:val="24"/>
            </w:rPr>
            <w:delText>would have to be opened</w:delText>
          </w:r>
        </w:del>
        <w:r w:rsidRPr="009C230E">
          <w:rPr>
            <w:rFonts w:ascii="Times New Roman" w:hAnsi="Times New Roman" w:cs="Times New Roman"/>
            <w:szCs w:val="24"/>
          </w:rPr>
          <w:t xml:space="preserve">must open the closet doors manually. Nivani had to assume that there might be extra </w:t>
        </w:r>
        <w:del w:id="1954" w:author="Author">
          <w:r w:rsidRPr="009C230E" w:rsidDel="009A4D2E">
            <w:rPr>
              <w:rFonts w:ascii="Times New Roman" w:hAnsi="Times New Roman" w:cs="Times New Roman"/>
              <w:szCs w:val="24"/>
            </w:rPr>
            <w:delText>members of the hit team</w:delText>
          </w:r>
        </w:del>
        <w:r w:rsidRPr="009C230E">
          <w:rPr>
            <w:rFonts w:ascii="Times New Roman" w:hAnsi="Times New Roman" w:cs="Times New Roman"/>
            <w:szCs w:val="24"/>
          </w:rPr>
          <w:t xml:space="preserve">hit team members </w:t>
        </w:r>
        <w:del w:id="1955" w:author="Author">
          <w:r w:rsidRPr="009C230E" w:rsidDel="009A4D2E">
            <w:rPr>
              <w:rFonts w:ascii="Times New Roman" w:hAnsi="Times New Roman" w:cs="Times New Roman"/>
              <w:szCs w:val="24"/>
            </w:rPr>
            <w:delText xml:space="preserve">that </w:delText>
          </w:r>
        </w:del>
        <w:r w:rsidRPr="009C230E">
          <w:rPr>
            <w:rFonts w:ascii="Times New Roman" w:hAnsi="Times New Roman" w:cs="Times New Roman"/>
            <w:szCs w:val="24"/>
          </w:rPr>
          <w:t xml:space="preserve">Mac and Jane didn’t see. Mac </w:t>
        </w:r>
        <w:del w:id="1956" w:author="Author">
          <w:r w:rsidRPr="009C230E" w:rsidDel="00F3531B">
            <w:rPr>
              <w:rFonts w:ascii="Times New Roman" w:hAnsi="Times New Roman" w:cs="Times New Roman"/>
              <w:szCs w:val="24"/>
            </w:rPr>
            <w:delText>provided guidance</w:delText>
          </w:r>
        </w:del>
        <w:r w:rsidRPr="009C230E">
          <w:rPr>
            <w:rFonts w:ascii="Times New Roman" w:hAnsi="Times New Roman" w:cs="Times New Roman"/>
            <w:szCs w:val="24"/>
          </w:rPr>
          <w:t>guided the team from the Great Room, utilizing his FBI Satellite phone and ear</w:t>
        </w:r>
      </w:ins>
      <w:r w:rsidRPr="009C230E">
        <w:rPr>
          <w:rFonts w:ascii="Times New Roman" w:hAnsi="Times New Roman" w:cs="Times New Roman"/>
          <w:szCs w:val="24"/>
        </w:rPr>
        <w:t>buds</w:t>
      </w:r>
      <w:ins w:id="1957" w:author="Author">
        <w:r w:rsidRPr="009C230E">
          <w:rPr>
            <w:rFonts w:ascii="Times New Roman" w:hAnsi="Times New Roman" w:cs="Times New Roman"/>
            <w:szCs w:val="24"/>
          </w:rPr>
          <w:t>.</w:t>
        </w:r>
        <w:r w:rsidRPr="009C230E">
          <w:rPr>
            <w:rFonts w:ascii="Times New Roman" w:hAnsi="Times New Roman" w:cs="Times New Roman"/>
            <w:szCs w:val="24"/>
          </w:rPr>
          <w:br/>
        </w:r>
      </w:ins>
    </w:p>
    <w:p w14:paraId="7728E037" w14:textId="77777777" w:rsidR="001418B6" w:rsidRPr="009C230E" w:rsidRDefault="001418B6" w:rsidP="001418B6">
      <w:pPr>
        <w:pStyle w:val="BodyNormal"/>
        <w:rPr>
          <w:ins w:id="1958" w:author="Author"/>
          <w:rFonts w:ascii="Times New Roman" w:hAnsi="Times New Roman" w:cs="Times New Roman"/>
          <w:szCs w:val="24"/>
        </w:rPr>
      </w:pPr>
      <w:ins w:id="1959" w:author="Author">
        <w:r w:rsidRPr="009C230E">
          <w:rPr>
            <w:rFonts w:ascii="Times New Roman" w:hAnsi="Times New Roman" w:cs="Times New Roman"/>
            <w:szCs w:val="24"/>
          </w:rPr>
          <w:t xml:space="preserve"> D’Marcus Mason received a call from Pietrina Cerrone, his resident electronics whiz.</w:t>
        </w:r>
      </w:ins>
    </w:p>
    <w:p w14:paraId="762EA393" w14:textId="77777777" w:rsidR="001418B6" w:rsidRPr="009C230E" w:rsidRDefault="001418B6" w:rsidP="001418B6">
      <w:pPr>
        <w:pStyle w:val="BodyNormal"/>
        <w:rPr>
          <w:ins w:id="1960" w:author="Author"/>
          <w:rFonts w:ascii="Times New Roman" w:hAnsi="Times New Roman" w:cs="Times New Roman"/>
          <w:szCs w:val="24"/>
        </w:rPr>
      </w:pPr>
      <w:ins w:id="1961" w:author="Author">
        <w:r w:rsidRPr="009C230E">
          <w:rPr>
            <w:rFonts w:ascii="Times New Roman" w:hAnsi="Times New Roman" w:cs="Times New Roman"/>
            <w:szCs w:val="24"/>
          </w:rPr>
          <w:t xml:space="preserve">“Agent Mason, we’re in the drug submarine; it’s unoccupied. However, </w:t>
        </w:r>
      </w:ins>
      <w:r w:rsidRPr="009C230E">
        <w:rPr>
          <w:rFonts w:ascii="Times New Roman" w:hAnsi="Times New Roman" w:cs="Times New Roman"/>
          <w:szCs w:val="24"/>
        </w:rPr>
        <w:t xml:space="preserve">the hit team attached </w:t>
      </w:r>
      <w:ins w:id="1962" w:author="Author">
        <w:r w:rsidRPr="009C230E">
          <w:rPr>
            <w:rFonts w:ascii="Times New Roman" w:hAnsi="Times New Roman" w:cs="Times New Roman"/>
            <w:szCs w:val="24"/>
          </w:rPr>
          <w:t>an electronic box with Russian markings, blinking LEDs, and displays to the submarine’s navigation control unit. I disconnected the Russian box from the Nav unit and unhooked the diesel engine's battery. This sub isn’t going anywhere.”</w:t>
        </w:r>
      </w:ins>
    </w:p>
    <w:p w14:paraId="76463982" w14:textId="77777777" w:rsidR="001418B6" w:rsidRPr="009C230E" w:rsidRDefault="001418B6" w:rsidP="001418B6">
      <w:pPr>
        <w:pStyle w:val="BodyNormal"/>
        <w:rPr>
          <w:ins w:id="1963" w:author="Author"/>
          <w:rFonts w:ascii="Times New Roman" w:hAnsi="Times New Roman" w:cs="Times New Roman"/>
          <w:szCs w:val="24"/>
        </w:rPr>
      </w:pPr>
      <w:ins w:id="1964" w:author="Author">
        <w:r w:rsidRPr="009C230E">
          <w:rPr>
            <w:rFonts w:ascii="Times New Roman" w:hAnsi="Times New Roman" w:cs="Times New Roman"/>
            <w:szCs w:val="24"/>
          </w:rPr>
          <w:t xml:space="preserve">“Pietrina, </w:t>
        </w:r>
      </w:ins>
      <w:r w:rsidRPr="009C230E">
        <w:rPr>
          <w:rFonts w:ascii="Times New Roman" w:hAnsi="Times New Roman" w:cs="Times New Roman"/>
          <w:szCs w:val="24"/>
        </w:rPr>
        <w:t>what</w:t>
      </w:r>
      <w:ins w:id="1965" w:author="Author">
        <w:r w:rsidRPr="009C230E">
          <w:rPr>
            <w:rFonts w:ascii="Times New Roman" w:hAnsi="Times New Roman" w:cs="Times New Roman"/>
            <w:szCs w:val="24"/>
          </w:rPr>
          <w:t xml:space="preserve"> do you think is the purpose of the Russian electronics</w:t>
        </w:r>
        <w:del w:id="1966" w:author="Author">
          <w:r w:rsidRPr="009C230E" w:rsidDel="00C84A73">
            <w:rPr>
              <w:rFonts w:ascii="Times New Roman" w:hAnsi="Times New Roman" w:cs="Times New Roman"/>
              <w:szCs w:val="24"/>
            </w:rPr>
            <w:delText xml:space="preserve"> was designed to do, Pietrina</w:delText>
          </w:r>
        </w:del>
        <w:r w:rsidRPr="009C230E">
          <w:rPr>
            <w:rFonts w:ascii="Times New Roman" w:hAnsi="Times New Roman" w:cs="Times New Roman"/>
            <w:szCs w:val="24"/>
          </w:rPr>
          <w:t>?”</w:t>
        </w:r>
      </w:ins>
    </w:p>
    <w:p w14:paraId="7F191AD9" w14:textId="77777777" w:rsidR="001418B6" w:rsidRPr="009C230E" w:rsidRDefault="001418B6" w:rsidP="001418B6">
      <w:pPr>
        <w:pStyle w:val="BodyNormal"/>
        <w:rPr>
          <w:ins w:id="1967" w:author="Author"/>
          <w:rFonts w:ascii="Times New Roman" w:hAnsi="Times New Roman" w:cs="Times New Roman"/>
          <w:szCs w:val="24"/>
        </w:rPr>
      </w:pPr>
      <w:ins w:id="1968" w:author="Author">
        <w:r w:rsidRPr="009C230E">
          <w:rPr>
            <w:rFonts w:ascii="Times New Roman" w:hAnsi="Times New Roman" w:cs="Times New Roman"/>
            <w:szCs w:val="24"/>
          </w:rPr>
          <w:t>“One of the cables went to an antenna attached to the sub’s snorkel. I believe</w:t>
        </w:r>
        <w:del w:id="1969" w:author="Author">
          <w:r w:rsidRPr="009C230E" w:rsidDel="00C84A73">
            <w:rPr>
              <w:rFonts w:ascii="Times New Roman" w:hAnsi="Times New Roman" w:cs="Times New Roman"/>
              <w:szCs w:val="24"/>
            </w:rPr>
            <w:delText>My guess is</w:delText>
          </w:r>
        </w:del>
        <w:r w:rsidRPr="009C230E">
          <w:rPr>
            <w:rFonts w:ascii="Times New Roman" w:hAnsi="Times New Roman" w:cs="Times New Roman"/>
            <w:szCs w:val="24"/>
          </w:rPr>
          <w:t xml:space="preserve"> </w:t>
        </w:r>
        <w:del w:id="1970" w:author="Author">
          <w:r w:rsidRPr="009C230E" w:rsidDel="009A4D2E">
            <w:rPr>
              <w:rFonts w:ascii="Times New Roman" w:hAnsi="Times New Roman" w:cs="Times New Roman"/>
              <w:szCs w:val="24"/>
            </w:rPr>
            <w:delText xml:space="preserve">that </w:delText>
          </w:r>
        </w:del>
        <w:r w:rsidRPr="009C230E">
          <w:rPr>
            <w:rFonts w:ascii="Times New Roman" w:hAnsi="Times New Roman" w:cs="Times New Roman"/>
            <w:szCs w:val="24"/>
          </w:rPr>
          <w:t xml:space="preserve">this unit would auto-pilot the submarine away from the site as the hit team escaped </w:t>
        </w:r>
      </w:ins>
      <w:r w:rsidRPr="009C230E">
        <w:rPr>
          <w:rFonts w:ascii="Times New Roman" w:hAnsi="Times New Roman" w:cs="Times New Roman"/>
          <w:szCs w:val="24"/>
        </w:rPr>
        <w:t>on</w:t>
      </w:r>
      <w:ins w:id="1971" w:author="Author">
        <w:r w:rsidRPr="009C230E">
          <w:rPr>
            <w:rFonts w:ascii="Times New Roman" w:hAnsi="Times New Roman" w:cs="Times New Roman"/>
            <w:szCs w:val="24"/>
          </w:rPr>
          <w:t xml:space="preserve"> the chopper, sir.”</w:t>
        </w:r>
      </w:ins>
    </w:p>
    <w:p w14:paraId="0127E2F5" w14:textId="77777777" w:rsidR="001418B6" w:rsidRPr="009C230E" w:rsidRDefault="001418B6" w:rsidP="001418B6">
      <w:pPr>
        <w:pStyle w:val="BodyNormal"/>
        <w:rPr>
          <w:ins w:id="1972" w:author="Author"/>
          <w:rFonts w:ascii="Times New Roman" w:hAnsi="Times New Roman" w:cs="Times New Roman"/>
          <w:szCs w:val="24"/>
        </w:rPr>
      </w:pPr>
      <w:ins w:id="1973" w:author="Author">
        <w:r w:rsidRPr="009C230E">
          <w:rPr>
            <w:rFonts w:ascii="Times New Roman" w:hAnsi="Times New Roman" w:cs="Times New Roman"/>
            <w:szCs w:val="24"/>
          </w:rPr>
          <w:t>“Good work, Pietrina. Anything else?”</w:t>
        </w:r>
      </w:ins>
    </w:p>
    <w:p w14:paraId="723A88AC" w14:textId="77777777" w:rsidR="001418B6" w:rsidRPr="009C230E" w:rsidRDefault="001418B6" w:rsidP="001418B6">
      <w:pPr>
        <w:pStyle w:val="BodyNormal"/>
        <w:rPr>
          <w:ins w:id="1974" w:author="Author"/>
          <w:rFonts w:ascii="Times New Roman" w:hAnsi="Times New Roman" w:cs="Times New Roman"/>
          <w:szCs w:val="24"/>
        </w:rPr>
      </w:pPr>
      <w:ins w:id="1975" w:author="Author">
        <w:r w:rsidRPr="009C230E">
          <w:rPr>
            <w:rFonts w:ascii="Times New Roman" w:hAnsi="Times New Roman" w:cs="Times New Roman"/>
            <w:szCs w:val="24"/>
          </w:rPr>
          <w:t xml:space="preserve">“Yes, sir. There’s a small table in the sub, maybe where they eat </w:t>
        </w:r>
        <w:del w:id="1976" w:author="Author">
          <w:r w:rsidRPr="009C230E" w:rsidDel="009A4D2E">
            <w:rPr>
              <w:rFonts w:ascii="Times New Roman" w:hAnsi="Times New Roman" w:cs="Times New Roman"/>
              <w:szCs w:val="24"/>
            </w:rPr>
            <w:delText xml:space="preserve">their </w:delText>
          </w:r>
        </w:del>
        <w:r w:rsidRPr="009C230E">
          <w:rPr>
            <w:rFonts w:ascii="Times New Roman" w:hAnsi="Times New Roman" w:cs="Times New Roman"/>
            <w:szCs w:val="24"/>
          </w:rPr>
          <w:t xml:space="preserve">lunch while sailing. On the table was a large map of the Lake Michigan area. What piqued my interest was an ‘X’ marked in northern Wisconsin. Unfortunately, </w:t>
        </w: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the notations were in Cyrillic script, which I can’t translate. But the ‘X’ mark had a </w:t>
        </w:r>
        <w:del w:id="1977" w:author="Author">
          <w:r w:rsidRPr="009C230E" w:rsidDel="00C84A73">
            <w:rPr>
              <w:rFonts w:ascii="Times New Roman" w:hAnsi="Times New Roman" w:cs="Times New Roman"/>
              <w:szCs w:val="24"/>
            </w:rPr>
            <w:delText xml:space="preserve">a </w:delText>
          </w:r>
        </w:del>
        <w:r w:rsidRPr="009C230E">
          <w:rPr>
            <w:rFonts w:ascii="Times New Roman" w:hAnsi="Times New Roman" w:cs="Times New Roman"/>
            <w:szCs w:val="24"/>
          </w:rPr>
          <w:t xml:space="preserve">longitude and latitude that I could </w:t>
        </w:r>
        <w:r w:rsidRPr="009C230E">
          <w:rPr>
            <w:rFonts w:ascii="Times New Roman" w:hAnsi="Times New Roman" w:cs="Times New Roman"/>
            <w:szCs w:val="24"/>
          </w:rPr>
          <w:lastRenderedPageBreak/>
          <w:t xml:space="preserve">understand. </w:t>
        </w:r>
        <w:proofErr w:type="gramStart"/>
        <w:r w:rsidRPr="009C230E">
          <w:rPr>
            <w:rFonts w:ascii="Times New Roman" w:hAnsi="Times New Roman" w:cs="Times New Roman"/>
            <w:szCs w:val="24"/>
          </w:rPr>
          <w:t>Maybe a</w:t>
        </w:r>
        <w:proofErr w:type="gramEnd"/>
        <w:r w:rsidRPr="009C230E">
          <w:rPr>
            <w:rFonts w:ascii="Times New Roman" w:hAnsi="Times New Roman" w:cs="Times New Roman"/>
            <w:szCs w:val="24"/>
          </w:rPr>
          <w:t xml:space="preserve"> farm with an airstrip, Sir?”</w:t>
        </w:r>
      </w:ins>
    </w:p>
    <w:p w14:paraId="4A9A2D1D" w14:textId="77777777" w:rsidR="001418B6" w:rsidRPr="009C230E" w:rsidRDefault="001418B6" w:rsidP="001418B6">
      <w:pPr>
        <w:pStyle w:val="BodyNormal"/>
        <w:rPr>
          <w:ins w:id="1978" w:author="Author"/>
          <w:rFonts w:ascii="Times New Roman" w:hAnsi="Times New Roman" w:cs="Times New Roman"/>
          <w:szCs w:val="24"/>
        </w:rPr>
      </w:pPr>
      <w:ins w:id="1979" w:author="Author">
        <w:r w:rsidRPr="009C230E">
          <w:rPr>
            <w:rFonts w:ascii="Times New Roman" w:hAnsi="Times New Roman" w:cs="Times New Roman"/>
            <w:szCs w:val="24"/>
          </w:rPr>
          <w:t xml:space="preserve">“I agree with your conjecture, Pietrina. Call Agent Walter Danvers in </w:t>
        </w:r>
        <w:del w:id="1980" w:author="Author">
          <w:r w:rsidRPr="009C230E" w:rsidDel="009A4D2E">
            <w:rPr>
              <w:rFonts w:ascii="Times New Roman" w:hAnsi="Times New Roman" w:cs="Times New Roman"/>
              <w:szCs w:val="24"/>
            </w:rPr>
            <w:delText>the FBI Earth Resources Unit in Quantico, Virginia</w:delText>
          </w:r>
        </w:del>
        <w:r w:rsidRPr="009C230E">
          <w:rPr>
            <w:rFonts w:ascii="Times New Roman" w:hAnsi="Times New Roman" w:cs="Times New Roman"/>
            <w:szCs w:val="24"/>
          </w:rPr>
          <w:t>Quantico, Virginia's FBI Earth Resources Unit. Photograph the map and have him analyze that location and get a Space Force bird to have a look right quick.”</w:t>
        </w:r>
      </w:ins>
    </w:p>
    <w:p w14:paraId="17C195DE" w14:textId="77777777" w:rsidR="001418B6" w:rsidRPr="009C230E" w:rsidRDefault="001418B6" w:rsidP="001418B6">
      <w:pPr>
        <w:pStyle w:val="BodyNormal"/>
        <w:rPr>
          <w:ins w:id="1981" w:author="Author"/>
          <w:rFonts w:ascii="Times New Roman" w:hAnsi="Times New Roman" w:cs="Times New Roman"/>
          <w:szCs w:val="24"/>
        </w:rPr>
      </w:pPr>
      <w:ins w:id="1982" w:author="Author">
        <w:r w:rsidRPr="009C230E">
          <w:rPr>
            <w:rFonts w:ascii="Times New Roman" w:hAnsi="Times New Roman" w:cs="Times New Roman"/>
            <w:szCs w:val="24"/>
          </w:rPr>
          <w:t xml:space="preserve">“One other thing, sir. The Russians filled the cargo hold of this sub </w:t>
        </w:r>
        <w:del w:id="1983" w:author="Author">
          <w:r w:rsidRPr="009C230E" w:rsidDel="004A16C1">
            <w:rPr>
              <w:rFonts w:ascii="Times New Roman" w:hAnsi="Times New Roman" w:cs="Times New Roman"/>
              <w:szCs w:val="24"/>
            </w:rPr>
            <w:delText xml:space="preserve">is filled </w:delText>
          </w:r>
        </w:del>
        <w:r w:rsidRPr="009C230E">
          <w:rPr>
            <w:rFonts w:ascii="Times New Roman" w:hAnsi="Times New Roman" w:cs="Times New Roman"/>
            <w:szCs w:val="24"/>
          </w:rPr>
          <w:t xml:space="preserve">with extra equipment for this job, including a second copy of that cell phone jammer they used. Officer Merrick told me that the jammer had a self-destruct device in it. I found a small WiFi antenna on the backup’s exterior, so I clipped the antenna short and connected it to the case. That should make </w:t>
        </w:r>
        <w:del w:id="1984" w:author="Author">
          <w:r w:rsidRPr="009C230E" w:rsidDel="009A4D2E">
            <w:rPr>
              <w:rFonts w:ascii="Times New Roman" w:hAnsi="Times New Roman" w:cs="Times New Roman"/>
              <w:szCs w:val="24"/>
            </w:rPr>
            <w:delText>safe it</w:delText>
          </w:r>
        </w:del>
        <w:r w:rsidRPr="009C230E">
          <w:rPr>
            <w:rFonts w:ascii="Times New Roman" w:hAnsi="Times New Roman" w:cs="Times New Roman"/>
            <w:szCs w:val="24"/>
          </w:rPr>
          <w:t>it safe for now.”</w:t>
        </w:r>
      </w:ins>
    </w:p>
    <w:p w14:paraId="789F2170" w14:textId="77777777" w:rsidR="001418B6" w:rsidRPr="009C230E" w:rsidRDefault="001418B6" w:rsidP="001418B6">
      <w:pPr>
        <w:pStyle w:val="BodyNormal"/>
        <w:rPr>
          <w:ins w:id="1985" w:author="Author"/>
          <w:rFonts w:ascii="Times New Roman" w:hAnsi="Times New Roman" w:cs="Times New Roman"/>
          <w:szCs w:val="24"/>
        </w:rPr>
      </w:pPr>
      <w:ins w:id="1986" w:author="Author">
        <w:r w:rsidRPr="009C230E">
          <w:rPr>
            <w:rFonts w:ascii="Times New Roman" w:hAnsi="Times New Roman" w:cs="Times New Roman"/>
            <w:szCs w:val="24"/>
          </w:rPr>
          <w:t xml:space="preserve">“Pietrina, </w:t>
        </w:r>
      </w:ins>
      <w:r w:rsidRPr="009C230E">
        <w:rPr>
          <w:rFonts w:ascii="Times New Roman" w:hAnsi="Times New Roman" w:cs="Times New Roman"/>
          <w:szCs w:val="24"/>
        </w:rPr>
        <w:t xml:space="preserve">if </w:t>
      </w:r>
      <w:ins w:id="1987" w:author="Author">
        <w:r w:rsidRPr="009C230E">
          <w:rPr>
            <w:rFonts w:ascii="Times New Roman" w:hAnsi="Times New Roman" w:cs="Times New Roman"/>
            <w:szCs w:val="24"/>
          </w:rPr>
          <w:t>that thing has an explosive in it</w:t>
        </w:r>
      </w:ins>
      <w:r w:rsidRPr="009C230E">
        <w:rPr>
          <w:rFonts w:ascii="Times New Roman" w:hAnsi="Times New Roman" w:cs="Times New Roman"/>
          <w:szCs w:val="24"/>
        </w:rPr>
        <w:t>,</w:t>
      </w:r>
      <w:ins w:id="1988" w:author="Author">
        <w:r w:rsidRPr="009C230E">
          <w:rPr>
            <w:rFonts w:ascii="Times New Roman" w:hAnsi="Times New Roman" w:cs="Times New Roman"/>
            <w:szCs w:val="24"/>
          </w:rPr>
          <w:t xml:space="preserve"> </w:t>
        </w:r>
      </w:ins>
      <w:r w:rsidRPr="009C230E">
        <w:rPr>
          <w:rFonts w:ascii="Times New Roman" w:hAnsi="Times New Roman" w:cs="Times New Roman"/>
          <w:szCs w:val="24"/>
        </w:rPr>
        <w:t>l</w:t>
      </w:r>
      <w:ins w:id="1989" w:author="Author">
        <w:r w:rsidRPr="009C230E">
          <w:rPr>
            <w:rFonts w:ascii="Times New Roman" w:hAnsi="Times New Roman" w:cs="Times New Roman"/>
            <w:szCs w:val="24"/>
          </w:rPr>
          <w:t xml:space="preserve">et the Chicago Bomb Squad </w:t>
        </w:r>
        <w:proofErr w:type="gramStart"/>
        <w:r w:rsidRPr="009C230E">
          <w:rPr>
            <w:rFonts w:ascii="Times New Roman" w:hAnsi="Times New Roman" w:cs="Times New Roman"/>
            <w:szCs w:val="24"/>
          </w:rPr>
          <w:t>handle</w:t>
        </w:r>
        <w:proofErr w:type="gramEnd"/>
        <w:r w:rsidRPr="009C230E">
          <w:rPr>
            <w:rFonts w:ascii="Times New Roman" w:hAnsi="Times New Roman" w:cs="Times New Roman"/>
            <w:szCs w:val="24"/>
          </w:rPr>
          <w:t xml:space="preserve"> it when they arrive. Keep me posted, Pietrina.”</w:t>
        </w:r>
      </w:ins>
    </w:p>
    <w:p w14:paraId="0BD2C3F2" w14:textId="77777777" w:rsidR="001418B6" w:rsidRPr="009C230E" w:rsidRDefault="001418B6" w:rsidP="001418B6">
      <w:pPr>
        <w:pStyle w:val="BodyNormal"/>
        <w:rPr>
          <w:ins w:id="1990" w:author="Author"/>
          <w:rFonts w:ascii="Times New Roman" w:hAnsi="Times New Roman" w:cs="Times New Roman"/>
          <w:szCs w:val="24"/>
        </w:rPr>
      </w:pPr>
      <w:ins w:id="1991" w:author="Author">
        <w:r w:rsidRPr="009C230E">
          <w:rPr>
            <w:rFonts w:ascii="Times New Roman" w:hAnsi="Times New Roman" w:cs="Times New Roman"/>
            <w:szCs w:val="24"/>
          </w:rPr>
          <w:t>“On it, sir.”</w:t>
        </w:r>
      </w:ins>
    </w:p>
    <w:p w14:paraId="2FB3D0F0" w14:textId="77777777" w:rsidR="001418B6" w:rsidRPr="009C230E" w:rsidRDefault="001418B6" w:rsidP="001418B6">
      <w:pPr>
        <w:pStyle w:val="BodyNormal"/>
        <w:rPr>
          <w:ins w:id="1992" w:author="Author"/>
          <w:rFonts w:ascii="Times New Roman" w:hAnsi="Times New Roman" w:cs="Times New Roman"/>
          <w:szCs w:val="24"/>
        </w:rPr>
      </w:pPr>
      <w:ins w:id="1993" w:author="Author">
        <w:r w:rsidRPr="009C230E">
          <w:rPr>
            <w:rFonts w:ascii="Times New Roman" w:hAnsi="Times New Roman" w:cs="Times New Roman"/>
            <w:szCs w:val="24"/>
          </w:rPr>
          <w:t xml:space="preserve">The two search teams checked the first floor and the basement for </w:t>
        </w:r>
        <w:del w:id="1994" w:author="Author">
          <w:r w:rsidRPr="009C230E" w:rsidDel="004A16C1">
            <w:rPr>
              <w:rFonts w:ascii="Times New Roman" w:hAnsi="Times New Roman" w:cs="Times New Roman"/>
              <w:szCs w:val="24"/>
            </w:rPr>
            <w:delText xml:space="preserve">a full </w:delText>
          </w:r>
        </w:del>
        <w:r w:rsidRPr="009C230E">
          <w:rPr>
            <w:rFonts w:ascii="Times New Roman" w:hAnsi="Times New Roman" w:cs="Times New Roman"/>
            <w:szCs w:val="24"/>
          </w:rPr>
          <w:t xml:space="preserve">thirty minutes. They were all trained for this operation: lifting mattresses, checking under beds, rummaging through closets, and using ladders to check storage shelves. Finally, convinced </w:t>
        </w:r>
        <w:del w:id="1995" w:author="Author">
          <w:r w:rsidRPr="009C230E" w:rsidDel="009A4D2E">
            <w:rPr>
              <w:rFonts w:ascii="Times New Roman" w:hAnsi="Times New Roman" w:cs="Times New Roman"/>
              <w:szCs w:val="24"/>
            </w:rPr>
            <w:delText xml:space="preserve">that </w:delText>
          </w:r>
        </w:del>
        <w:r w:rsidRPr="009C230E">
          <w:rPr>
            <w:rFonts w:ascii="Times New Roman" w:hAnsi="Times New Roman" w:cs="Times New Roman"/>
            <w:szCs w:val="24"/>
          </w:rPr>
          <w:t>there were no Russian assassins in the basement or the first floor, the SWAT team re-grouped in Merrick’s Great Room. Before Commander Subramanian</w:t>
        </w:r>
      </w:ins>
      <w:r w:rsidRPr="009C230E">
        <w:rPr>
          <w:rFonts w:ascii="Times New Roman" w:hAnsi="Times New Roman" w:cs="Times New Roman"/>
          <w:szCs w:val="24"/>
        </w:rPr>
        <w:t xml:space="preserve"> </w:t>
      </w:r>
      <w:ins w:id="1996" w:author="Author">
        <w:r w:rsidRPr="009C230E">
          <w:rPr>
            <w:rFonts w:ascii="Times New Roman" w:hAnsi="Times New Roman" w:cs="Times New Roman"/>
            <w:szCs w:val="24"/>
          </w:rPr>
          <w:t xml:space="preserve">could organize a squad to clear the second floor, FBI Director Bart Radzinger called him from his </w:t>
        </w:r>
        <w:r w:rsidRPr="009C230E">
          <w:rPr>
            <w:rFonts w:ascii="Times New Roman" w:hAnsi="Times New Roman" w:cs="Times New Roman"/>
            <w:szCs w:val="24"/>
          </w:rPr>
          <w:lastRenderedPageBreak/>
          <w:t>home office in Washington.</w:t>
        </w:r>
      </w:ins>
    </w:p>
    <w:p w14:paraId="20635F9B" w14:textId="77777777" w:rsidR="001418B6" w:rsidRPr="009C230E" w:rsidRDefault="001418B6" w:rsidP="001418B6">
      <w:pPr>
        <w:pStyle w:val="BodyNormal"/>
        <w:rPr>
          <w:ins w:id="1997" w:author="Author"/>
          <w:rFonts w:ascii="Times New Roman" w:hAnsi="Times New Roman" w:cs="Times New Roman"/>
          <w:szCs w:val="24"/>
        </w:rPr>
      </w:pPr>
      <w:ins w:id="1998" w:author="Author">
        <w:r w:rsidRPr="009C230E">
          <w:rPr>
            <w:rFonts w:ascii="Times New Roman" w:hAnsi="Times New Roman" w:cs="Times New Roman"/>
            <w:szCs w:val="24"/>
          </w:rPr>
          <w:t>“Commander Subramanian, Agent Mason, I wish to speak to everybody.”</w:t>
        </w:r>
      </w:ins>
    </w:p>
    <w:p w14:paraId="1F577DAD" w14:textId="77777777" w:rsidR="001418B6" w:rsidRPr="009C230E" w:rsidRDefault="001418B6" w:rsidP="001418B6">
      <w:pPr>
        <w:pStyle w:val="BodyNormal"/>
        <w:rPr>
          <w:ins w:id="1999" w:author="Author"/>
          <w:rFonts w:ascii="Times New Roman" w:hAnsi="Times New Roman" w:cs="Times New Roman"/>
          <w:szCs w:val="24"/>
        </w:rPr>
      </w:pPr>
      <w:ins w:id="2000" w:author="Author">
        <w:r w:rsidRPr="009C230E">
          <w:rPr>
            <w:rFonts w:ascii="Times New Roman" w:hAnsi="Times New Roman" w:cs="Times New Roman"/>
            <w:szCs w:val="24"/>
          </w:rPr>
          <w:t>Mason forwarded the call to every FBI agent onsite and all members of the Chicago SWAT team.</w:t>
        </w:r>
      </w:ins>
    </w:p>
    <w:p w14:paraId="7A7D0A72" w14:textId="77777777" w:rsidR="001418B6" w:rsidRPr="009C230E" w:rsidRDefault="001418B6" w:rsidP="001418B6">
      <w:pPr>
        <w:pStyle w:val="BodyNormal"/>
        <w:rPr>
          <w:ins w:id="2001" w:author="Author"/>
          <w:rFonts w:ascii="Times New Roman" w:hAnsi="Times New Roman" w:cs="Times New Roman"/>
          <w:szCs w:val="24"/>
        </w:rPr>
      </w:pPr>
      <w:ins w:id="2002" w:author="Author">
        <w:r w:rsidRPr="009C230E">
          <w:rPr>
            <w:rFonts w:ascii="Times New Roman" w:hAnsi="Times New Roman" w:cs="Times New Roman"/>
            <w:szCs w:val="24"/>
          </w:rPr>
          <w:t>“Go ahead, sir. We’re all hooked in.”</w:t>
        </w:r>
      </w:ins>
    </w:p>
    <w:p w14:paraId="2A06A4E3" w14:textId="77777777" w:rsidR="001418B6" w:rsidRPr="009C230E" w:rsidRDefault="001418B6" w:rsidP="001418B6">
      <w:pPr>
        <w:pStyle w:val="BodyNormal"/>
        <w:rPr>
          <w:ins w:id="2003" w:author="Author"/>
          <w:rFonts w:ascii="Times New Roman" w:hAnsi="Times New Roman" w:cs="Times New Roman"/>
          <w:szCs w:val="24"/>
        </w:rPr>
      </w:pPr>
      <w:ins w:id="2004" w:author="Author">
        <w:r w:rsidRPr="009C230E">
          <w:rPr>
            <w:rFonts w:ascii="Times New Roman" w:hAnsi="Times New Roman" w:cs="Times New Roman"/>
            <w:szCs w:val="24"/>
          </w:rPr>
          <w:t>“This is FBI Director Bart Radzinger. A foreign mercenary force has invaded the United States, killed three of our Federal Marshals, and attempted to kill Jane Doe 413 and the Merrick family. For national security reasons, I am assuming control of this operation</w:t>
        </w:r>
      </w:ins>
      <w:r w:rsidRPr="009C230E">
        <w:rPr>
          <w:rFonts w:ascii="Times New Roman" w:hAnsi="Times New Roman" w:cs="Times New Roman"/>
          <w:szCs w:val="24"/>
        </w:rPr>
        <w:t xml:space="preserve">. Chicago SWAT Commander Subramanian, whose skill and leadership are nationally admired, garners my utmost respect. </w:t>
      </w:r>
    </w:p>
    <w:p w14:paraId="5BF05A7A" w14:textId="77777777" w:rsidR="001418B6" w:rsidRPr="009C230E" w:rsidRDefault="001418B6" w:rsidP="001418B6">
      <w:pPr>
        <w:pStyle w:val="BodyNormal"/>
        <w:rPr>
          <w:ins w:id="2005" w:author="Author"/>
          <w:rFonts w:ascii="Times New Roman" w:hAnsi="Times New Roman" w:cs="Times New Roman"/>
          <w:szCs w:val="24"/>
        </w:rPr>
      </w:pPr>
      <w:ins w:id="2006" w:author="Author">
        <w:del w:id="2007" w:author="Author">
          <w:r w:rsidRPr="009C230E" w:rsidDel="004A16C1">
            <w:rPr>
              <w:rFonts w:ascii="Times New Roman" w:hAnsi="Times New Roman" w:cs="Times New Roman"/>
              <w:szCs w:val="24"/>
            </w:rPr>
            <w:delText>Agent Mason, the photographs you sent were analyzed by FBI Headquarters</w:delText>
          </w:r>
        </w:del>
        <w:r w:rsidRPr="009C230E">
          <w:rPr>
            <w:rFonts w:ascii="Times New Roman" w:hAnsi="Times New Roman" w:cs="Times New Roman"/>
            <w:szCs w:val="24"/>
          </w:rPr>
          <w:t xml:space="preserve">FBI Headquarters analyzed </w:t>
        </w:r>
      </w:ins>
      <w:r w:rsidRPr="009C230E">
        <w:rPr>
          <w:rFonts w:ascii="Times New Roman" w:hAnsi="Times New Roman" w:cs="Times New Roman"/>
          <w:szCs w:val="24"/>
        </w:rPr>
        <w:t>A</w:t>
      </w:r>
      <w:ins w:id="2008" w:author="Author">
        <w:r w:rsidRPr="009C230E">
          <w:rPr>
            <w:rFonts w:ascii="Times New Roman" w:hAnsi="Times New Roman" w:cs="Times New Roman"/>
            <w:szCs w:val="24"/>
          </w:rPr>
          <w:t>gent Mason’s photographs sent to</w:t>
        </w:r>
        <w:del w:id="2009" w:author="Author">
          <w:r w:rsidRPr="009C230E" w:rsidDel="004A16C1">
            <w:rPr>
              <w:rFonts w:ascii="Times New Roman" w:hAnsi="Times New Roman" w:cs="Times New Roman"/>
              <w:szCs w:val="24"/>
            </w:rPr>
            <w:delText>in</w:delText>
          </w:r>
        </w:del>
        <w:r w:rsidRPr="009C230E">
          <w:rPr>
            <w:rFonts w:ascii="Times New Roman" w:hAnsi="Times New Roman" w:cs="Times New Roman"/>
            <w:szCs w:val="24"/>
          </w:rPr>
          <w:t xml:space="preserve"> Washington and the CIA in Langley. You are up against a group of retired Russian Spetsnaz veterans who call themselves VORTEX. It’s a play on the words: violence, revenge, terror, and extortion. </w:t>
        </w:r>
        <w:proofErr w:type="gramStart"/>
        <w:r w:rsidRPr="009C230E">
          <w:rPr>
            <w:rFonts w:ascii="Times New Roman" w:hAnsi="Times New Roman" w:cs="Times New Roman"/>
            <w:szCs w:val="24"/>
          </w:rPr>
          <w:t>I guess they</w:t>
        </w:r>
        <w:proofErr w:type="gramEnd"/>
        <w:r w:rsidRPr="009C230E">
          <w:rPr>
            <w:rFonts w:ascii="Times New Roman" w:hAnsi="Times New Roman" w:cs="Times New Roman"/>
            <w:szCs w:val="24"/>
          </w:rPr>
          <w:t xml:space="preserve"> like the old James Bond movies. These men are the Russian equivalent of our Seal Team Six.</w:t>
        </w:r>
      </w:ins>
    </w:p>
    <w:p w14:paraId="2ECBD523" w14:textId="77777777" w:rsidR="001418B6" w:rsidRPr="009C230E" w:rsidRDefault="001418B6" w:rsidP="001418B6">
      <w:pPr>
        <w:pStyle w:val="BodyNormal"/>
        <w:rPr>
          <w:ins w:id="2010" w:author="Author"/>
          <w:rFonts w:ascii="Times New Roman" w:hAnsi="Times New Roman" w:cs="Times New Roman"/>
          <w:szCs w:val="24"/>
        </w:rPr>
      </w:pPr>
      <w:ins w:id="2011" w:author="Author">
        <w:r w:rsidRPr="009C230E">
          <w:rPr>
            <w:rFonts w:ascii="Times New Roman" w:hAnsi="Times New Roman" w:cs="Times New Roman"/>
            <w:szCs w:val="24"/>
          </w:rPr>
          <w:t>These mercenaries brag that</w:t>
        </w:r>
        <w:del w:id="2012" w:author="Author">
          <w:r w:rsidRPr="009C230E" w:rsidDel="004A16C1">
            <w:rPr>
              <w:rFonts w:ascii="Times New Roman" w:hAnsi="Times New Roman" w:cs="Times New Roman"/>
              <w:szCs w:val="24"/>
            </w:rPr>
            <w:delText>, given enough money, they will kill Santa Claus for you</w:delText>
          </w:r>
        </w:del>
        <w:r w:rsidRPr="009C230E">
          <w:rPr>
            <w:rFonts w:ascii="Times New Roman" w:hAnsi="Times New Roman" w:cs="Times New Roman"/>
            <w:szCs w:val="24"/>
          </w:rPr>
          <w:t xml:space="preserve"> they will kill Santa Claus for you</w:t>
        </w:r>
        <w:del w:id="2013" w:author="Author">
          <w:r w:rsidRPr="009C230E" w:rsidDel="009A4D2E">
            <w:rPr>
              <w:rFonts w:ascii="Times New Roman" w:hAnsi="Times New Roman" w:cs="Times New Roman"/>
              <w:szCs w:val="24"/>
            </w:rPr>
            <w:delText>, given enough money, and that that they</w:delText>
          </w:r>
        </w:del>
        <w:r w:rsidRPr="009C230E">
          <w:rPr>
            <w:rFonts w:ascii="Times New Roman" w:hAnsi="Times New Roman" w:cs="Times New Roman"/>
            <w:szCs w:val="24"/>
          </w:rPr>
          <w:t xml:space="preserve"> and have never failed. The Russian Federation has been trying for a decade to capture these guys. It’s believed they operate from a secret island in Indonesia by bribing the local Governor. These criminals are so heartless and vicious that they killed a Russian billionaire’s two children in a kindergarten playground during recess five years ago.</w:t>
        </w:r>
      </w:ins>
    </w:p>
    <w:p w14:paraId="5CBC58E2" w14:textId="77777777" w:rsidR="001418B6" w:rsidRPr="009C230E" w:rsidRDefault="001418B6" w:rsidP="001418B6">
      <w:pPr>
        <w:pStyle w:val="BodyNormal"/>
        <w:rPr>
          <w:ins w:id="2014" w:author="Author"/>
          <w:rFonts w:ascii="Times New Roman" w:hAnsi="Times New Roman" w:cs="Times New Roman"/>
          <w:szCs w:val="24"/>
        </w:rPr>
      </w:pPr>
      <w:ins w:id="2015" w:author="Author">
        <w:r w:rsidRPr="009C230E">
          <w:rPr>
            <w:rFonts w:ascii="Times New Roman" w:hAnsi="Times New Roman" w:cs="Times New Roman"/>
            <w:szCs w:val="24"/>
          </w:rPr>
          <w:lastRenderedPageBreak/>
          <w:t>Commander Subramanian, you are to offer these cold-blooded killers no deals. Instead, give them a stark choice: surrender or die.”</w:t>
        </w:r>
      </w:ins>
    </w:p>
    <w:p w14:paraId="40AAC6A5" w14:textId="77777777" w:rsidR="001418B6" w:rsidRPr="009C230E" w:rsidRDefault="001418B6" w:rsidP="001418B6">
      <w:pPr>
        <w:pStyle w:val="BodyNormal"/>
        <w:rPr>
          <w:ins w:id="2016" w:author="Author"/>
          <w:rFonts w:ascii="Times New Roman" w:hAnsi="Times New Roman" w:cs="Times New Roman"/>
          <w:szCs w:val="24"/>
        </w:rPr>
      </w:pPr>
      <w:ins w:id="2017" w:author="Author">
        <w:r w:rsidRPr="009C230E">
          <w:rPr>
            <w:rFonts w:ascii="Times New Roman" w:hAnsi="Times New Roman" w:cs="Times New Roman"/>
            <w:szCs w:val="24"/>
          </w:rPr>
          <w:t xml:space="preserve">“Respectfully, Director Radzinger,” Subramanian replied, “those Federal Marshals were our friends and neighbors. One of them invited me to a barbeque at his home, so I wasn’t planning to negotiate with these killers. Sir, any news about Jane and Agent </w:t>
        </w:r>
        <w:proofErr w:type="gramStart"/>
        <w:r w:rsidRPr="009C230E">
          <w:rPr>
            <w:rFonts w:ascii="Times New Roman" w:hAnsi="Times New Roman" w:cs="Times New Roman"/>
            <w:szCs w:val="24"/>
          </w:rPr>
          <w:t>Hendon?”</w:t>
        </w:r>
        <w:proofErr w:type="gramEnd"/>
      </w:ins>
    </w:p>
    <w:p w14:paraId="72937B09" w14:textId="77777777" w:rsidR="001418B6" w:rsidRPr="009C230E" w:rsidRDefault="001418B6" w:rsidP="001418B6">
      <w:pPr>
        <w:pStyle w:val="BodyNormal"/>
        <w:rPr>
          <w:ins w:id="2018" w:author="Author"/>
          <w:rFonts w:ascii="Times New Roman" w:hAnsi="Times New Roman" w:cs="Times New Roman"/>
          <w:szCs w:val="24"/>
        </w:rPr>
      </w:pPr>
      <w:ins w:id="2019" w:author="Author">
        <w:r w:rsidRPr="009C230E">
          <w:rPr>
            <w:rFonts w:ascii="Times New Roman" w:hAnsi="Times New Roman" w:cs="Times New Roman"/>
            <w:szCs w:val="24"/>
          </w:rPr>
          <w:t xml:space="preserve">“Agent Brian Whelan reports </w:t>
        </w:r>
        <w:del w:id="2020" w:author="Author">
          <w:r w:rsidRPr="009C230E" w:rsidDel="009A4D2E">
            <w:rPr>
              <w:rFonts w:ascii="Times New Roman" w:hAnsi="Times New Roman" w:cs="Times New Roman"/>
              <w:szCs w:val="24"/>
            </w:rPr>
            <w:delText xml:space="preserve">that </w:delText>
          </w:r>
        </w:del>
        <w:r w:rsidRPr="009C230E">
          <w:rPr>
            <w:rFonts w:ascii="Times New Roman" w:hAnsi="Times New Roman" w:cs="Times New Roman"/>
            <w:szCs w:val="24"/>
          </w:rPr>
          <w:t xml:space="preserve">they are about 30 minutes away from identifying the nerve agent on the throwing knives. The hospital says </w:t>
        </w:r>
        <w:del w:id="2021" w:author="Author">
          <w:r w:rsidRPr="009C230E" w:rsidDel="009A4D2E">
            <w:rPr>
              <w:rFonts w:ascii="Times New Roman" w:hAnsi="Times New Roman" w:cs="Times New Roman"/>
              <w:szCs w:val="24"/>
            </w:rPr>
            <w:delText xml:space="preserve">that </w:delText>
          </w:r>
        </w:del>
        <w:r w:rsidRPr="009C230E">
          <w:rPr>
            <w:rFonts w:ascii="Times New Roman" w:hAnsi="Times New Roman" w:cs="Times New Roman"/>
            <w:szCs w:val="24"/>
          </w:rPr>
          <w:t xml:space="preserve">this poison affects Jane’s cardiovascular system, causing her to throw </w:t>
        </w:r>
        <w:proofErr w:type="gramStart"/>
        <w:r w:rsidRPr="009C230E">
          <w:rPr>
            <w:rFonts w:ascii="Times New Roman" w:hAnsi="Times New Roman" w:cs="Times New Roman"/>
            <w:szCs w:val="24"/>
          </w:rPr>
          <w:t>arrhythmias</w:t>
        </w:r>
        <w:proofErr w:type="gramEnd"/>
        <w:r w:rsidRPr="009C230E">
          <w:rPr>
            <w:rFonts w:ascii="Times New Roman" w:hAnsi="Times New Roman" w:cs="Times New Roman"/>
            <w:szCs w:val="24"/>
          </w:rPr>
          <w:t xml:space="preserve">. They have her on a defib machine to keep her blood moving. </w:t>
        </w:r>
        <w:del w:id="2022" w:author="Author">
          <w:r w:rsidRPr="009C230E" w:rsidDel="004A16C1">
            <w:rPr>
              <w:rFonts w:ascii="Times New Roman" w:hAnsi="Times New Roman" w:cs="Times New Roman"/>
              <w:szCs w:val="24"/>
            </w:rPr>
            <w:delText>She’s heavily sedated.</w:delText>
          </w:r>
        </w:del>
      </w:ins>
      <w:r w:rsidRPr="009C230E">
        <w:rPr>
          <w:rFonts w:ascii="Times New Roman" w:hAnsi="Times New Roman" w:cs="Times New Roman"/>
          <w:szCs w:val="24"/>
        </w:rPr>
        <w:t xml:space="preserve"> Her condition is critical; Agent Hendon's condition is also critical</w:t>
      </w:r>
      <w:ins w:id="2023" w:author="Author">
        <w:r w:rsidRPr="009C230E">
          <w:rPr>
            <w:rFonts w:ascii="Times New Roman" w:hAnsi="Times New Roman" w:cs="Times New Roman"/>
            <w:szCs w:val="24"/>
          </w:rPr>
          <w:t>.</w:t>
        </w:r>
      </w:ins>
    </w:p>
    <w:p w14:paraId="1EE3F2F8" w14:textId="65D0A56F" w:rsidR="001418B6" w:rsidRPr="009C230E" w:rsidRDefault="00065351" w:rsidP="001418B6">
      <w:pPr>
        <w:pStyle w:val="BodyNormal"/>
        <w:rPr>
          <w:ins w:id="2024" w:author="Author"/>
          <w:rFonts w:ascii="Times New Roman" w:hAnsi="Times New Roman" w:cs="Times New Roman"/>
          <w:szCs w:val="24"/>
        </w:rPr>
      </w:pPr>
      <w:r w:rsidRPr="009C230E">
        <w:rPr>
          <w:rFonts w:ascii="Times New Roman" w:hAnsi="Times New Roman" w:cs="Times New Roman"/>
          <w:szCs w:val="24"/>
        </w:rPr>
        <w:t>“</w:t>
      </w:r>
      <w:ins w:id="2025" w:author="Author">
        <w:r w:rsidR="001418B6" w:rsidRPr="009C230E">
          <w:rPr>
            <w:rFonts w:ascii="Times New Roman" w:hAnsi="Times New Roman" w:cs="Times New Roman"/>
            <w:szCs w:val="24"/>
          </w:rPr>
          <w:t>As to that latitude/longitude notation Pietrina Cerrone found, it’s an abandoned farm with an Eisenhower airstrip. There’s a plane on the strip, not moving. The Air Force is redirecting a SkyEagle drone from Grand Forks Air Force Base operating over Lake Superior to the abandoned farm. I’ve asked them to attack with Hellfire missiles if the airplane attempts to take off.</w:t>
        </w:r>
      </w:ins>
    </w:p>
    <w:p w14:paraId="29ECE0BF" w14:textId="664D8277" w:rsidR="001418B6" w:rsidRPr="009C230E" w:rsidRDefault="00065351" w:rsidP="001418B6">
      <w:pPr>
        <w:pStyle w:val="BodyNormal"/>
        <w:rPr>
          <w:ins w:id="2026" w:author="Author"/>
          <w:rFonts w:ascii="Times New Roman" w:hAnsi="Times New Roman" w:cs="Times New Roman"/>
          <w:szCs w:val="24"/>
        </w:rPr>
      </w:pPr>
      <w:r w:rsidRPr="009C230E">
        <w:rPr>
          <w:rFonts w:ascii="Times New Roman" w:hAnsi="Times New Roman" w:cs="Times New Roman"/>
          <w:szCs w:val="24"/>
        </w:rPr>
        <w:t>“</w:t>
      </w:r>
      <w:ins w:id="2027" w:author="Author">
        <w:r w:rsidR="001418B6" w:rsidRPr="009C230E">
          <w:rPr>
            <w:rFonts w:ascii="Times New Roman" w:hAnsi="Times New Roman" w:cs="Times New Roman"/>
            <w:szCs w:val="24"/>
          </w:rPr>
          <w:t>I’</w:t>
        </w:r>
      </w:ins>
      <w:r w:rsidR="001418B6" w:rsidRPr="009C230E">
        <w:rPr>
          <w:rFonts w:ascii="Times New Roman" w:hAnsi="Times New Roman" w:cs="Times New Roman"/>
          <w:szCs w:val="24"/>
        </w:rPr>
        <w:t>m on my way</w:t>
      </w:r>
      <w:ins w:id="2028" w:author="Author">
        <w:r w:rsidR="001418B6" w:rsidRPr="009C230E">
          <w:rPr>
            <w:rFonts w:ascii="Times New Roman" w:hAnsi="Times New Roman" w:cs="Times New Roman"/>
            <w:szCs w:val="24"/>
          </w:rPr>
          <w:t xml:space="preserve"> to Joint Base Andrews to take a </w:t>
        </w:r>
      </w:ins>
      <w:r w:rsidR="001418B6" w:rsidRPr="009C230E">
        <w:rPr>
          <w:rFonts w:ascii="Times New Roman" w:hAnsi="Times New Roman" w:cs="Times New Roman"/>
          <w:szCs w:val="24"/>
        </w:rPr>
        <w:t>government</w:t>
      </w:r>
      <w:ins w:id="2029" w:author="Author">
        <w:r w:rsidR="001418B6" w:rsidRPr="009C230E">
          <w:rPr>
            <w:rFonts w:ascii="Times New Roman" w:hAnsi="Times New Roman" w:cs="Times New Roman"/>
            <w:szCs w:val="24"/>
          </w:rPr>
          <w:t xml:space="preserve"> jet to Chicago. Commander Subramanian, get those killers!”</w:t>
        </w:r>
        <w:r w:rsidR="001418B6" w:rsidRPr="009C230E">
          <w:rPr>
            <w:rFonts w:ascii="Times New Roman" w:hAnsi="Times New Roman" w:cs="Times New Roman"/>
            <w:szCs w:val="24"/>
          </w:rPr>
          <w:br/>
        </w:r>
      </w:ins>
    </w:p>
    <w:p w14:paraId="7F76D241" w14:textId="77777777" w:rsidR="001418B6" w:rsidRPr="009C230E" w:rsidRDefault="001418B6" w:rsidP="001418B6">
      <w:pPr>
        <w:pStyle w:val="BodyNormal"/>
        <w:rPr>
          <w:ins w:id="2030" w:author="Author"/>
          <w:rFonts w:ascii="Times New Roman" w:hAnsi="Times New Roman" w:cs="Times New Roman"/>
          <w:szCs w:val="24"/>
        </w:rPr>
      </w:pPr>
      <w:ins w:id="2031" w:author="Author">
        <w:r w:rsidRPr="009C230E">
          <w:rPr>
            <w:rFonts w:ascii="Times New Roman" w:hAnsi="Times New Roman" w:cs="Times New Roman"/>
            <w:szCs w:val="24"/>
          </w:rPr>
          <w:lastRenderedPageBreak/>
          <w:t>“Nivani, Officer Polushin is here,” one of the SWAT officers reported.</w:t>
        </w:r>
      </w:ins>
    </w:p>
    <w:p w14:paraId="0C6D03C6" w14:textId="77777777" w:rsidR="001418B6" w:rsidRPr="009C230E" w:rsidRDefault="001418B6" w:rsidP="001418B6">
      <w:pPr>
        <w:pStyle w:val="BodyNormal"/>
        <w:rPr>
          <w:ins w:id="2032" w:author="Author"/>
          <w:rFonts w:ascii="Times New Roman" w:hAnsi="Times New Roman" w:cs="Times New Roman"/>
          <w:szCs w:val="24"/>
        </w:rPr>
      </w:pPr>
      <w:ins w:id="2033" w:author="Author">
        <w:r w:rsidRPr="009C230E">
          <w:rPr>
            <w:rFonts w:ascii="Times New Roman" w:hAnsi="Times New Roman" w:cs="Times New Roman"/>
            <w:szCs w:val="24"/>
          </w:rPr>
          <w:t>“Oh, Dan. Come over here. Did you hear Director Radzinger’s instructions?”</w:t>
        </w:r>
      </w:ins>
    </w:p>
    <w:p w14:paraId="4D3675A8" w14:textId="77777777" w:rsidR="001418B6" w:rsidRPr="009C230E" w:rsidRDefault="001418B6" w:rsidP="001418B6">
      <w:pPr>
        <w:pStyle w:val="BodyNormal"/>
        <w:rPr>
          <w:ins w:id="2034" w:author="Author"/>
          <w:rFonts w:ascii="Times New Roman" w:hAnsi="Times New Roman" w:cs="Times New Roman"/>
          <w:szCs w:val="24"/>
        </w:rPr>
      </w:pPr>
      <w:ins w:id="2035" w:author="Author">
        <w:r w:rsidRPr="009C230E">
          <w:rPr>
            <w:rFonts w:ascii="Times New Roman" w:hAnsi="Times New Roman" w:cs="Times New Roman"/>
            <w:szCs w:val="24"/>
          </w:rPr>
          <w:t>“Yes, sir,” replied Office Dan Polushin, a natural-born son of two Russian emigres. “You want me to give them an ultimatum?”</w:t>
        </w:r>
      </w:ins>
    </w:p>
    <w:p w14:paraId="3D4C86BF" w14:textId="77777777" w:rsidR="001418B6" w:rsidRPr="009C230E" w:rsidRDefault="001418B6" w:rsidP="001418B6">
      <w:pPr>
        <w:pStyle w:val="BodyNormal"/>
        <w:rPr>
          <w:ins w:id="2036" w:author="Author"/>
          <w:rFonts w:ascii="Times New Roman" w:hAnsi="Times New Roman" w:cs="Times New Roman"/>
          <w:szCs w:val="24"/>
        </w:rPr>
      </w:pPr>
      <w:ins w:id="2037" w:author="Author">
        <w:r w:rsidRPr="009C230E">
          <w:rPr>
            <w:rFonts w:ascii="Times New Roman" w:hAnsi="Times New Roman" w:cs="Times New Roman"/>
            <w:szCs w:val="24"/>
          </w:rPr>
          <w:t>“Yeah,” Nivani Subramanian replied. “Move the armored vehicle away from the entrance and use the loudspeakers.”</w:t>
        </w:r>
      </w:ins>
    </w:p>
    <w:p w14:paraId="3BDA29A0" w14:textId="77777777" w:rsidR="001418B6" w:rsidRPr="009C230E" w:rsidRDefault="001418B6" w:rsidP="001418B6">
      <w:pPr>
        <w:pStyle w:val="BodyNormal"/>
        <w:rPr>
          <w:ins w:id="2038" w:author="Author"/>
          <w:rFonts w:ascii="Times New Roman" w:hAnsi="Times New Roman" w:cs="Times New Roman"/>
          <w:szCs w:val="24"/>
        </w:rPr>
      </w:pPr>
      <w:ins w:id="2039" w:author="Author">
        <w:r w:rsidRPr="009C230E">
          <w:rPr>
            <w:rFonts w:ascii="Times New Roman" w:hAnsi="Times New Roman" w:cs="Times New Roman"/>
            <w:szCs w:val="24"/>
          </w:rPr>
          <w:t>David Hanko approached the SWAT Commander and Special Agent Mason with more information.</w:t>
        </w:r>
      </w:ins>
    </w:p>
    <w:p w14:paraId="3B7BA99B" w14:textId="77777777" w:rsidR="001418B6" w:rsidRPr="009C230E" w:rsidRDefault="001418B6" w:rsidP="001418B6">
      <w:pPr>
        <w:pStyle w:val="BodyNormal"/>
        <w:rPr>
          <w:ins w:id="2040" w:author="Author"/>
          <w:rFonts w:ascii="Times New Roman" w:hAnsi="Times New Roman" w:cs="Times New Roman"/>
          <w:szCs w:val="24"/>
        </w:rPr>
      </w:pPr>
      <w:ins w:id="2041" w:author="Author">
        <w:r w:rsidRPr="009C230E">
          <w:rPr>
            <w:rFonts w:ascii="Times New Roman" w:hAnsi="Times New Roman" w:cs="Times New Roman"/>
            <w:szCs w:val="24"/>
          </w:rPr>
          <w:t xml:space="preserve">“Nivani, local Police departments, and Illinois State Police are showing up in droves. </w:t>
        </w:r>
      </w:ins>
      <w:r w:rsidRPr="009C230E">
        <w:rPr>
          <w:rFonts w:ascii="Times New Roman" w:hAnsi="Times New Roman" w:cs="Times New Roman"/>
          <w:szCs w:val="24"/>
        </w:rPr>
        <w:t xml:space="preserve">They’ve surrounded the Merrick residence </w:t>
      </w:r>
      <w:ins w:id="2042" w:author="Author">
        <w:r w:rsidRPr="009C230E">
          <w:rPr>
            <w:rFonts w:ascii="Times New Roman" w:hAnsi="Times New Roman" w:cs="Times New Roman"/>
            <w:szCs w:val="24"/>
          </w:rPr>
          <w:t xml:space="preserve"> </w:t>
        </w:r>
      </w:ins>
      <w:r w:rsidRPr="009C230E">
        <w:rPr>
          <w:rFonts w:ascii="Times New Roman" w:hAnsi="Times New Roman" w:cs="Times New Roman"/>
          <w:szCs w:val="24"/>
        </w:rPr>
        <w:t>with</w:t>
      </w:r>
      <w:ins w:id="2043" w:author="Author">
        <w:r w:rsidRPr="009C230E">
          <w:rPr>
            <w:rFonts w:ascii="Times New Roman" w:hAnsi="Times New Roman" w:cs="Times New Roman"/>
            <w:szCs w:val="24"/>
          </w:rPr>
          <w:t xml:space="preserve"> fifty officers, with</w:t>
        </w:r>
        <w:del w:id="2044" w:author="Author">
          <w:r w:rsidRPr="009C230E" w:rsidDel="004A16C1">
            <w:rPr>
              <w:rFonts w:ascii="Times New Roman" w:hAnsi="Times New Roman" w:cs="Times New Roman"/>
              <w:szCs w:val="24"/>
            </w:rPr>
            <w:delText>almost all with long guns. I’ve got</w:delText>
          </w:r>
        </w:del>
        <w:r w:rsidRPr="009C230E">
          <w:rPr>
            <w:rFonts w:ascii="Times New Roman" w:hAnsi="Times New Roman" w:cs="Times New Roman"/>
            <w:szCs w:val="24"/>
          </w:rPr>
          <w:t xml:space="preserve"> an FBI Agent on each side with operational control. </w:t>
        </w:r>
        <w:del w:id="2045" w:author="Author">
          <w:r w:rsidRPr="009C230E" w:rsidDel="002D2094">
            <w:rPr>
              <w:rFonts w:ascii="Times New Roman" w:hAnsi="Times New Roman" w:cs="Times New Roman"/>
              <w:szCs w:val="24"/>
            </w:rPr>
            <w:delText>They’ll see that nobody fires aton the second floor when we’re clearing it</w:delText>
          </w:r>
        </w:del>
      </w:ins>
      <w:r w:rsidRPr="009C230E">
        <w:rPr>
          <w:rFonts w:ascii="Times New Roman" w:hAnsi="Times New Roman" w:cs="Times New Roman"/>
          <w:szCs w:val="24"/>
        </w:rPr>
        <w:t>They’ll see nobody fires on the second floor when we're clearing it</w:t>
      </w:r>
      <w:ins w:id="2046" w:author="Author">
        <w:r w:rsidRPr="009C230E">
          <w:rPr>
            <w:rFonts w:ascii="Times New Roman" w:hAnsi="Times New Roman" w:cs="Times New Roman"/>
            <w:szCs w:val="24"/>
          </w:rPr>
          <w:t xml:space="preserve">. The police are </w:t>
        </w:r>
        <w:del w:id="2047" w:author="Author">
          <w:r w:rsidRPr="009C230E" w:rsidDel="002D2094">
            <w:rPr>
              <w:rFonts w:ascii="Times New Roman" w:hAnsi="Times New Roman" w:cs="Times New Roman"/>
              <w:szCs w:val="24"/>
            </w:rPr>
            <w:delText xml:space="preserve">currently </w:delText>
          </w:r>
        </w:del>
        <w:r w:rsidRPr="009C230E">
          <w:rPr>
            <w:rFonts w:ascii="Times New Roman" w:hAnsi="Times New Roman" w:cs="Times New Roman"/>
            <w:szCs w:val="24"/>
          </w:rPr>
          <w:t>evacuating the neighboring residences to the John the Baptist school cafeteria. Pastor DeMoise has opened it up and is preparing to make breakfast.”</w:t>
        </w:r>
      </w:ins>
    </w:p>
    <w:p w14:paraId="122667EB" w14:textId="77777777" w:rsidR="001418B6" w:rsidRPr="009C230E" w:rsidRDefault="001418B6" w:rsidP="001418B6">
      <w:pPr>
        <w:pStyle w:val="BodyNormal"/>
        <w:rPr>
          <w:ins w:id="2048" w:author="Author"/>
          <w:rFonts w:ascii="Times New Roman" w:hAnsi="Times New Roman" w:cs="Times New Roman"/>
          <w:szCs w:val="24"/>
        </w:rPr>
      </w:pPr>
      <w:ins w:id="2049" w:author="Author">
        <w:del w:id="2050" w:author="Author">
          <w:r w:rsidRPr="009C230E" w:rsidDel="00F725D2">
            <w:rPr>
              <w:rFonts w:ascii="Times New Roman" w:hAnsi="Times New Roman" w:cs="Times New Roman"/>
              <w:szCs w:val="24"/>
            </w:rPr>
            <w:delText>Just then, t</w:delText>
          </w:r>
        </w:del>
        <w:r w:rsidRPr="009C230E">
          <w:rPr>
            <w:rFonts w:ascii="Times New Roman" w:hAnsi="Times New Roman" w:cs="Times New Roman"/>
            <w:szCs w:val="24"/>
          </w:rPr>
          <w:t>The loudspeakers in the SWAT armored vehicle sounded off in Russian. Agent Mason set his FBI phone to translate what Officer Polushin said.</w:t>
        </w:r>
        <w:r w:rsidRPr="009C230E">
          <w:rPr>
            <w:rFonts w:ascii="Times New Roman" w:hAnsi="Times New Roman" w:cs="Times New Roman"/>
            <w:szCs w:val="24"/>
          </w:rPr>
          <w:br/>
        </w:r>
      </w:ins>
    </w:p>
    <w:p w14:paraId="666D5638" w14:textId="77777777" w:rsidR="001418B6" w:rsidRPr="009C230E" w:rsidRDefault="001418B6" w:rsidP="001418B6">
      <w:pPr>
        <w:pStyle w:val="BodyNormal"/>
        <w:ind w:right="720" w:firstLine="18"/>
        <w:rPr>
          <w:ins w:id="2051" w:author="Author"/>
          <w:rFonts w:ascii="Times New Roman" w:hAnsi="Times New Roman" w:cs="Times New Roman"/>
          <w:i/>
          <w:iCs/>
          <w:szCs w:val="24"/>
          <w:rPrChange w:id="2052" w:author="Author">
            <w:rPr>
              <w:ins w:id="2053" w:author="Author"/>
            </w:rPr>
          </w:rPrChange>
        </w:rPr>
      </w:pPr>
      <w:ins w:id="2054" w:author="Author">
        <w:r w:rsidRPr="009C230E">
          <w:rPr>
            <w:rFonts w:ascii="Times New Roman" w:hAnsi="Times New Roman" w:cs="Times New Roman"/>
            <w:i/>
            <w:iCs/>
            <w:szCs w:val="24"/>
            <w:rPrChange w:id="2055" w:author="Author">
              <w:rPr/>
            </w:rPrChange>
          </w:rPr>
          <w:t xml:space="preserve">“Russian Vortex Team. Your mission has failed. </w:t>
        </w:r>
      </w:ins>
    </w:p>
    <w:p w14:paraId="0B9196DC" w14:textId="77777777" w:rsidR="001418B6" w:rsidRPr="009C230E" w:rsidRDefault="001418B6" w:rsidP="001418B6">
      <w:pPr>
        <w:pStyle w:val="BodyNormal"/>
        <w:ind w:right="720" w:firstLine="18"/>
        <w:rPr>
          <w:ins w:id="2056" w:author="Author"/>
          <w:rFonts w:ascii="Times New Roman" w:hAnsi="Times New Roman" w:cs="Times New Roman"/>
          <w:i/>
          <w:iCs/>
          <w:szCs w:val="24"/>
          <w:rPrChange w:id="2057" w:author="Author">
            <w:rPr>
              <w:ins w:id="2058" w:author="Author"/>
            </w:rPr>
          </w:rPrChange>
        </w:rPr>
      </w:pPr>
      <w:ins w:id="2059" w:author="Author">
        <w:r w:rsidRPr="009C230E">
          <w:rPr>
            <w:rFonts w:ascii="Times New Roman" w:hAnsi="Times New Roman" w:cs="Times New Roman"/>
            <w:i/>
            <w:iCs/>
            <w:szCs w:val="24"/>
            <w:rPrChange w:id="2060" w:author="Author">
              <w:rPr/>
            </w:rPrChange>
          </w:rPr>
          <w:t>We have captured Vasily and Grigoriy. Your pilot is dead.</w:t>
        </w:r>
      </w:ins>
    </w:p>
    <w:p w14:paraId="6B553AB4" w14:textId="77777777" w:rsidR="001418B6" w:rsidRPr="009C230E" w:rsidRDefault="001418B6" w:rsidP="001418B6">
      <w:pPr>
        <w:pStyle w:val="BodyNormal"/>
        <w:ind w:right="720" w:firstLine="18"/>
        <w:rPr>
          <w:ins w:id="2061" w:author="Author"/>
          <w:rFonts w:ascii="Times New Roman" w:hAnsi="Times New Roman" w:cs="Times New Roman"/>
          <w:i/>
          <w:iCs/>
          <w:szCs w:val="24"/>
          <w:rPrChange w:id="2062" w:author="Author">
            <w:rPr>
              <w:ins w:id="2063" w:author="Author"/>
            </w:rPr>
          </w:rPrChange>
        </w:rPr>
      </w:pPr>
      <w:ins w:id="2064" w:author="Author">
        <w:del w:id="2065" w:author="Author">
          <w:r w:rsidRPr="009C230E" w:rsidDel="00F725D2">
            <w:rPr>
              <w:rFonts w:ascii="Times New Roman" w:hAnsi="Times New Roman" w:cs="Times New Roman"/>
              <w:i/>
              <w:iCs/>
              <w:szCs w:val="24"/>
              <w:rPrChange w:id="2066" w:author="Author">
                <w:rPr/>
              </w:rPrChange>
            </w:rPr>
            <w:lastRenderedPageBreak/>
            <w:delText xml:space="preserve"> </w:delText>
          </w:r>
        </w:del>
        <w:r w:rsidRPr="009C230E">
          <w:rPr>
            <w:rFonts w:ascii="Times New Roman" w:hAnsi="Times New Roman" w:cs="Times New Roman"/>
            <w:i/>
            <w:iCs/>
            <w:szCs w:val="24"/>
            <w:rPrChange w:id="2067" w:author="Author">
              <w:rPr/>
            </w:rPrChange>
          </w:rPr>
          <w:t xml:space="preserve">We </w:t>
        </w:r>
        <w:proofErr w:type="gramStart"/>
        <w:r w:rsidRPr="009C230E">
          <w:rPr>
            <w:rFonts w:ascii="Times New Roman" w:hAnsi="Times New Roman" w:cs="Times New Roman"/>
            <w:i/>
            <w:iCs/>
            <w:szCs w:val="24"/>
            <w:rPrChange w:id="2068" w:author="Author">
              <w:rPr/>
            </w:rPrChange>
          </w:rPr>
          <w:t>have surrounded</w:t>
        </w:r>
        <w:proofErr w:type="gramEnd"/>
        <w:r w:rsidRPr="009C230E">
          <w:rPr>
            <w:rFonts w:ascii="Times New Roman" w:hAnsi="Times New Roman" w:cs="Times New Roman"/>
            <w:i/>
            <w:iCs/>
            <w:szCs w:val="24"/>
            <w:rPrChange w:id="2069" w:author="Author">
              <w:rPr/>
            </w:rPrChange>
          </w:rPr>
          <w:t xml:space="preserve"> </w:t>
        </w:r>
      </w:ins>
      <w:r w:rsidRPr="009C230E">
        <w:rPr>
          <w:rFonts w:ascii="Times New Roman" w:hAnsi="Times New Roman" w:cs="Times New Roman"/>
          <w:i/>
          <w:iCs/>
          <w:szCs w:val="24"/>
        </w:rPr>
        <w:t>the</w:t>
      </w:r>
      <w:ins w:id="2070" w:author="Author">
        <w:r w:rsidRPr="009C230E">
          <w:rPr>
            <w:rFonts w:ascii="Times New Roman" w:hAnsi="Times New Roman" w:cs="Times New Roman"/>
            <w:i/>
            <w:iCs/>
            <w:szCs w:val="24"/>
            <w:rPrChange w:id="2071" w:author="Author">
              <w:rPr/>
            </w:rPrChange>
          </w:rPr>
          <w:t xml:space="preserve"> Merrick home </w:t>
        </w:r>
        <w:del w:id="2072" w:author="Author">
          <w:r w:rsidRPr="009C230E" w:rsidDel="00F725D2">
            <w:rPr>
              <w:rFonts w:ascii="Times New Roman" w:hAnsi="Times New Roman" w:cs="Times New Roman"/>
              <w:i/>
              <w:iCs/>
              <w:szCs w:val="24"/>
              <w:rPrChange w:id="2073" w:author="Author">
                <w:rPr/>
              </w:rPrChange>
            </w:rPr>
            <w:delText xml:space="preserve">is surrounded by over </w:delText>
          </w:r>
        </w:del>
        <w:r w:rsidRPr="009C230E">
          <w:rPr>
            <w:rFonts w:ascii="Times New Roman" w:hAnsi="Times New Roman" w:cs="Times New Roman"/>
            <w:i/>
            <w:iCs/>
            <w:szCs w:val="24"/>
            <w:rPrChange w:id="2074" w:author="Author">
              <w:rPr/>
            </w:rPrChange>
          </w:rPr>
          <w:t xml:space="preserve">with a </w:t>
        </w:r>
        <w:proofErr w:type="gramStart"/>
        <w:r w:rsidRPr="009C230E">
          <w:rPr>
            <w:rFonts w:ascii="Times New Roman" w:hAnsi="Times New Roman" w:cs="Times New Roman"/>
            <w:i/>
            <w:iCs/>
            <w:szCs w:val="24"/>
            <w:rPrChange w:id="2075" w:author="Author">
              <w:rPr/>
            </w:rPrChange>
          </w:rPr>
          <w:t>hundred armed</w:t>
        </w:r>
        <w:proofErr w:type="gramEnd"/>
        <w:r w:rsidRPr="009C230E">
          <w:rPr>
            <w:rFonts w:ascii="Times New Roman" w:hAnsi="Times New Roman" w:cs="Times New Roman"/>
            <w:i/>
            <w:iCs/>
            <w:szCs w:val="24"/>
            <w:rPrChange w:id="2076" w:author="Author">
              <w:rPr/>
            </w:rPrChange>
          </w:rPr>
          <w:t xml:space="preserve"> officers.</w:t>
        </w:r>
      </w:ins>
    </w:p>
    <w:p w14:paraId="3FBA01DA" w14:textId="77777777" w:rsidR="001418B6" w:rsidRPr="009C230E" w:rsidRDefault="001418B6" w:rsidP="001418B6">
      <w:pPr>
        <w:pStyle w:val="BodyNormal"/>
        <w:ind w:right="720" w:firstLine="18"/>
        <w:rPr>
          <w:ins w:id="2077" w:author="Author"/>
          <w:rFonts w:ascii="Times New Roman" w:hAnsi="Times New Roman" w:cs="Times New Roman"/>
          <w:i/>
          <w:iCs/>
          <w:szCs w:val="24"/>
          <w:rPrChange w:id="2078" w:author="Author">
            <w:rPr>
              <w:ins w:id="2079" w:author="Author"/>
            </w:rPr>
          </w:rPrChange>
        </w:rPr>
      </w:pPr>
      <w:ins w:id="2080" w:author="Author">
        <w:del w:id="2081" w:author="Author">
          <w:r w:rsidRPr="009C230E" w:rsidDel="00F725D2">
            <w:rPr>
              <w:rFonts w:ascii="Times New Roman" w:hAnsi="Times New Roman" w:cs="Times New Roman"/>
              <w:i/>
              <w:iCs/>
              <w:szCs w:val="24"/>
              <w:rPrChange w:id="2082" w:author="Author">
                <w:rPr/>
              </w:rPrChange>
            </w:rPr>
            <w:delText xml:space="preserve"> </w:delText>
          </w:r>
        </w:del>
        <w:r w:rsidRPr="009C230E">
          <w:rPr>
            <w:rFonts w:ascii="Times New Roman" w:hAnsi="Times New Roman" w:cs="Times New Roman"/>
            <w:i/>
            <w:iCs/>
            <w:szCs w:val="24"/>
            <w:rPrChange w:id="2083" w:author="Author">
              <w:rPr/>
            </w:rPrChange>
          </w:rPr>
          <w:t>There is no escape.</w:t>
        </w:r>
      </w:ins>
    </w:p>
    <w:p w14:paraId="5DE5E8C7" w14:textId="77777777" w:rsidR="001418B6" w:rsidRPr="009C230E" w:rsidRDefault="001418B6" w:rsidP="001418B6">
      <w:pPr>
        <w:pStyle w:val="BodyNormal"/>
        <w:ind w:right="720" w:firstLine="18"/>
        <w:rPr>
          <w:ins w:id="2084" w:author="Author"/>
          <w:rFonts w:ascii="Times New Roman" w:hAnsi="Times New Roman" w:cs="Times New Roman"/>
          <w:i/>
          <w:iCs/>
          <w:szCs w:val="24"/>
          <w:rPrChange w:id="2085" w:author="Author">
            <w:rPr>
              <w:ins w:id="2086" w:author="Author"/>
            </w:rPr>
          </w:rPrChange>
        </w:rPr>
      </w:pPr>
      <w:ins w:id="2087" w:author="Author">
        <w:r w:rsidRPr="009C230E">
          <w:rPr>
            <w:rFonts w:ascii="Times New Roman" w:hAnsi="Times New Roman" w:cs="Times New Roman"/>
            <w:i/>
            <w:iCs/>
            <w:szCs w:val="24"/>
            <w:rPrChange w:id="2088" w:author="Author">
              <w:rPr/>
            </w:rPrChange>
          </w:rPr>
          <w:t>You have killed three of our fellow Police Officers.</w:t>
        </w:r>
      </w:ins>
    </w:p>
    <w:p w14:paraId="581FF94D" w14:textId="77777777" w:rsidR="001418B6" w:rsidRPr="009C230E" w:rsidRDefault="001418B6" w:rsidP="001418B6">
      <w:pPr>
        <w:pStyle w:val="BodyNormal"/>
        <w:ind w:right="720" w:firstLine="18"/>
        <w:rPr>
          <w:ins w:id="2089" w:author="Author"/>
          <w:rFonts w:ascii="Times New Roman" w:hAnsi="Times New Roman" w:cs="Times New Roman"/>
          <w:i/>
          <w:iCs/>
          <w:szCs w:val="24"/>
          <w:rPrChange w:id="2090" w:author="Author">
            <w:rPr>
              <w:ins w:id="2091" w:author="Author"/>
            </w:rPr>
          </w:rPrChange>
        </w:rPr>
      </w:pPr>
      <w:ins w:id="2092" w:author="Author">
        <w:del w:id="2093" w:author="Author">
          <w:r w:rsidRPr="009C230E" w:rsidDel="00F725D2">
            <w:rPr>
              <w:rFonts w:ascii="Times New Roman" w:hAnsi="Times New Roman" w:cs="Times New Roman"/>
              <w:i/>
              <w:iCs/>
              <w:szCs w:val="24"/>
              <w:rPrChange w:id="2094" w:author="Author">
                <w:rPr/>
              </w:rPrChange>
            </w:rPr>
            <w:delText xml:space="preserve"> </w:delText>
          </w:r>
        </w:del>
        <w:r w:rsidRPr="009C230E">
          <w:rPr>
            <w:rFonts w:ascii="Times New Roman" w:hAnsi="Times New Roman" w:cs="Times New Roman"/>
            <w:i/>
            <w:iCs/>
            <w:szCs w:val="24"/>
            <w:rPrChange w:id="2095" w:author="Author">
              <w:rPr/>
            </w:rPrChange>
          </w:rPr>
          <w:t>We will not negotiate or offer any deals.</w:t>
        </w:r>
      </w:ins>
    </w:p>
    <w:p w14:paraId="5DABE519" w14:textId="77777777" w:rsidR="001418B6" w:rsidRPr="009C230E" w:rsidRDefault="001418B6" w:rsidP="001418B6">
      <w:pPr>
        <w:pStyle w:val="BodyNormal"/>
        <w:ind w:right="720" w:firstLine="18"/>
        <w:rPr>
          <w:ins w:id="2096" w:author="Author"/>
          <w:rFonts w:ascii="Times New Roman" w:hAnsi="Times New Roman" w:cs="Times New Roman"/>
          <w:i/>
          <w:iCs/>
          <w:szCs w:val="24"/>
          <w:rPrChange w:id="2097" w:author="Author">
            <w:rPr>
              <w:ins w:id="2098" w:author="Author"/>
            </w:rPr>
          </w:rPrChange>
        </w:rPr>
      </w:pPr>
      <w:ins w:id="2099" w:author="Author">
        <w:del w:id="2100" w:author="Author">
          <w:r w:rsidRPr="009C230E" w:rsidDel="00F725D2">
            <w:rPr>
              <w:rFonts w:ascii="Times New Roman" w:hAnsi="Times New Roman" w:cs="Times New Roman"/>
              <w:i/>
              <w:iCs/>
              <w:szCs w:val="24"/>
              <w:rPrChange w:id="2101" w:author="Author">
                <w:rPr/>
              </w:rPrChange>
            </w:rPr>
            <w:delText xml:space="preserve"> </w:delText>
          </w:r>
        </w:del>
        <w:r w:rsidRPr="009C230E">
          <w:rPr>
            <w:rFonts w:ascii="Times New Roman" w:hAnsi="Times New Roman" w:cs="Times New Roman"/>
            <w:i/>
            <w:iCs/>
            <w:szCs w:val="24"/>
            <w:rPrChange w:id="2102" w:author="Author">
              <w:rPr/>
            </w:rPrChange>
          </w:rPr>
          <w:t>Your choice is simple.</w:t>
        </w:r>
      </w:ins>
    </w:p>
    <w:p w14:paraId="2680E007" w14:textId="77777777" w:rsidR="001418B6" w:rsidRPr="009C230E" w:rsidRDefault="001418B6" w:rsidP="001418B6">
      <w:pPr>
        <w:pStyle w:val="BodyNormal"/>
        <w:ind w:right="720" w:firstLine="18"/>
        <w:rPr>
          <w:ins w:id="2103" w:author="Author"/>
          <w:rFonts w:ascii="Times New Roman" w:hAnsi="Times New Roman" w:cs="Times New Roman"/>
          <w:i/>
          <w:iCs/>
          <w:szCs w:val="24"/>
          <w:rPrChange w:id="2104" w:author="Author">
            <w:rPr>
              <w:ins w:id="2105" w:author="Author"/>
            </w:rPr>
          </w:rPrChange>
        </w:rPr>
      </w:pPr>
      <w:ins w:id="2106" w:author="Author">
        <w:del w:id="2107" w:author="Author">
          <w:r w:rsidRPr="009C230E" w:rsidDel="00F725D2">
            <w:rPr>
              <w:rFonts w:ascii="Times New Roman" w:hAnsi="Times New Roman" w:cs="Times New Roman"/>
              <w:i/>
              <w:iCs/>
              <w:szCs w:val="24"/>
              <w:rPrChange w:id="2108" w:author="Author">
                <w:rPr/>
              </w:rPrChange>
            </w:rPr>
            <w:delText xml:space="preserve"> </w:delText>
          </w:r>
        </w:del>
        <w:r w:rsidRPr="009C230E">
          <w:rPr>
            <w:rFonts w:ascii="Times New Roman" w:hAnsi="Times New Roman" w:cs="Times New Roman"/>
            <w:i/>
            <w:iCs/>
            <w:szCs w:val="24"/>
            <w:rPrChange w:id="2109" w:author="Author">
              <w:rPr/>
            </w:rPrChange>
          </w:rPr>
          <w:t xml:space="preserve">Surrender unconditionally, and we will spare your lives, </w:t>
        </w:r>
      </w:ins>
    </w:p>
    <w:p w14:paraId="391F2E41" w14:textId="77777777" w:rsidR="001418B6" w:rsidRPr="009C230E" w:rsidRDefault="001418B6" w:rsidP="001418B6">
      <w:pPr>
        <w:pStyle w:val="BodyNormal"/>
        <w:ind w:right="720" w:firstLine="18"/>
        <w:rPr>
          <w:ins w:id="2110" w:author="Author"/>
          <w:rFonts w:ascii="Times New Roman" w:hAnsi="Times New Roman" w:cs="Times New Roman"/>
          <w:i/>
          <w:iCs/>
          <w:szCs w:val="24"/>
          <w:rPrChange w:id="2111" w:author="Author">
            <w:rPr>
              <w:ins w:id="2112" w:author="Author"/>
            </w:rPr>
          </w:rPrChange>
        </w:rPr>
      </w:pPr>
      <w:ins w:id="2113" w:author="Author">
        <w:r w:rsidRPr="009C230E">
          <w:rPr>
            <w:rFonts w:ascii="Times New Roman" w:hAnsi="Times New Roman" w:cs="Times New Roman"/>
            <w:i/>
            <w:iCs/>
            <w:szCs w:val="24"/>
            <w:rPrChange w:id="2114" w:author="Author">
              <w:rPr/>
            </w:rPrChange>
          </w:rPr>
          <w:t>or we will attack and kill you.</w:t>
        </w:r>
      </w:ins>
    </w:p>
    <w:p w14:paraId="7C3E58EA" w14:textId="77777777" w:rsidR="001418B6" w:rsidRPr="009C230E" w:rsidRDefault="001418B6" w:rsidP="001418B6">
      <w:pPr>
        <w:pStyle w:val="BodyNormal"/>
        <w:ind w:right="720" w:firstLine="18"/>
        <w:rPr>
          <w:ins w:id="2115" w:author="Author"/>
          <w:rFonts w:ascii="Times New Roman" w:hAnsi="Times New Roman" w:cs="Times New Roman"/>
          <w:i/>
          <w:iCs/>
          <w:szCs w:val="24"/>
          <w:rPrChange w:id="2116" w:author="Author">
            <w:rPr>
              <w:ins w:id="2117" w:author="Author"/>
            </w:rPr>
          </w:rPrChange>
        </w:rPr>
      </w:pPr>
      <w:ins w:id="2118" w:author="Author">
        <w:del w:id="2119" w:author="Author">
          <w:r w:rsidRPr="009C230E" w:rsidDel="00F725D2">
            <w:rPr>
              <w:rFonts w:ascii="Times New Roman" w:hAnsi="Times New Roman" w:cs="Times New Roman"/>
              <w:i/>
              <w:iCs/>
              <w:szCs w:val="24"/>
              <w:rPrChange w:id="2120" w:author="Author">
                <w:rPr/>
              </w:rPrChange>
            </w:rPr>
            <w:delText xml:space="preserve"> </w:delText>
          </w:r>
        </w:del>
        <w:r w:rsidRPr="009C230E">
          <w:rPr>
            <w:rFonts w:ascii="Times New Roman" w:hAnsi="Times New Roman" w:cs="Times New Roman"/>
            <w:i/>
            <w:iCs/>
            <w:szCs w:val="24"/>
            <w:rPrChange w:id="2121" w:author="Author">
              <w:rPr/>
            </w:rPrChange>
          </w:rPr>
          <w:t>Answer now.</w:t>
        </w:r>
      </w:ins>
    </w:p>
    <w:p w14:paraId="7EE5F906" w14:textId="77777777" w:rsidR="001418B6" w:rsidRPr="009C230E" w:rsidRDefault="001418B6" w:rsidP="001418B6">
      <w:pPr>
        <w:pStyle w:val="BodyNormal"/>
        <w:ind w:right="720" w:firstLine="18"/>
        <w:rPr>
          <w:ins w:id="2122" w:author="Author"/>
          <w:rFonts w:ascii="Times New Roman" w:hAnsi="Times New Roman" w:cs="Times New Roman"/>
          <w:szCs w:val="24"/>
        </w:rPr>
      </w:pPr>
      <w:ins w:id="2123" w:author="Author">
        <w:del w:id="2124" w:author="Author">
          <w:r w:rsidRPr="009C230E" w:rsidDel="00F725D2">
            <w:rPr>
              <w:rFonts w:ascii="Times New Roman" w:hAnsi="Times New Roman" w:cs="Times New Roman"/>
              <w:i/>
              <w:iCs/>
              <w:szCs w:val="24"/>
              <w:rPrChange w:id="2125" w:author="Author">
                <w:rPr/>
              </w:rPrChange>
            </w:rPr>
            <w:delText xml:space="preserve"> </w:delText>
          </w:r>
        </w:del>
        <w:r w:rsidRPr="009C230E">
          <w:rPr>
            <w:rFonts w:ascii="Times New Roman" w:hAnsi="Times New Roman" w:cs="Times New Roman"/>
            <w:i/>
            <w:iCs/>
            <w:szCs w:val="24"/>
            <w:rPrChange w:id="2126" w:author="Author">
              <w:rPr/>
            </w:rPrChange>
          </w:rPr>
          <w:t>There will be no other warnings.”</w:t>
        </w:r>
        <w:r w:rsidRPr="009C230E">
          <w:rPr>
            <w:rFonts w:ascii="Times New Roman" w:hAnsi="Times New Roman" w:cs="Times New Roman"/>
            <w:szCs w:val="24"/>
          </w:rPr>
          <w:br/>
        </w:r>
      </w:ins>
    </w:p>
    <w:p w14:paraId="578F4A4C" w14:textId="77777777" w:rsidR="001418B6" w:rsidRPr="009C230E" w:rsidRDefault="001418B6" w:rsidP="001418B6">
      <w:pPr>
        <w:pStyle w:val="BodyNormal"/>
        <w:rPr>
          <w:ins w:id="2127" w:author="Author"/>
          <w:rFonts w:ascii="Times New Roman" w:hAnsi="Times New Roman" w:cs="Times New Roman"/>
          <w:szCs w:val="24"/>
        </w:rPr>
      </w:pPr>
      <w:ins w:id="2128" w:author="Author">
        <w:r w:rsidRPr="009C230E">
          <w:rPr>
            <w:rFonts w:ascii="Times New Roman" w:hAnsi="Times New Roman" w:cs="Times New Roman"/>
            <w:szCs w:val="24"/>
          </w:rPr>
          <w:t>After a</w:t>
        </w:r>
        <w:del w:id="2129" w:author="Author">
          <w:r w:rsidRPr="009C230E" w:rsidDel="00F725D2">
            <w:rPr>
              <w:rFonts w:ascii="Times New Roman" w:hAnsi="Times New Roman" w:cs="Times New Roman"/>
              <w:szCs w:val="24"/>
            </w:rPr>
            <w:delText>A</w:delText>
          </w:r>
        </w:del>
        <w:r w:rsidRPr="009C230E">
          <w:rPr>
            <w:rFonts w:ascii="Times New Roman" w:hAnsi="Times New Roman" w:cs="Times New Roman"/>
            <w:szCs w:val="24"/>
          </w:rPr>
          <w:t xml:space="preserve"> short pause, </w:t>
        </w:r>
        <w:del w:id="2130" w:author="Author">
          <w:r w:rsidRPr="009C230E" w:rsidDel="00F725D2">
            <w:rPr>
              <w:rFonts w:ascii="Times New Roman" w:hAnsi="Times New Roman" w:cs="Times New Roman"/>
              <w:szCs w:val="24"/>
            </w:rPr>
            <w:delText xml:space="preserve"> was followed by </w:delText>
          </w:r>
        </w:del>
        <w:r w:rsidRPr="009C230E">
          <w:rPr>
            <w:rFonts w:ascii="Times New Roman" w:hAnsi="Times New Roman" w:cs="Times New Roman"/>
            <w:szCs w:val="24"/>
          </w:rPr>
          <w:t>a voice shout</w:t>
        </w:r>
        <w:del w:id="2131" w:author="Author">
          <w:r w:rsidRPr="009C230E" w:rsidDel="00F725D2">
            <w:rPr>
              <w:rFonts w:ascii="Times New Roman" w:hAnsi="Times New Roman" w:cs="Times New Roman"/>
              <w:szCs w:val="24"/>
            </w:rPr>
            <w:delText>ing</w:delText>
          </w:r>
        </w:del>
        <w:r w:rsidRPr="009C230E">
          <w:rPr>
            <w:rFonts w:ascii="Times New Roman" w:hAnsi="Times New Roman" w:cs="Times New Roman"/>
            <w:szCs w:val="24"/>
          </w:rPr>
          <w:t>ed from a third-floor window.</w:t>
        </w:r>
      </w:ins>
    </w:p>
    <w:p w14:paraId="2F222DD6" w14:textId="77777777" w:rsidR="001418B6" w:rsidRPr="009C230E" w:rsidRDefault="001418B6" w:rsidP="001418B6">
      <w:pPr>
        <w:pStyle w:val="BodyNormal"/>
        <w:rPr>
          <w:ins w:id="2132" w:author="Author"/>
          <w:rFonts w:ascii="Times New Roman" w:hAnsi="Times New Roman" w:cs="Times New Roman"/>
          <w:szCs w:val="24"/>
        </w:rPr>
      </w:pPr>
    </w:p>
    <w:p w14:paraId="4D45379E" w14:textId="77777777" w:rsidR="001418B6" w:rsidRPr="009C230E" w:rsidRDefault="001418B6" w:rsidP="001418B6">
      <w:pPr>
        <w:pStyle w:val="BodyNormal"/>
        <w:rPr>
          <w:ins w:id="2133" w:author="Author"/>
          <w:rFonts w:ascii="Times New Roman" w:hAnsi="Times New Roman" w:cs="Times New Roman"/>
          <w:i/>
          <w:iCs/>
          <w:szCs w:val="24"/>
          <w:rPrChange w:id="2134" w:author="Author">
            <w:rPr>
              <w:ins w:id="2135" w:author="Author"/>
            </w:rPr>
          </w:rPrChange>
        </w:rPr>
      </w:pPr>
      <w:ins w:id="2136" w:author="Author">
        <w:r w:rsidRPr="009C230E">
          <w:rPr>
            <w:rFonts w:ascii="Times New Roman" w:hAnsi="Times New Roman" w:cs="Times New Roman"/>
            <w:i/>
            <w:iCs/>
            <w:szCs w:val="24"/>
            <w:rPrChange w:id="2137" w:author="Author">
              <w:rPr/>
            </w:rPrChange>
          </w:rPr>
          <w:t>“</w:t>
        </w:r>
        <w:proofErr w:type="spellStart"/>
        <w:r w:rsidRPr="009C230E">
          <w:rPr>
            <w:rFonts w:ascii="Times New Roman" w:hAnsi="Times New Roman" w:cs="Times New Roman"/>
            <w:i/>
            <w:iCs/>
            <w:szCs w:val="24"/>
            <w:rPrChange w:id="2138" w:author="Author">
              <w:rPr/>
            </w:rPrChange>
          </w:rPr>
          <w:t>Prikhodite</w:t>
        </w:r>
        <w:proofErr w:type="spellEnd"/>
        <w:r w:rsidRPr="009C230E">
          <w:rPr>
            <w:rFonts w:ascii="Times New Roman" w:hAnsi="Times New Roman" w:cs="Times New Roman"/>
            <w:i/>
            <w:iCs/>
            <w:szCs w:val="24"/>
            <w:rPrChange w:id="2139" w:author="Author">
              <w:rPr/>
            </w:rPrChange>
          </w:rPr>
          <w:t xml:space="preserve"> </w:t>
        </w:r>
        <w:proofErr w:type="spellStart"/>
        <w:r w:rsidRPr="009C230E">
          <w:rPr>
            <w:rFonts w:ascii="Times New Roman" w:hAnsi="Times New Roman" w:cs="Times New Roman"/>
            <w:i/>
            <w:iCs/>
            <w:szCs w:val="24"/>
            <w:rPrChange w:id="2140" w:author="Author">
              <w:rPr/>
            </w:rPrChange>
          </w:rPr>
          <w:t>i</w:t>
        </w:r>
        <w:proofErr w:type="spellEnd"/>
        <w:r w:rsidRPr="009C230E">
          <w:rPr>
            <w:rFonts w:ascii="Times New Roman" w:hAnsi="Times New Roman" w:cs="Times New Roman"/>
            <w:i/>
            <w:iCs/>
            <w:szCs w:val="24"/>
            <w:rPrChange w:id="2141" w:author="Author">
              <w:rPr/>
            </w:rPrChange>
          </w:rPr>
          <w:t xml:space="preserve"> </w:t>
        </w:r>
        <w:proofErr w:type="spellStart"/>
        <w:r w:rsidRPr="009C230E">
          <w:rPr>
            <w:rFonts w:ascii="Times New Roman" w:hAnsi="Times New Roman" w:cs="Times New Roman"/>
            <w:i/>
            <w:iCs/>
            <w:szCs w:val="24"/>
            <w:rPrChange w:id="2142" w:author="Author">
              <w:rPr/>
            </w:rPrChange>
          </w:rPr>
          <w:t>zaberite</w:t>
        </w:r>
        <w:proofErr w:type="spellEnd"/>
        <w:r w:rsidRPr="009C230E">
          <w:rPr>
            <w:rFonts w:ascii="Times New Roman" w:hAnsi="Times New Roman" w:cs="Times New Roman"/>
            <w:i/>
            <w:iCs/>
            <w:szCs w:val="24"/>
            <w:rPrChange w:id="2143" w:author="Author">
              <w:rPr/>
            </w:rPrChange>
          </w:rPr>
          <w:t xml:space="preserve"> </w:t>
        </w:r>
        <w:proofErr w:type="spellStart"/>
        <w:r w:rsidRPr="009C230E">
          <w:rPr>
            <w:rFonts w:ascii="Times New Roman" w:hAnsi="Times New Roman" w:cs="Times New Roman"/>
            <w:i/>
            <w:iCs/>
            <w:szCs w:val="24"/>
            <w:rPrChange w:id="2144" w:author="Author">
              <w:rPr/>
            </w:rPrChange>
          </w:rPr>
          <w:t>nas</w:t>
        </w:r>
        <w:proofErr w:type="spellEnd"/>
        <w:r w:rsidRPr="009C230E">
          <w:rPr>
            <w:rFonts w:ascii="Times New Roman" w:hAnsi="Times New Roman" w:cs="Times New Roman"/>
            <w:i/>
            <w:iCs/>
            <w:szCs w:val="24"/>
            <w:rPrChange w:id="2145" w:author="Author">
              <w:rPr/>
            </w:rPrChange>
          </w:rPr>
          <w:t xml:space="preserve">, </w:t>
        </w:r>
        <w:proofErr w:type="spellStart"/>
        <w:r w:rsidRPr="009C230E">
          <w:rPr>
            <w:rFonts w:ascii="Times New Roman" w:hAnsi="Times New Roman" w:cs="Times New Roman"/>
            <w:i/>
            <w:iCs/>
            <w:szCs w:val="24"/>
            <w:rPrChange w:id="2146" w:author="Author">
              <w:rPr/>
            </w:rPrChange>
          </w:rPr>
          <w:t>amerikanskiye</w:t>
        </w:r>
        <w:proofErr w:type="spellEnd"/>
        <w:r w:rsidRPr="009C230E">
          <w:rPr>
            <w:rFonts w:ascii="Times New Roman" w:hAnsi="Times New Roman" w:cs="Times New Roman"/>
            <w:i/>
            <w:iCs/>
            <w:szCs w:val="24"/>
            <w:rPrChange w:id="2147" w:author="Author">
              <w:rPr/>
            </w:rPrChange>
          </w:rPr>
          <w:t xml:space="preserve"> </w:t>
        </w:r>
        <w:proofErr w:type="spellStart"/>
        <w:r w:rsidRPr="009C230E">
          <w:rPr>
            <w:rFonts w:ascii="Times New Roman" w:hAnsi="Times New Roman" w:cs="Times New Roman"/>
            <w:i/>
            <w:iCs/>
            <w:szCs w:val="24"/>
            <w:rPrChange w:id="2148" w:author="Author">
              <w:rPr/>
            </w:rPrChange>
          </w:rPr>
          <w:t>svin'i</w:t>
        </w:r>
        <w:proofErr w:type="spellEnd"/>
        <w:r w:rsidRPr="009C230E">
          <w:rPr>
            <w:rFonts w:ascii="Times New Roman" w:hAnsi="Times New Roman" w:cs="Times New Roman"/>
            <w:i/>
            <w:iCs/>
            <w:szCs w:val="24"/>
            <w:rPrChange w:id="2149" w:author="Author">
              <w:rPr/>
            </w:rPrChange>
          </w:rPr>
          <w:t>.”</w:t>
        </w:r>
      </w:ins>
    </w:p>
    <w:p w14:paraId="7373902C" w14:textId="77777777" w:rsidR="001418B6" w:rsidRPr="009C230E" w:rsidRDefault="001418B6" w:rsidP="001418B6">
      <w:pPr>
        <w:pStyle w:val="BodyNormal"/>
        <w:rPr>
          <w:ins w:id="2150" w:author="Author"/>
          <w:rFonts w:ascii="Times New Roman" w:hAnsi="Times New Roman" w:cs="Times New Roman"/>
          <w:szCs w:val="24"/>
        </w:rPr>
      </w:pPr>
    </w:p>
    <w:p w14:paraId="336ED7C7" w14:textId="77777777" w:rsidR="001418B6" w:rsidRPr="009C230E" w:rsidRDefault="001418B6" w:rsidP="001418B6">
      <w:pPr>
        <w:pStyle w:val="BodyNormal"/>
        <w:rPr>
          <w:ins w:id="2151" w:author="Author"/>
          <w:rFonts w:ascii="Times New Roman" w:hAnsi="Times New Roman" w:cs="Times New Roman"/>
          <w:szCs w:val="24"/>
        </w:rPr>
      </w:pPr>
      <w:ins w:id="2152" w:author="Author">
        <w:r w:rsidRPr="009C230E">
          <w:rPr>
            <w:rFonts w:ascii="Times New Roman" w:hAnsi="Times New Roman" w:cs="Times New Roman"/>
            <w:szCs w:val="24"/>
          </w:rPr>
          <w:t xml:space="preserve">“Dan, what did he say?” Commander Subramanian </w:t>
        </w:r>
      </w:ins>
      <w:r w:rsidRPr="009C230E">
        <w:rPr>
          <w:rFonts w:ascii="Times New Roman" w:hAnsi="Times New Roman" w:cs="Times New Roman"/>
          <w:szCs w:val="24"/>
        </w:rPr>
        <w:t>said</w:t>
      </w:r>
      <w:ins w:id="2153" w:author="Author">
        <w:r w:rsidRPr="009C230E">
          <w:rPr>
            <w:rFonts w:ascii="Times New Roman" w:hAnsi="Times New Roman" w:cs="Times New Roman"/>
            <w:szCs w:val="24"/>
          </w:rPr>
          <w:t>.</w:t>
        </w:r>
      </w:ins>
    </w:p>
    <w:p w14:paraId="3E58C76F" w14:textId="77777777" w:rsidR="001418B6" w:rsidRPr="009C230E" w:rsidRDefault="001418B6" w:rsidP="001418B6">
      <w:pPr>
        <w:pStyle w:val="BodyNormal"/>
        <w:rPr>
          <w:ins w:id="2154" w:author="Author"/>
          <w:rFonts w:ascii="Times New Roman" w:hAnsi="Times New Roman" w:cs="Times New Roman"/>
          <w:szCs w:val="24"/>
        </w:rPr>
      </w:pPr>
      <w:ins w:id="2155" w:author="Author">
        <w:r w:rsidRPr="009C230E">
          <w:rPr>
            <w:rFonts w:ascii="Times New Roman" w:hAnsi="Times New Roman" w:cs="Times New Roman"/>
            <w:szCs w:val="24"/>
          </w:rPr>
          <w:t>“Loosely translated, sir, “Come and get us, American pigs.”</w:t>
        </w:r>
      </w:ins>
    </w:p>
    <w:p w14:paraId="6EE7B481" w14:textId="77777777" w:rsidR="001418B6" w:rsidRPr="009C230E" w:rsidRDefault="001418B6" w:rsidP="001418B6">
      <w:pPr>
        <w:pStyle w:val="BodyNormal"/>
        <w:rPr>
          <w:ins w:id="2156" w:author="Author"/>
          <w:rFonts w:ascii="Times New Roman" w:hAnsi="Times New Roman" w:cs="Times New Roman"/>
          <w:szCs w:val="24"/>
        </w:rPr>
      </w:pPr>
      <w:ins w:id="2157" w:author="Author">
        <w:r w:rsidRPr="009C230E">
          <w:rPr>
            <w:rFonts w:ascii="Times New Roman" w:hAnsi="Times New Roman" w:cs="Times New Roman"/>
            <w:szCs w:val="24"/>
          </w:rPr>
          <w:t xml:space="preserve">Dismissing that with a shrug, Nivani quickly organized his assault. First, he placed a team of SWAT officers and a couple of FBI sharpshooters on the landings below the second floor on the south end of the house. Their mission was to prevent any escape from that end of the house. A similar tactical placement on the north staircase would stop </w:t>
        </w:r>
        <w:r w:rsidRPr="009C230E">
          <w:rPr>
            <w:rFonts w:ascii="Times New Roman" w:hAnsi="Times New Roman" w:cs="Times New Roman"/>
            <w:szCs w:val="24"/>
          </w:rPr>
          <w:lastRenderedPageBreak/>
          <w:t xml:space="preserve">any attempt to </w:t>
        </w:r>
      </w:ins>
      <w:r w:rsidRPr="009C230E">
        <w:rPr>
          <w:rFonts w:ascii="Times New Roman" w:hAnsi="Times New Roman" w:cs="Times New Roman"/>
          <w:szCs w:val="24"/>
        </w:rPr>
        <w:t>counterattack</w:t>
      </w:r>
      <w:ins w:id="2158" w:author="Author">
        <w:r w:rsidRPr="009C230E">
          <w:rPr>
            <w:rFonts w:ascii="Times New Roman" w:hAnsi="Times New Roman" w:cs="Times New Roman"/>
            <w:szCs w:val="24"/>
          </w:rPr>
          <w:t xml:space="preserve"> the search party.</w:t>
        </w:r>
      </w:ins>
    </w:p>
    <w:p w14:paraId="4A04A822" w14:textId="77777777" w:rsidR="001418B6" w:rsidRPr="009C230E" w:rsidRDefault="001418B6" w:rsidP="001418B6">
      <w:pPr>
        <w:pStyle w:val="BodyNormal"/>
        <w:rPr>
          <w:ins w:id="2159" w:author="Author"/>
          <w:rFonts w:ascii="Times New Roman" w:hAnsi="Times New Roman" w:cs="Times New Roman"/>
          <w:szCs w:val="24"/>
        </w:rPr>
      </w:pPr>
      <w:ins w:id="2160" w:author="Author">
        <w:r w:rsidRPr="009C230E">
          <w:rPr>
            <w:rFonts w:ascii="Times New Roman" w:hAnsi="Times New Roman" w:cs="Times New Roman"/>
            <w:szCs w:val="24"/>
          </w:rPr>
          <w:t xml:space="preserve">Then, with all avenues of escape closed off, Nivani and a group of five officers with full armor and </w:t>
        </w:r>
      </w:ins>
      <w:r w:rsidRPr="009C230E">
        <w:rPr>
          <w:rFonts w:ascii="Times New Roman" w:hAnsi="Times New Roman" w:cs="Times New Roman"/>
          <w:szCs w:val="24"/>
        </w:rPr>
        <w:t>M6</w:t>
      </w:r>
      <w:ins w:id="2161" w:author="Author">
        <w:r w:rsidRPr="009C230E">
          <w:rPr>
            <w:rFonts w:ascii="Times New Roman" w:hAnsi="Times New Roman" w:cs="Times New Roman"/>
            <w:szCs w:val="24"/>
          </w:rPr>
          <w:t xml:space="preserve"> assault rifles carefully opened the north door to the second floor. One officer with head-up display glasses released a small drone into the hallway. Satisfied that the hallway was clear, he signaled Commander Subramanian to enter the second floor.</w:t>
        </w:r>
      </w:ins>
    </w:p>
    <w:p w14:paraId="2FB2F027" w14:textId="77777777" w:rsidR="001418B6" w:rsidRPr="009C230E" w:rsidRDefault="001418B6" w:rsidP="001418B6">
      <w:pPr>
        <w:pStyle w:val="BodyNormal"/>
        <w:rPr>
          <w:ins w:id="2162" w:author="Author"/>
          <w:rFonts w:ascii="Times New Roman" w:hAnsi="Times New Roman" w:cs="Times New Roman"/>
          <w:szCs w:val="24"/>
        </w:rPr>
      </w:pPr>
      <w:ins w:id="2163" w:author="Author">
        <w:r w:rsidRPr="009C230E">
          <w:rPr>
            <w:rFonts w:ascii="Times New Roman" w:hAnsi="Times New Roman" w:cs="Times New Roman"/>
            <w:szCs w:val="24"/>
          </w:rPr>
          <w:t>The American Army’s technique for clearing buildings in foreign war zones is brutal. They toss a grenade into a room and enter after the explosion and shrapnel blast have subsided.</w:t>
        </w:r>
      </w:ins>
    </w:p>
    <w:p w14:paraId="7EB3CCCC" w14:textId="77777777" w:rsidR="001418B6" w:rsidRPr="009C230E" w:rsidRDefault="001418B6" w:rsidP="001418B6">
      <w:pPr>
        <w:pStyle w:val="BodyNormal"/>
        <w:rPr>
          <w:ins w:id="2164" w:author="Author"/>
          <w:rFonts w:ascii="Times New Roman" w:hAnsi="Times New Roman" w:cs="Times New Roman"/>
          <w:szCs w:val="24"/>
        </w:rPr>
      </w:pPr>
      <w:ins w:id="2165" w:author="Author">
        <w:r w:rsidRPr="009C230E">
          <w:rPr>
            <w:rFonts w:ascii="Times New Roman" w:hAnsi="Times New Roman" w:cs="Times New Roman"/>
            <w:szCs w:val="24"/>
          </w:rPr>
          <w:t>SWAT teams open the doors in American buildings and let a drone maneuver into the room, using infra</w:t>
        </w:r>
        <w:del w:id="2166" w:author="Author">
          <w:r w:rsidRPr="009C230E" w:rsidDel="002D2094">
            <w:rPr>
              <w:rFonts w:ascii="Times New Roman" w:hAnsi="Times New Roman" w:cs="Times New Roman"/>
              <w:szCs w:val="24"/>
            </w:rPr>
            <w:delText>-</w:delText>
          </w:r>
        </w:del>
        <w:r w:rsidRPr="009C230E">
          <w:rPr>
            <w:rFonts w:ascii="Times New Roman" w:hAnsi="Times New Roman" w:cs="Times New Roman"/>
            <w:szCs w:val="24"/>
          </w:rPr>
          <w:t xml:space="preserve">red imagers to look for perps. If spotted, a flash-bang grenade </w:t>
        </w:r>
        <w:del w:id="2167" w:author="Author">
          <w:r w:rsidRPr="009C230E" w:rsidDel="00F725D2">
            <w:rPr>
              <w:rFonts w:ascii="Times New Roman" w:hAnsi="Times New Roman" w:cs="Times New Roman"/>
              <w:szCs w:val="24"/>
            </w:rPr>
            <w:delText xml:space="preserve">is used to </w:delText>
          </w:r>
        </w:del>
        <w:r w:rsidRPr="009C230E">
          <w:rPr>
            <w:rFonts w:ascii="Times New Roman" w:hAnsi="Times New Roman" w:cs="Times New Roman"/>
            <w:szCs w:val="24"/>
          </w:rPr>
          <w:t xml:space="preserve">stuns the enemy, and armed men enter with </w:t>
        </w:r>
      </w:ins>
      <w:r w:rsidRPr="009C230E">
        <w:rPr>
          <w:rFonts w:ascii="Times New Roman" w:hAnsi="Times New Roman" w:cs="Times New Roman"/>
          <w:szCs w:val="24"/>
        </w:rPr>
        <w:t>M6</w:t>
      </w:r>
      <w:ins w:id="2168" w:author="Author">
        <w:r w:rsidRPr="009C230E">
          <w:rPr>
            <w:rFonts w:ascii="Times New Roman" w:hAnsi="Times New Roman" w:cs="Times New Roman"/>
            <w:szCs w:val="24"/>
          </w:rPr>
          <w:t xml:space="preserve"> carbines. It’s more dangerous but necessary in urban America.</w:t>
        </w:r>
      </w:ins>
    </w:p>
    <w:p w14:paraId="52C4BCFF" w14:textId="77777777" w:rsidR="001418B6" w:rsidRPr="009C230E" w:rsidRDefault="001418B6" w:rsidP="001418B6">
      <w:pPr>
        <w:pStyle w:val="BodyNormal"/>
        <w:rPr>
          <w:ins w:id="2169" w:author="Author"/>
          <w:rFonts w:ascii="Times New Roman" w:hAnsi="Times New Roman" w:cs="Times New Roman"/>
          <w:szCs w:val="24"/>
        </w:rPr>
      </w:pPr>
      <w:ins w:id="2170" w:author="Author">
        <w:r w:rsidRPr="009C230E">
          <w:rPr>
            <w:rFonts w:ascii="Times New Roman" w:hAnsi="Times New Roman" w:cs="Times New Roman"/>
            <w:szCs w:val="24"/>
          </w:rPr>
          <w:t>The SWAT team cautiously swept the second floor, with Mac providing a running commentary of the various bedrooms, bathrooms, and storage closets. The small drones flew in first, followed by SWAT police</w:t>
        </w:r>
        <w:del w:id="2171" w:author="Author">
          <w:r w:rsidRPr="009C230E" w:rsidDel="00F725D2">
            <w:rPr>
              <w:rFonts w:ascii="Times New Roman" w:hAnsi="Times New Roman" w:cs="Times New Roman"/>
              <w:szCs w:val="24"/>
            </w:rPr>
            <w:delText>men</w:delText>
          </w:r>
        </w:del>
        <w:r w:rsidRPr="009C230E">
          <w:rPr>
            <w:rFonts w:ascii="Times New Roman" w:hAnsi="Times New Roman" w:cs="Times New Roman"/>
            <w:szCs w:val="24"/>
          </w:rPr>
          <w:t xml:space="preserve"> officers thoroughly checking the room and its closets. </w:t>
        </w:r>
        <w:del w:id="2172" w:author="Author">
          <w:r w:rsidRPr="009C230E" w:rsidDel="00F725D2">
            <w:rPr>
              <w:rFonts w:ascii="Times New Roman" w:hAnsi="Times New Roman" w:cs="Times New Roman"/>
              <w:szCs w:val="24"/>
            </w:rPr>
            <w:delText>As each room was cleared, t</w:delText>
          </w:r>
        </w:del>
        <w:r w:rsidRPr="009C230E">
          <w:rPr>
            <w:rFonts w:ascii="Times New Roman" w:hAnsi="Times New Roman" w:cs="Times New Roman"/>
            <w:szCs w:val="24"/>
          </w:rPr>
          <w:t xml:space="preserve">The team placed a small SuperNova light source in the cleared </w:t>
        </w:r>
        <w:del w:id="2173" w:author="Author">
          <w:r w:rsidRPr="009C230E" w:rsidDel="00F725D2">
            <w:rPr>
              <w:rFonts w:ascii="Times New Roman" w:hAnsi="Times New Roman" w:cs="Times New Roman"/>
              <w:szCs w:val="24"/>
            </w:rPr>
            <w:delText>room</w:delText>
          </w:r>
        </w:del>
        <w:r w:rsidRPr="009C230E">
          <w:rPr>
            <w:rFonts w:ascii="Times New Roman" w:hAnsi="Times New Roman" w:cs="Times New Roman"/>
            <w:szCs w:val="24"/>
          </w:rPr>
          <w:t xml:space="preserve">space. </w:t>
        </w:r>
        <w:del w:id="2174" w:author="Author">
          <w:r w:rsidRPr="009C230E" w:rsidDel="00F725D2">
            <w:rPr>
              <w:rFonts w:ascii="Times New Roman" w:hAnsi="Times New Roman" w:cs="Times New Roman"/>
              <w:szCs w:val="24"/>
            </w:rPr>
            <w:delText>This allowed t</w:delText>
          </w:r>
        </w:del>
        <w:r w:rsidRPr="009C230E">
          <w:rPr>
            <w:rFonts w:ascii="Times New Roman" w:hAnsi="Times New Roman" w:cs="Times New Roman"/>
            <w:szCs w:val="24"/>
          </w:rPr>
          <w:t>The police surrounding the property could</w:t>
        </w:r>
        <w:del w:id="2175" w:author="Author">
          <w:r w:rsidRPr="009C230E" w:rsidDel="00F725D2">
            <w:rPr>
              <w:rFonts w:ascii="Times New Roman" w:hAnsi="Times New Roman" w:cs="Times New Roman"/>
              <w:szCs w:val="24"/>
            </w:rPr>
            <w:delText>to</w:delText>
          </w:r>
        </w:del>
        <w:r w:rsidRPr="009C230E">
          <w:rPr>
            <w:rFonts w:ascii="Times New Roman" w:hAnsi="Times New Roman" w:cs="Times New Roman"/>
            <w:szCs w:val="24"/>
          </w:rPr>
          <w:t xml:space="preserve"> monitor their progress,</w:t>
        </w:r>
        <w:del w:id="2176" w:author="Author">
          <w:r w:rsidRPr="009C230E" w:rsidDel="00F725D2">
            <w:rPr>
              <w:rFonts w:ascii="Times New Roman" w:hAnsi="Times New Roman" w:cs="Times New Roman"/>
              <w:szCs w:val="24"/>
            </w:rPr>
            <w:delText>,</w:delText>
          </w:r>
        </w:del>
        <w:r w:rsidRPr="009C230E">
          <w:rPr>
            <w:rFonts w:ascii="Times New Roman" w:hAnsi="Times New Roman" w:cs="Times New Roman"/>
            <w:szCs w:val="24"/>
          </w:rPr>
          <w:t xml:space="preserve"> clearing the mansion’s second floor.</w:t>
        </w:r>
      </w:ins>
    </w:p>
    <w:p w14:paraId="60936B76" w14:textId="77777777" w:rsidR="001418B6" w:rsidRPr="009C230E" w:rsidRDefault="001418B6" w:rsidP="001418B6">
      <w:pPr>
        <w:pStyle w:val="BodyNormal"/>
        <w:rPr>
          <w:ins w:id="2177" w:author="Author"/>
          <w:rFonts w:ascii="Times New Roman" w:hAnsi="Times New Roman" w:cs="Times New Roman"/>
          <w:szCs w:val="24"/>
        </w:rPr>
      </w:pPr>
      <w:ins w:id="2178" w:author="Author">
        <w:r w:rsidRPr="009C230E">
          <w:rPr>
            <w:rFonts w:ascii="Times New Roman" w:hAnsi="Times New Roman" w:cs="Times New Roman"/>
            <w:szCs w:val="24"/>
          </w:rPr>
          <w:t xml:space="preserve">Leaving a team in place to control the second floor, Nivani and five SWAT personnel assembled on the landing </w:t>
        </w:r>
        <w:r w:rsidRPr="009C230E">
          <w:rPr>
            <w:rFonts w:ascii="Times New Roman" w:hAnsi="Times New Roman" w:cs="Times New Roman"/>
            <w:szCs w:val="24"/>
          </w:rPr>
          <w:lastRenderedPageBreak/>
          <w:t>between the second and third floor on the north end of the house. Suddenly, the third-floor door opened, and a voice rang out in broken English.</w:t>
        </w:r>
        <w:r w:rsidRPr="009C230E">
          <w:rPr>
            <w:rFonts w:ascii="Times New Roman" w:hAnsi="Times New Roman" w:cs="Times New Roman"/>
            <w:szCs w:val="24"/>
          </w:rPr>
          <w:br/>
        </w:r>
      </w:ins>
    </w:p>
    <w:p w14:paraId="128E6C21" w14:textId="77777777" w:rsidR="001418B6" w:rsidRPr="009C230E" w:rsidRDefault="001418B6" w:rsidP="001418B6">
      <w:pPr>
        <w:pStyle w:val="BodyNormal"/>
        <w:rPr>
          <w:ins w:id="2179" w:author="Author"/>
          <w:rFonts w:ascii="Times New Roman" w:hAnsi="Times New Roman" w:cs="Times New Roman"/>
          <w:i/>
          <w:iCs/>
          <w:szCs w:val="24"/>
          <w:rPrChange w:id="2180" w:author="Author">
            <w:rPr>
              <w:ins w:id="2181" w:author="Author"/>
            </w:rPr>
          </w:rPrChange>
        </w:rPr>
      </w:pPr>
      <w:ins w:id="2182" w:author="Author">
        <w:r w:rsidRPr="009C230E">
          <w:rPr>
            <w:rFonts w:ascii="Times New Roman" w:hAnsi="Times New Roman" w:cs="Times New Roman"/>
            <w:i/>
            <w:iCs/>
            <w:szCs w:val="24"/>
            <w:rPrChange w:id="2183" w:author="Author">
              <w:rPr/>
            </w:rPrChange>
          </w:rPr>
          <w:t>“American Police.</w:t>
        </w:r>
        <w:del w:id="2184" w:author="Author">
          <w:r w:rsidRPr="009C230E" w:rsidDel="000A6A55">
            <w:rPr>
              <w:rFonts w:ascii="Times New Roman" w:hAnsi="Times New Roman" w:cs="Times New Roman"/>
              <w:i/>
              <w:iCs/>
              <w:szCs w:val="24"/>
              <w:rPrChange w:id="2185" w:author="Author">
                <w:rPr/>
              </w:rPrChange>
            </w:rPr>
            <w:delText xml:space="preserve"> </w:delText>
          </w:r>
        </w:del>
      </w:ins>
    </w:p>
    <w:p w14:paraId="7CD6F4CB" w14:textId="77777777" w:rsidR="001418B6" w:rsidRPr="009C230E" w:rsidRDefault="001418B6" w:rsidP="001418B6">
      <w:pPr>
        <w:pStyle w:val="BodyNormal"/>
        <w:rPr>
          <w:ins w:id="2186" w:author="Author"/>
          <w:rFonts w:ascii="Times New Roman" w:hAnsi="Times New Roman" w:cs="Times New Roman"/>
          <w:i/>
          <w:iCs/>
          <w:szCs w:val="24"/>
          <w:rPrChange w:id="2187" w:author="Author">
            <w:rPr>
              <w:ins w:id="2188" w:author="Author"/>
            </w:rPr>
          </w:rPrChange>
        </w:rPr>
      </w:pPr>
      <w:ins w:id="2189" w:author="Author">
        <w:r w:rsidRPr="009C230E">
          <w:rPr>
            <w:rFonts w:ascii="Times New Roman" w:hAnsi="Times New Roman" w:cs="Times New Roman"/>
            <w:i/>
            <w:iCs/>
            <w:szCs w:val="24"/>
            <w:rPrChange w:id="2190" w:author="Author">
              <w:rPr/>
            </w:rPrChange>
          </w:rPr>
          <w:t xml:space="preserve">Vee </w:t>
        </w:r>
        <w:proofErr w:type="gramStart"/>
        <w:r w:rsidRPr="009C230E">
          <w:rPr>
            <w:rFonts w:ascii="Times New Roman" w:hAnsi="Times New Roman" w:cs="Times New Roman"/>
            <w:i/>
            <w:iCs/>
            <w:szCs w:val="24"/>
            <w:rPrChange w:id="2191" w:author="Author">
              <w:rPr/>
            </w:rPrChange>
          </w:rPr>
          <w:t>have</w:t>
        </w:r>
        <w:proofErr w:type="gramEnd"/>
        <w:r w:rsidRPr="009C230E">
          <w:rPr>
            <w:rFonts w:ascii="Times New Roman" w:hAnsi="Times New Roman" w:cs="Times New Roman"/>
            <w:i/>
            <w:iCs/>
            <w:szCs w:val="24"/>
            <w:rPrChange w:id="2192" w:author="Author">
              <w:rPr/>
            </w:rPrChange>
          </w:rPr>
          <w:t xml:space="preserve"> a suitcase nuclear device.</w:t>
        </w:r>
      </w:ins>
    </w:p>
    <w:p w14:paraId="5D7A0289" w14:textId="77777777" w:rsidR="001418B6" w:rsidRPr="009C230E" w:rsidRDefault="001418B6" w:rsidP="001418B6">
      <w:pPr>
        <w:pStyle w:val="BodyNormal"/>
        <w:rPr>
          <w:ins w:id="2193" w:author="Author"/>
          <w:rFonts w:ascii="Times New Roman" w:hAnsi="Times New Roman" w:cs="Times New Roman"/>
          <w:i/>
          <w:iCs/>
          <w:szCs w:val="24"/>
          <w:rPrChange w:id="2194" w:author="Author">
            <w:rPr>
              <w:ins w:id="2195" w:author="Author"/>
            </w:rPr>
          </w:rPrChange>
        </w:rPr>
      </w:pPr>
      <w:ins w:id="2196" w:author="Author">
        <w:del w:id="2197" w:author="Author">
          <w:r w:rsidRPr="009C230E" w:rsidDel="000A6A55">
            <w:rPr>
              <w:rFonts w:ascii="Times New Roman" w:hAnsi="Times New Roman" w:cs="Times New Roman"/>
              <w:i/>
              <w:iCs/>
              <w:szCs w:val="24"/>
              <w:rPrChange w:id="2198" w:author="Author">
                <w:rPr/>
              </w:rPrChange>
            </w:rPr>
            <w:delText xml:space="preserve"> </w:delText>
          </w:r>
        </w:del>
        <w:r w:rsidRPr="009C230E">
          <w:rPr>
            <w:rFonts w:ascii="Times New Roman" w:hAnsi="Times New Roman" w:cs="Times New Roman"/>
            <w:i/>
            <w:iCs/>
            <w:szCs w:val="24"/>
            <w:rPrChange w:id="2199" w:author="Author">
              <w:rPr/>
            </w:rPrChange>
          </w:rPr>
          <w:t>Is from Pak</w:t>
        </w:r>
      </w:ins>
      <w:r w:rsidRPr="009C230E">
        <w:rPr>
          <w:rFonts w:ascii="Times New Roman" w:hAnsi="Times New Roman" w:cs="Times New Roman"/>
          <w:i/>
          <w:iCs/>
          <w:szCs w:val="24"/>
        </w:rPr>
        <w:t>i</w:t>
      </w:r>
      <w:ins w:id="2200" w:author="Author">
        <w:r w:rsidRPr="009C230E">
          <w:rPr>
            <w:rFonts w:ascii="Times New Roman" w:hAnsi="Times New Roman" w:cs="Times New Roman"/>
            <w:i/>
            <w:iCs/>
            <w:szCs w:val="24"/>
            <w:rPrChange w:id="2201" w:author="Author">
              <w:rPr/>
            </w:rPrChange>
          </w:rPr>
          <w:t xml:space="preserve">stani tactical weapon. </w:t>
        </w:r>
      </w:ins>
    </w:p>
    <w:p w14:paraId="2CC0261A" w14:textId="77777777" w:rsidR="001418B6" w:rsidRPr="009C230E" w:rsidRDefault="001418B6" w:rsidP="001418B6">
      <w:pPr>
        <w:pStyle w:val="BodyNormal"/>
        <w:rPr>
          <w:ins w:id="2202" w:author="Author"/>
          <w:rFonts w:ascii="Times New Roman" w:hAnsi="Times New Roman" w:cs="Times New Roman"/>
          <w:i/>
          <w:iCs/>
          <w:szCs w:val="24"/>
          <w:rPrChange w:id="2203" w:author="Author">
            <w:rPr>
              <w:ins w:id="2204" w:author="Author"/>
            </w:rPr>
          </w:rPrChange>
        </w:rPr>
      </w:pPr>
      <w:ins w:id="2205" w:author="Author">
        <w:r w:rsidRPr="009C230E">
          <w:rPr>
            <w:rFonts w:ascii="Times New Roman" w:hAnsi="Times New Roman" w:cs="Times New Roman"/>
            <w:i/>
            <w:iCs/>
            <w:szCs w:val="24"/>
            <w:rPrChange w:id="2206" w:author="Author">
              <w:rPr/>
            </w:rPrChange>
          </w:rPr>
          <w:t xml:space="preserve">Yield </w:t>
        </w:r>
      </w:ins>
      <w:r w:rsidRPr="009C230E">
        <w:rPr>
          <w:rFonts w:ascii="Times New Roman" w:hAnsi="Times New Roman" w:cs="Times New Roman"/>
          <w:i/>
          <w:iCs/>
          <w:szCs w:val="24"/>
        </w:rPr>
        <w:t>fifteen</w:t>
      </w:r>
      <w:ins w:id="2207" w:author="Author">
        <w:r w:rsidRPr="009C230E">
          <w:rPr>
            <w:rFonts w:ascii="Times New Roman" w:hAnsi="Times New Roman" w:cs="Times New Roman"/>
            <w:i/>
            <w:iCs/>
            <w:szCs w:val="24"/>
            <w:rPrChange w:id="2208" w:author="Author">
              <w:rPr/>
            </w:rPrChange>
          </w:rPr>
          <w:t xml:space="preserve"> kilotons, like Hiroshima bomb.</w:t>
        </w:r>
      </w:ins>
    </w:p>
    <w:p w14:paraId="2ACF8209" w14:textId="3B3534A7" w:rsidR="001418B6" w:rsidRPr="009C230E" w:rsidRDefault="001418B6" w:rsidP="00EB6D34">
      <w:pPr>
        <w:pStyle w:val="BodyNormal"/>
        <w:ind w:left="990" w:right="360" w:firstLine="0"/>
        <w:rPr>
          <w:ins w:id="2209" w:author="Author"/>
          <w:rFonts w:ascii="Times New Roman" w:hAnsi="Times New Roman" w:cs="Times New Roman"/>
          <w:i/>
          <w:iCs/>
          <w:szCs w:val="24"/>
          <w:rPrChange w:id="2210" w:author="Author">
            <w:rPr>
              <w:ins w:id="2211" w:author="Author"/>
            </w:rPr>
          </w:rPrChange>
        </w:rPr>
      </w:pPr>
      <w:ins w:id="2212" w:author="Author">
        <w:del w:id="2213" w:author="Author">
          <w:r w:rsidRPr="009C230E" w:rsidDel="000A6A55">
            <w:rPr>
              <w:rFonts w:ascii="Times New Roman" w:hAnsi="Times New Roman" w:cs="Times New Roman"/>
              <w:i/>
              <w:iCs/>
              <w:szCs w:val="24"/>
              <w:rPrChange w:id="2214" w:author="Author">
                <w:rPr/>
              </w:rPrChange>
            </w:rPr>
            <w:delText xml:space="preserve"> </w:delText>
          </w:r>
        </w:del>
        <w:r w:rsidRPr="009C230E">
          <w:rPr>
            <w:rFonts w:ascii="Times New Roman" w:hAnsi="Times New Roman" w:cs="Times New Roman"/>
            <w:i/>
            <w:iCs/>
            <w:szCs w:val="24"/>
            <w:rPrChange w:id="2215" w:author="Author">
              <w:rPr/>
            </w:rPrChange>
          </w:rPr>
          <w:t xml:space="preserve">Vee </w:t>
        </w:r>
        <w:proofErr w:type="gramStart"/>
        <w:r w:rsidRPr="009C230E">
          <w:rPr>
            <w:rFonts w:ascii="Times New Roman" w:hAnsi="Times New Roman" w:cs="Times New Roman"/>
            <w:i/>
            <w:iCs/>
            <w:szCs w:val="24"/>
            <w:rPrChange w:id="2216" w:author="Author">
              <w:rPr/>
            </w:rPrChange>
          </w:rPr>
          <w:t>require</w:t>
        </w:r>
        <w:proofErr w:type="gramEnd"/>
        <w:r w:rsidRPr="009C230E">
          <w:rPr>
            <w:rFonts w:ascii="Times New Roman" w:hAnsi="Times New Roman" w:cs="Times New Roman"/>
            <w:i/>
            <w:iCs/>
            <w:szCs w:val="24"/>
            <w:rPrChange w:id="2217" w:author="Author">
              <w:rPr/>
            </w:rPrChange>
          </w:rPr>
          <w:t xml:space="preserve"> you to make helicopter good, and deliver </w:t>
        </w:r>
        <w:proofErr w:type="spellStart"/>
        <w:r w:rsidRPr="009C230E">
          <w:rPr>
            <w:rFonts w:ascii="Times New Roman" w:hAnsi="Times New Roman" w:cs="Times New Roman"/>
            <w:i/>
            <w:iCs/>
            <w:szCs w:val="24"/>
            <w:rPrChange w:id="2218" w:author="Author">
              <w:rPr/>
            </w:rPrChange>
          </w:rPr>
          <w:t>Vasily,</w:t>
        </w:r>
        <w:del w:id="2219" w:author="Author">
          <w:r w:rsidRPr="009C230E" w:rsidDel="000A6A55">
            <w:rPr>
              <w:rFonts w:ascii="Times New Roman" w:hAnsi="Times New Roman" w:cs="Times New Roman"/>
              <w:i/>
              <w:iCs/>
              <w:szCs w:val="24"/>
              <w:rPrChange w:id="2220" w:author="Author">
                <w:rPr/>
              </w:rPrChange>
            </w:rPr>
            <w:delText xml:space="preserve"> </w:delText>
          </w:r>
        </w:del>
        <w:r w:rsidRPr="009C230E">
          <w:rPr>
            <w:rFonts w:ascii="Times New Roman" w:hAnsi="Times New Roman" w:cs="Times New Roman"/>
            <w:i/>
            <w:iCs/>
            <w:szCs w:val="24"/>
            <w:rPrChange w:id="2221" w:author="Author">
              <w:rPr/>
            </w:rPrChange>
          </w:rPr>
          <w:t>Grigoriy</w:t>
        </w:r>
        <w:proofErr w:type="spellEnd"/>
        <w:r w:rsidRPr="009C230E">
          <w:rPr>
            <w:rFonts w:ascii="Times New Roman" w:hAnsi="Times New Roman" w:cs="Times New Roman"/>
            <w:i/>
            <w:iCs/>
            <w:szCs w:val="24"/>
            <w:rPrChange w:id="2222" w:author="Author">
              <w:rPr/>
            </w:rPrChange>
          </w:rPr>
          <w:t>, Officer Merrick, and woman known as Chicago Angel to</w:t>
        </w:r>
      </w:ins>
      <w:r w:rsidR="007376F4">
        <w:rPr>
          <w:rFonts w:ascii="Times New Roman" w:hAnsi="Times New Roman" w:cs="Times New Roman"/>
          <w:i/>
          <w:iCs/>
          <w:szCs w:val="24"/>
        </w:rPr>
        <w:t xml:space="preserve"> </w:t>
      </w:r>
      <w:ins w:id="2223" w:author="Author">
        <w:del w:id="2224" w:author="Author">
          <w:r w:rsidRPr="009C230E" w:rsidDel="000A6A55">
            <w:rPr>
              <w:rFonts w:ascii="Times New Roman" w:hAnsi="Times New Roman" w:cs="Times New Roman"/>
              <w:i/>
              <w:iCs/>
              <w:szCs w:val="24"/>
              <w:rPrChange w:id="2225" w:author="Author">
                <w:rPr/>
              </w:rPrChange>
            </w:rPr>
            <w:delText xml:space="preserve"> </w:delText>
          </w:r>
        </w:del>
        <w:r w:rsidRPr="009C230E">
          <w:rPr>
            <w:rFonts w:ascii="Times New Roman" w:hAnsi="Times New Roman" w:cs="Times New Roman"/>
            <w:i/>
            <w:iCs/>
            <w:szCs w:val="24"/>
            <w:rPrChange w:id="2226" w:author="Author">
              <w:rPr/>
            </w:rPrChange>
          </w:rPr>
          <w:t>us.</w:t>
        </w:r>
        <w:del w:id="2227" w:author="Author">
          <w:r w:rsidRPr="009C230E" w:rsidDel="000A6A55">
            <w:rPr>
              <w:rFonts w:ascii="Times New Roman" w:hAnsi="Times New Roman" w:cs="Times New Roman"/>
              <w:i/>
              <w:iCs/>
              <w:szCs w:val="24"/>
              <w:rPrChange w:id="2228" w:author="Author">
                <w:rPr/>
              </w:rPrChange>
            </w:rPr>
            <w:delText xml:space="preserve"> </w:delText>
          </w:r>
        </w:del>
      </w:ins>
    </w:p>
    <w:p w14:paraId="75BC64B7" w14:textId="77777777" w:rsidR="001418B6" w:rsidRPr="009C230E" w:rsidRDefault="001418B6" w:rsidP="001418B6">
      <w:pPr>
        <w:pStyle w:val="BodyNormal"/>
        <w:rPr>
          <w:ins w:id="2229" w:author="Author"/>
          <w:rFonts w:ascii="Times New Roman" w:hAnsi="Times New Roman" w:cs="Times New Roman"/>
          <w:i/>
          <w:iCs/>
          <w:szCs w:val="24"/>
          <w:rPrChange w:id="2230" w:author="Author">
            <w:rPr>
              <w:ins w:id="2231" w:author="Author"/>
            </w:rPr>
          </w:rPrChange>
        </w:rPr>
      </w:pPr>
      <w:ins w:id="2232" w:author="Author">
        <w:r w:rsidRPr="009C230E">
          <w:rPr>
            <w:rFonts w:ascii="Times New Roman" w:hAnsi="Times New Roman" w:cs="Times New Roman"/>
            <w:i/>
            <w:iCs/>
            <w:szCs w:val="24"/>
            <w:rPrChange w:id="2233" w:author="Author">
              <w:rPr/>
            </w:rPrChange>
          </w:rPr>
          <w:t xml:space="preserve">Do not, and vee detonate </w:t>
        </w:r>
        <w:proofErr w:type="gramStart"/>
        <w:r w:rsidRPr="009C230E">
          <w:rPr>
            <w:rFonts w:ascii="Times New Roman" w:hAnsi="Times New Roman" w:cs="Times New Roman"/>
            <w:i/>
            <w:iCs/>
            <w:szCs w:val="24"/>
            <w:rPrChange w:id="2234" w:author="Author">
              <w:rPr/>
            </w:rPrChange>
          </w:rPr>
          <w:t>bomb</w:t>
        </w:r>
        <w:proofErr w:type="gramEnd"/>
        <w:r w:rsidRPr="009C230E">
          <w:rPr>
            <w:rFonts w:ascii="Times New Roman" w:hAnsi="Times New Roman" w:cs="Times New Roman"/>
            <w:i/>
            <w:iCs/>
            <w:szCs w:val="24"/>
            <w:rPrChange w:id="2235" w:author="Author">
              <w:rPr/>
            </w:rPrChange>
          </w:rPr>
          <w:t>.</w:t>
        </w:r>
      </w:ins>
    </w:p>
    <w:p w14:paraId="5770AB54" w14:textId="77777777" w:rsidR="001418B6" w:rsidRPr="009C230E" w:rsidRDefault="001418B6" w:rsidP="001418B6">
      <w:pPr>
        <w:pStyle w:val="BodyNormal"/>
        <w:rPr>
          <w:ins w:id="2236" w:author="Author"/>
          <w:rFonts w:ascii="Times New Roman" w:hAnsi="Times New Roman" w:cs="Times New Roman"/>
          <w:szCs w:val="24"/>
        </w:rPr>
      </w:pPr>
      <w:ins w:id="2237" w:author="Author">
        <w:del w:id="2238" w:author="Author">
          <w:r w:rsidRPr="009C230E" w:rsidDel="000A6A55">
            <w:rPr>
              <w:rFonts w:ascii="Times New Roman" w:hAnsi="Times New Roman" w:cs="Times New Roman"/>
              <w:i/>
              <w:iCs/>
              <w:szCs w:val="24"/>
              <w:rPrChange w:id="2239" w:author="Author">
                <w:rPr/>
              </w:rPrChange>
            </w:rPr>
            <w:delText xml:space="preserve"> </w:delText>
          </w:r>
        </w:del>
        <w:r w:rsidRPr="009C230E">
          <w:rPr>
            <w:rFonts w:ascii="Times New Roman" w:hAnsi="Times New Roman" w:cs="Times New Roman"/>
            <w:i/>
            <w:iCs/>
            <w:szCs w:val="24"/>
            <w:rPrChange w:id="2240" w:author="Author">
              <w:rPr/>
            </w:rPrChange>
          </w:rPr>
          <w:t>Ten thousand Americans will die weeth us.”</w:t>
        </w:r>
        <w:r w:rsidRPr="009C230E">
          <w:rPr>
            <w:rFonts w:ascii="Times New Roman" w:hAnsi="Times New Roman" w:cs="Times New Roman"/>
            <w:szCs w:val="24"/>
          </w:rPr>
          <w:br/>
        </w:r>
      </w:ins>
    </w:p>
    <w:p w14:paraId="18699042" w14:textId="77777777" w:rsidR="001418B6" w:rsidRPr="009C230E" w:rsidRDefault="001418B6" w:rsidP="001418B6">
      <w:pPr>
        <w:pStyle w:val="BodyNormal"/>
        <w:rPr>
          <w:ins w:id="2241" w:author="Author"/>
          <w:rFonts w:ascii="Times New Roman" w:hAnsi="Times New Roman" w:cs="Times New Roman"/>
          <w:szCs w:val="24"/>
        </w:rPr>
      </w:pPr>
      <w:ins w:id="2242" w:author="Author">
        <w:r w:rsidRPr="009C230E">
          <w:rPr>
            <w:rFonts w:ascii="Times New Roman" w:hAnsi="Times New Roman" w:cs="Times New Roman"/>
            <w:szCs w:val="24"/>
          </w:rPr>
          <w:t>“I don’t believe you,” Nivani shouted. “Show us this weapon.”</w:t>
        </w:r>
        <w:r w:rsidRPr="009C230E">
          <w:rPr>
            <w:rFonts w:ascii="Times New Roman" w:hAnsi="Times New Roman" w:cs="Times New Roman"/>
            <w:szCs w:val="24"/>
          </w:rPr>
          <w:br/>
        </w:r>
      </w:ins>
    </w:p>
    <w:p w14:paraId="24CFE62E" w14:textId="77777777" w:rsidR="001418B6" w:rsidRPr="009C230E" w:rsidRDefault="001418B6" w:rsidP="001418B6">
      <w:pPr>
        <w:pStyle w:val="BodyNormal"/>
        <w:rPr>
          <w:ins w:id="2243" w:author="Author"/>
          <w:rFonts w:ascii="Times New Roman" w:hAnsi="Times New Roman" w:cs="Times New Roman"/>
          <w:i/>
          <w:iCs/>
          <w:szCs w:val="24"/>
          <w:rPrChange w:id="2244" w:author="Author">
            <w:rPr>
              <w:ins w:id="2245" w:author="Author"/>
            </w:rPr>
          </w:rPrChange>
        </w:rPr>
      </w:pPr>
      <w:ins w:id="2246" w:author="Author">
        <w:r w:rsidRPr="009C230E">
          <w:rPr>
            <w:rFonts w:ascii="Times New Roman" w:hAnsi="Times New Roman" w:cs="Times New Roman"/>
            <w:i/>
            <w:iCs/>
            <w:szCs w:val="24"/>
            <w:rPrChange w:id="2247" w:author="Author">
              <w:rPr/>
            </w:rPrChange>
          </w:rPr>
          <w:t xml:space="preserve">“I show you. </w:t>
        </w:r>
      </w:ins>
    </w:p>
    <w:p w14:paraId="56BE4103" w14:textId="77777777" w:rsidR="001418B6" w:rsidRPr="009C230E" w:rsidRDefault="001418B6" w:rsidP="001418B6">
      <w:pPr>
        <w:pStyle w:val="BodyNormal"/>
        <w:rPr>
          <w:ins w:id="2248" w:author="Author"/>
          <w:rFonts w:ascii="Times New Roman" w:hAnsi="Times New Roman" w:cs="Times New Roman"/>
          <w:szCs w:val="24"/>
        </w:rPr>
      </w:pPr>
      <w:ins w:id="2249" w:author="Author">
        <w:r w:rsidRPr="009C230E">
          <w:rPr>
            <w:rFonts w:ascii="Times New Roman" w:hAnsi="Times New Roman" w:cs="Times New Roman"/>
            <w:i/>
            <w:iCs/>
            <w:szCs w:val="24"/>
            <w:rPrChange w:id="2250" w:author="Author">
              <w:rPr/>
            </w:rPrChange>
          </w:rPr>
          <w:t>If shoot at us, bomb will detonate.”</w:t>
        </w:r>
        <w:r w:rsidRPr="009C230E">
          <w:rPr>
            <w:rFonts w:ascii="Times New Roman" w:hAnsi="Times New Roman" w:cs="Times New Roman"/>
            <w:szCs w:val="24"/>
          </w:rPr>
          <w:br/>
        </w:r>
      </w:ins>
    </w:p>
    <w:p w14:paraId="5BD0E2CF" w14:textId="77777777" w:rsidR="001418B6" w:rsidRPr="009C230E" w:rsidRDefault="001418B6" w:rsidP="001418B6">
      <w:pPr>
        <w:pStyle w:val="BodyNormal"/>
        <w:rPr>
          <w:ins w:id="2251" w:author="Author"/>
          <w:rFonts w:ascii="Times New Roman" w:hAnsi="Times New Roman" w:cs="Times New Roman"/>
          <w:szCs w:val="24"/>
        </w:rPr>
      </w:pPr>
      <w:ins w:id="2252" w:author="Author">
        <w:r w:rsidRPr="009C230E">
          <w:rPr>
            <w:rFonts w:ascii="Times New Roman" w:hAnsi="Times New Roman" w:cs="Times New Roman"/>
            <w:szCs w:val="24"/>
          </w:rPr>
          <w:t>A Russian appeared at the third-floor doorway, dangling a suitcase from his left hand. Mac was watching Commander Subramanian’s tactical imager. He magnified the suitcase image with his FBI phone.</w:t>
        </w:r>
      </w:ins>
    </w:p>
    <w:p w14:paraId="779A0D6A" w14:textId="77777777" w:rsidR="001418B6" w:rsidRPr="009C230E" w:rsidRDefault="001418B6" w:rsidP="001418B6">
      <w:pPr>
        <w:pStyle w:val="BodyNormal"/>
        <w:rPr>
          <w:ins w:id="2253" w:author="Author"/>
          <w:rFonts w:ascii="Times New Roman" w:hAnsi="Times New Roman" w:cs="Times New Roman"/>
          <w:szCs w:val="24"/>
        </w:rPr>
      </w:pPr>
      <w:ins w:id="2254" w:author="Author">
        <w:r w:rsidRPr="009C230E">
          <w:rPr>
            <w:rFonts w:ascii="Times New Roman" w:hAnsi="Times New Roman" w:cs="Times New Roman"/>
            <w:szCs w:val="24"/>
          </w:rPr>
          <w:t xml:space="preserve">“Nivani, that’s my suitcase from the third-floor linen closet. See the big letters ‘MM’ I had laser-etched on it? </w:t>
        </w:r>
        <w:r w:rsidRPr="009C230E">
          <w:rPr>
            <w:rFonts w:ascii="Times New Roman" w:hAnsi="Times New Roman" w:cs="Times New Roman"/>
            <w:szCs w:val="24"/>
          </w:rPr>
          <w:lastRenderedPageBreak/>
          <w:t>They’re lying to you, Commander!”</w:t>
        </w:r>
      </w:ins>
    </w:p>
    <w:p w14:paraId="6C01A320" w14:textId="77777777" w:rsidR="001418B6" w:rsidRPr="009C230E" w:rsidRDefault="001418B6" w:rsidP="001418B6">
      <w:pPr>
        <w:pStyle w:val="BodyNormal"/>
        <w:rPr>
          <w:ins w:id="2255" w:author="Author"/>
          <w:rFonts w:ascii="Times New Roman" w:hAnsi="Times New Roman" w:cs="Times New Roman"/>
          <w:szCs w:val="24"/>
        </w:rPr>
      </w:pPr>
      <w:ins w:id="2256" w:author="Author">
        <w:r w:rsidRPr="009C230E">
          <w:rPr>
            <w:rFonts w:ascii="Times New Roman" w:hAnsi="Times New Roman" w:cs="Times New Roman"/>
            <w:szCs w:val="24"/>
          </w:rPr>
          <w:t>Subramanian did not reply to Mac but instead fired two rounds into the suitcase the Russian was dangling. The shock of the impact caused the assassin to shout and drop the case</w:t>
        </w:r>
        <w:del w:id="2257" w:author="Author">
          <w:r w:rsidRPr="009C230E" w:rsidDel="000B5513">
            <w:rPr>
              <w:rFonts w:ascii="Times New Roman" w:hAnsi="Times New Roman" w:cs="Times New Roman"/>
              <w:szCs w:val="24"/>
            </w:rPr>
            <w:delText>. Bouncing down the flight of stairs,</w:delText>
          </w:r>
        </w:del>
        <w:r w:rsidRPr="009C230E">
          <w:rPr>
            <w:rFonts w:ascii="Times New Roman" w:hAnsi="Times New Roman" w:cs="Times New Roman"/>
            <w:szCs w:val="24"/>
          </w:rPr>
          <w:t xml:space="preserve">. </w:t>
        </w:r>
        <w:del w:id="2258" w:author="Author">
          <w:r w:rsidRPr="009C230E" w:rsidDel="000B5513">
            <w:rPr>
              <w:rFonts w:ascii="Times New Roman" w:hAnsi="Times New Roman" w:cs="Times New Roman"/>
              <w:szCs w:val="24"/>
            </w:rPr>
            <w:delText>t</w:delText>
          </w:r>
        </w:del>
        <w:r w:rsidRPr="009C230E">
          <w:rPr>
            <w:rFonts w:ascii="Times New Roman" w:hAnsi="Times New Roman" w:cs="Times New Roman"/>
            <w:szCs w:val="24"/>
          </w:rPr>
          <w:t>The case bounced down the stairs and popped open when it reached Nivani. It was empty.</w:t>
        </w:r>
      </w:ins>
    </w:p>
    <w:p w14:paraId="15DBFA23" w14:textId="77777777" w:rsidR="001418B6" w:rsidRPr="009C230E" w:rsidRDefault="001418B6" w:rsidP="001418B6">
      <w:pPr>
        <w:pStyle w:val="BodyNormal"/>
        <w:rPr>
          <w:ins w:id="2259" w:author="Author"/>
          <w:rFonts w:ascii="Times New Roman" w:hAnsi="Times New Roman" w:cs="Times New Roman"/>
          <w:szCs w:val="24"/>
        </w:rPr>
      </w:pPr>
      <w:ins w:id="2260" w:author="Author">
        <w:r w:rsidRPr="009C230E">
          <w:rPr>
            <w:rFonts w:ascii="Times New Roman" w:hAnsi="Times New Roman" w:cs="Times New Roman"/>
            <w:szCs w:val="24"/>
          </w:rPr>
          <w:t xml:space="preserve">Just then, Officer Rolf Knudtson, one of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SWAT officers operating the tactical drones, </w:t>
        </w:r>
        <w:del w:id="2261" w:author="Author">
          <w:r w:rsidRPr="009C230E" w:rsidDel="000B5513">
            <w:rPr>
              <w:rFonts w:ascii="Times New Roman" w:hAnsi="Times New Roman" w:cs="Times New Roman"/>
              <w:szCs w:val="24"/>
            </w:rPr>
            <w:delText>addressed</w:delText>
          </w:r>
        </w:del>
        <w:r w:rsidRPr="009C230E">
          <w:rPr>
            <w:rFonts w:ascii="Times New Roman" w:hAnsi="Times New Roman" w:cs="Times New Roman"/>
            <w:szCs w:val="24"/>
          </w:rPr>
          <w:t>called Commander Subramanian</w:t>
        </w:r>
        <w:del w:id="2262" w:author="Author">
          <w:r w:rsidRPr="009C230E" w:rsidDel="000B5513">
            <w:rPr>
              <w:rFonts w:ascii="Times New Roman" w:hAnsi="Times New Roman" w:cs="Times New Roman"/>
              <w:szCs w:val="24"/>
            </w:rPr>
            <w:delText xml:space="preserve"> on the phone</w:delText>
          </w:r>
        </w:del>
        <w:r w:rsidRPr="009C230E">
          <w:rPr>
            <w:rFonts w:ascii="Times New Roman" w:hAnsi="Times New Roman" w:cs="Times New Roman"/>
            <w:szCs w:val="24"/>
          </w:rPr>
          <w:t xml:space="preserve">. </w:t>
        </w:r>
        <w:del w:id="2263" w:author="Author">
          <w:r w:rsidRPr="009C230E" w:rsidDel="000B5513">
            <w:rPr>
              <w:rFonts w:ascii="Times New Roman" w:hAnsi="Times New Roman" w:cs="Times New Roman"/>
              <w:szCs w:val="24"/>
            </w:rPr>
            <w:delText>Knudtson is one of several SWAT officers operating the tactical drones.</w:delText>
          </w:r>
        </w:del>
      </w:ins>
    </w:p>
    <w:p w14:paraId="3317DFC4" w14:textId="77777777" w:rsidR="001418B6" w:rsidRPr="009C230E" w:rsidRDefault="001418B6" w:rsidP="001418B6">
      <w:pPr>
        <w:pStyle w:val="BodyNormal"/>
        <w:rPr>
          <w:ins w:id="2264" w:author="Author"/>
          <w:rFonts w:ascii="Times New Roman" w:hAnsi="Times New Roman" w:cs="Times New Roman"/>
          <w:szCs w:val="24"/>
        </w:rPr>
      </w:pPr>
      <w:ins w:id="2265" w:author="Author">
        <w:r w:rsidRPr="009C230E">
          <w:rPr>
            <w:rFonts w:ascii="Times New Roman" w:hAnsi="Times New Roman" w:cs="Times New Roman"/>
            <w:szCs w:val="24"/>
          </w:rPr>
          <w:t>“Commander, this is Knudtson. Those Russians have all the third-floor windows open. I just got our anti-personnel drone into the hallway. Thanks to the vaulted ceilings, I’ve got it zig-zagging above them. They’ve tried to shoot it down</w:t>
        </w:r>
        <w:del w:id="2266" w:author="Author">
          <w:r w:rsidRPr="009C230E" w:rsidDel="002D2094">
            <w:rPr>
              <w:rFonts w:ascii="Times New Roman" w:hAnsi="Times New Roman" w:cs="Times New Roman"/>
              <w:szCs w:val="24"/>
            </w:rPr>
            <w:delText>, but they</w:delText>
          </w:r>
        </w:del>
        <w:r w:rsidRPr="009C230E">
          <w:rPr>
            <w:rFonts w:ascii="Times New Roman" w:hAnsi="Times New Roman" w:cs="Times New Roman"/>
            <w:szCs w:val="24"/>
          </w:rPr>
          <w:t xml:space="preserve"> but can’t hit it. Do you want me to detonate it?”</w:t>
        </w:r>
      </w:ins>
    </w:p>
    <w:p w14:paraId="35F02DE2" w14:textId="77777777" w:rsidR="001418B6" w:rsidRPr="009C230E" w:rsidRDefault="001418B6" w:rsidP="001418B6">
      <w:pPr>
        <w:pStyle w:val="BodyNormal"/>
        <w:rPr>
          <w:ins w:id="2267" w:author="Author"/>
          <w:rFonts w:ascii="Times New Roman" w:hAnsi="Times New Roman" w:cs="Times New Roman"/>
          <w:szCs w:val="24"/>
        </w:rPr>
      </w:pPr>
      <w:ins w:id="2268" w:author="Author">
        <w:r w:rsidRPr="009C230E">
          <w:rPr>
            <w:rFonts w:ascii="Times New Roman" w:hAnsi="Times New Roman" w:cs="Times New Roman"/>
            <w:szCs w:val="24"/>
          </w:rPr>
          <w:t>“Affirmative, Rolf. Let ‘em have it.”</w:t>
        </w:r>
      </w:ins>
    </w:p>
    <w:p w14:paraId="5A1CFC1C" w14:textId="77777777" w:rsidR="001418B6" w:rsidRPr="009C230E" w:rsidRDefault="001418B6" w:rsidP="001418B6">
      <w:pPr>
        <w:pStyle w:val="BodyNormal"/>
        <w:rPr>
          <w:ins w:id="2269" w:author="Author"/>
          <w:rFonts w:ascii="Times New Roman" w:hAnsi="Times New Roman" w:cs="Times New Roman"/>
          <w:szCs w:val="24"/>
        </w:rPr>
      </w:pPr>
      <w:proofErr w:type="gramStart"/>
      <w:ins w:id="2270" w:author="Author">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seconds elapsed, but Commander Subramanian didn’t hear any explosion.</w:t>
        </w:r>
      </w:ins>
    </w:p>
    <w:p w14:paraId="2500A32D" w14:textId="77777777" w:rsidR="001418B6" w:rsidRPr="009C230E" w:rsidRDefault="001418B6" w:rsidP="001418B6">
      <w:pPr>
        <w:pStyle w:val="BodyNormal"/>
        <w:rPr>
          <w:ins w:id="2271" w:author="Author"/>
          <w:rFonts w:ascii="Times New Roman" w:hAnsi="Times New Roman" w:cs="Times New Roman"/>
          <w:szCs w:val="24"/>
        </w:rPr>
      </w:pPr>
      <w:ins w:id="2272" w:author="Author">
        <w:r w:rsidRPr="009C230E">
          <w:rPr>
            <w:rFonts w:ascii="Times New Roman" w:hAnsi="Times New Roman" w:cs="Times New Roman"/>
            <w:szCs w:val="24"/>
          </w:rPr>
          <w:t xml:space="preserve">“Too late, Commander. They </w:t>
        </w:r>
        <w:del w:id="2273" w:author="Author">
          <w:r w:rsidRPr="009C230E" w:rsidDel="004F7410">
            <w:rPr>
              <w:rFonts w:ascii="Times New Roman" w:hAnsi="Times New Roman" w:cs="Times New Roman"/>
              <w:szCs w:val="24"/>
            </w:rPr>
            <w:delText xml:space="preserve">just </w:delText>
          </w:r>
        </w:del>
        <w:r w:rsidRPr="009C230E">
          <w:rPr>
            <w:rFonts w:ascii="Times New Roman" w:hAnsi="Times New Roman" w:cs="Times New Roman"/>
            <w:szCs w:val="24"/>
          </w:rPr>
          <w:t>dashed down the hallway to the second doorway from the southeast end of the house and closed the door. Officer Merrick, what room is that?”</w:t>
        </w:r>
      </w:ins>
    </w:p>
    <w:p w14:paraId="2480C97E" w14:textId="77777777" w:rsidR="001418B6" w:rsidRPr="009C230E" w:rsidRDefault="001418B6" w:rsidP="001418B6">
      <w:pPr>
        <w:pStyle w:val="BodyNormal"/>
        <w:rPr>
          <w:ins w:id="2274" w:author="Author"/>
          <w:rFonts w:ascii="Times New Roman" w:hAnsi="Times New Roman" w:cs="Times New Roman"/>
          <w:szCs w:val="24"/>
        </w:rPr>
      </w:pPr>
      <w:ins w:id="2275" w:author="Author">
        <w:r w:rsidRPr="009C230E">
          <w:rPr>
            <w:rFonts w:ascii="Times New Roman" w:hAnsi="Times New Roman" w:cs="Times New Roman"/>
            <w:szCs w:val="24"/>
          </w:rPr>
          <w:t>“It’s a guest bedroom,” Mac replied.</w:t>
        </w:r>
      </w:ins>
    </w:p>
    <w:p w14:paraId="7BBEBFEF" w14:textId="77777777" w:rsidR="001418B6" w:rsidRPr="009C230E" w:rsidRDefault="001418B6" w:rsidP="001418B6">
      <w:pPr>
        <w:pStyle w:val="BodyNormal"/>
        <w:rPr>
          <w:ins w:id="2276" w:author="Author"/>
          <w:rFonts w:ascii="Times New Roman" w:hAnsi="Times New Roman" w:cs="Times New Roman"/>
          <w:szCs w:val="24"/>
        </w:rPr>
      </w:pPr>
      <w:ins w:id="2277" w:author="Author">
        <w:r w:rsidRPr="009C230E">
          <w:rPr>
            <w:rFonts w:ascii="Times New Roman" w:hAnsi="Times New Roman" w:cs="Times New Roman"/>
            <w:szCs w:val="24"/>
          </w:rPr>
          <w:t xml:space="preserve">Commander Subramanian and his contingent stormed into the </w:t>
        </w:r>
      </w:ins>
      <w:r w:rsidRPr="009C230E">
        <w:rPr>
          <w:rFonts w:ascii="Times New Roman" w:hAnsi="Times New Roman" w:cs="Times New Roman"/>
          <w:szCs w:val="24"/>
        </w:rPr>
        <w:t xml:space="preserve">third-floor </w:t>
      </w:r>
      <w:ins w:id="2278" w:author="Author">
        <w:r w:rsidRPr="009C230E">
          <w:rPr>
            <w:rFonts w:ascii="Times New Roman" w:hAnsi="Times New Roman" w:cs="Times New Roman"/>
            <w:szCs w:val="24"/>
          </w:rPr>
          <w:t>hallway on the north end of the mansion. He assigned two team members to train their rifles at the guest bedroom door if the</w:t>
        </w:r>
        <w:del w:id="2279" w:author="Author">
          <w:r w:rsidRPr="009C230E" w:rsidDel="000574CA">
            <w:rPr>
              <w:rFonts w:ascii="Times New Roman" w:hAnsi="Times New Roman" w:cs="Times New Roman"/>
              <w:szCs w:val="24"/>
            </w:rPr>
            <w:delText xml:space="preserve"> two Russians decided to come out and</w:delText>
          </w:r>
        </w:del>
        <w:r w:rsidRPr="009C230E">
          <w:rPr>
            <w:rFonts w:ascii="Times New Roman" w:hAnsi="Times New Roman" w:cs="Times New Roman"/>
            <w:szCs w:val="24"/>
          </w:rPr>
          <w:t xml:space="preserve"> Russians decided to engage them.</w:t>
        </w:r>
      </w:ins>
    </w:p>
    <w:p w14:paraId="5FD639DF" w14:textId="77777777" w:rsidR="001418B6" w:rsidRPr="009C230E" w:rsidRDefault="001418B6" w:rsidP="001418B6">
      <w:pPr>
        <w:pStyle w:val="BodyNormal"/>
        <w:rPr>
          <w:ins w:id="2280" w:author="Author"/>
          <w:rFonts w:ascii="Times New Roman" w:hAnsi="Times New Roman" w:cs="Times New Roman"/>
          <w:szCs w:val="24"/>
        </w:rPr>
      </w:pPr>
      <w:ins w:id="2281" w:author="Author">
        <w:del w:id="2282" w:author="Author">
          <w:r w:rsidRPr="009C230E" w:rsidDel="000574CA">
            <w:rPr>
              <w:rFonts w:ascii="Times New Roman" w:hAnsi="Times New Roman" w:cs="Times New Roman"/>
              <w:szCs w:val="24"/>
            </w:rPr>
            <w:delText>Just like the second floor, the SWAT teams methodically worked their way</w:delText>
          </w:r>
        </w:del>
        <w:r w:rsidRPr="009C230E">
          <w:rPr>
            <w:rFonts w:ascii="Times New Roman" w:hAnsi="Times New Roman" w:cs="Times New Roman"/>
            <w:szCs w:val="24"/>
          </w:rPr>
          <w:t xml:space="preserve">The SWAT teams worked through the </w:t>
        </w:r>
      </w:ins>
      <w:r w:rsidRPr="009C230E">
        <w:rPr>
          <w:rFonts w:ascii="Times New Roman" w:hAnsi="Times New Roman" w:cs="Times New Roman"/>
          <w:szCs w:val="24"/>
        </w:rPr>
        <w:t>third floor</w:t>
      </w:r>
      <w:ins w:id="2283" w:author="Author">
        <w:del w:id="2284" w:author="Author">
          <w:r w:rsidRPr="009C230E" w:rsidDel="000574CA">
            <w:rPr>
              <w:rFonts w:ascii="Times New Roman" w:hAnsi="Times New Roman" w:cs="Times New Roman"/>
              <w:szCs w:val="24"/>
            </w:rPr>
            <w:delText xml:space="preserve"> through the third-floor’s</w:delText>
          </w:r>
        </w:del>
        <w:r w:rsidRPr="009C230E">
          <w:rPr>
            <w:rFonts w:ascii="Times New Roman" w:hAnsi="Times New Roman" w:cs="Times New Roman"/>
            <w:szCs w:val="24"/>
          </w:rPr>
          <w:t xml:space="preserve"> </w:t>
        </w:r>
        <w:r w:rsidRPr="009C230E">
          <w:rPr>
            <w:rFonts w:ascii="Times New Roman" w:hAnsi="Times New Roman" w:cs="Times New Roman"/>
            <w:szCs w:val="24"/>
          </w:rPr>
          <w:lastRenderedPageBreak/>
          <w:t xml:space="preserve">bathrooms, bedrooms, and storage closets. Again, Mac </w:t>
        </w:r>
        <w:del w:id="2285" w:author="Author">
          <w:r w:rsidRPr="009C230E" w:rsidDel="000574CA">
            <w:rPr>
              <w:rFonts w:ascii="Times New Roman" w:hAnsi="Times New Roman" w:cs="Times New Roman"/>
              <w:szCs w:val="24"/>
            </w:rPr>
            <w:delText>provided guidance</w:delText>
          </w:r>
        </w:del>
        <w:r w:rsidRPr="009C230E">
          <w:rPr>
            <w:rFonts w:ascii="Times New Roman" w:hAnsi="Times New Roman" w:cs="Times New Roman"/>
            <w:szCs w:val="24"/>
          </w:rPr>
          <w:t xml:space="preserve">guided them from the Great Room, </w:t>
        </w:r>
        <w:del w:id="2286" w:author="Author">
          <w:r w:rsidRPr="009C230E" w:rsidDel="003C2997">
            <w:rPr>
              <w:rFonts w:ascii="Times New Roman" w:hAnsi="Times New Roman" w:cs="Times New Roman"/>
              <w:szCs w:val="24"/>
            </w:rPr>
            <w:delText>giving hints about</w:delText>
          </w:r>
        </w:del>
        <w:r w:rsidRPr="009C230E">
          <w:rPr>
            <w:rFonts w:ascii="Times New Roman" w:hAnsi="Times New Roman" w:cs="Times New Roman"/>
            <w:szCs w:val="24"/>
          </w:rPr>
          <w:t xml:space="preserve">explaining where they may be hiding. As </w:t>
        </w:r>
      </w:ins>
      <w:r w:rsidRPr="009C230E">
        <w:rPr>
          <w:rFonts w:ascii="Times New Roman" w:hAnsi="Times New Roman" w:cs="Times New Roman"/>
          <w:szCs w:val="24"/>
        </w:rPr>
        <w:t>they</w:t>
      </w:r>
      <w:ins w:id="2287" w:author="Author">
        <w:r w:rsidRPr="009C230E">
          <w:rPr>
            <w:rFonts w:ascii="Times New Roman" w:hAnsi="Times New Roman" w:cs="Times New Roman"/>
            <w:szCs w:val="24"/>
          </w:rPr>
          <w:t xml:space="preserve"> searched and cleared</w:t>
        </w:r>
      </w:ins>
      <w:r w:rsidRPr="009C230E">
        <w:rPr>
          <w:rFonts w:ascii="Times New Roman" w:hAnsi="Times New Roman" w:cs="Times New Roman"/>
          <w:szCs w:val="24"/>
        </w:rPr>
        <w:t xml:space="preserve"> each room</w:t>
      </w:r>
      <w:ins w:id="2288" w:author="Author">
        <w:r w:rsidRPr="009C230E">
          <w:rPr>
            <w:rFonts w:ascii="Times New Roman" w:hAnsi="Times New Roman" w:cs="Times New Roman"/>
            <w:szCs w:val="24"/>
          </w:rPr>
          <w:t>, the small SuperNova lights informed the phalanx of Police on the mansion’s perimeter of their progress. Nivani Subramanian was tactically on a knife’s edge, for he knew th</w:t>
        </w:r>
      </w:ins>
      <w:r w:rsidRPr="009C230E">
        <w:rPr>
          <w:rFonts w:ascii="Times New Roman" w:hAnsi="Times New Roman" w:cs="Times New Roman"/>
          <w:szCs w:val="24"/>
        </w:rPr>
        <w:t>e two Russians would</w:t>
      </w:r>
      <w:ins w:id="2289" w:author="Author">
        <w:r w:rsidRPr="009C230E">
          <w:rPr>
            <w:rFonts w:ascii="Times New Roman" w:hAnsi="Times New Roman" w:cs="Times New Roman"/>
            <w:szCs w:val="24"/>
          </w:rPr>
          <w:t xml:space="preserve"> </w:t>
        </w:r>
        <w:del w:id="2290" w:author="Author">
          <w:r w:rsidRPr="009C230E" w:rsidDel="000574CA">
            <w:rPr>
              <w:rFonts w:ascii="Times New Roman" w:hAnsi="Times New Roman" w:cs="Times New Roman"/>
              <w:szCs w:val="24"/>
            </w:rPr>
            <w:delText xml:space="preserve">be forced into </w:delText>
          </w:r>
        </w:del>
        <w:r w:rsidRPr="009C230E">
          <w:rPr>
            <w:rFonts w:ascii="Times New Roman" w:hAnsi="Times New Roman" w:cs="Times New Roman"/>
            <w:szCs w:val="24"/>
          </w:rPr>
          <w:t>do</w:t>
        </w:r>
        <w:del w:id="2291" w:author="Author">
          <w:r w:rsidRPr="009C230E" w:rsidDel="000574CA">
            <w:rPr>
              <w:rFonts w:ascii="Times New Roman" w:hAnsi="Times New Roman" w:cs="Times New Roman"/>
              <w:szCs w:val="24"/>
            </w:rPr>
            <w:delText>ing</w:delText>
          </w:r>
        </w:del>
        <w:r w:rsidRPr="009C230E">
          <w:rPr>
            <w:rFonts w:ascii="Times New Roman" w:hAnsi="Times New Roman" w:cs="Times New Roman"/>
            <w:szCs w:val="24"/>
          </w:rPr>
          <w:t xml:space="preserve"> something desperate. Commander Subramanian’s worries were, unfortunately, prescient. What occurred next lasted only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seconds. </w:t>
        </w:r>
      </w:ins>
    </w:p>
    <w:p w14:paraId="3876F834" w14:textId="77777777" w:rsidR="001418B6" w:rsidRPr="009C230E" w:rsidRDefault="001418B6" w:rsidP="001418B6">
      <w:pPr>
        <w:pStyle w:val="BodyNormal"/>
        <w:rPr>
          <w:ins w:id="2292" w:author="Author"/>
          <w:rFonts w:ascii="Times New Roman" w:hAnsi="Times New Roman" w:cs="Times New Roman"/>
          <w:szCs w:val="24"/>
        </w:rPr>
      </w:pPr>
      <w:ins w:id="2293" w:author="Author">
        <w:r w:rsidRPr="009C230E">
          <w:rPr>
            <w:rFonts w:ascii="Times New Roman" w:hAnsi="Times New Roman" w:cs="Times New Roman"/>
            <w:szCs w:val="24"/>
          </w:rPr>
          <w:t xml:space="preserve">Suddenly, both Russians burst through the bedroom doorway into the hall. One started firing at the SWAT team members while the other pulled the pin from their last grenade. Someone shouted, “Grenade!” </w:t>
        </w:r>
        <w:del w:id="2294" w:author="Author">
          <w:r w:rsidRPr="009C230E" w:rsidDel="002D2094">
            <w:rPr>
              <w:rFonts w:ascii="Times New Roman" w:hAnsi="Times New Roman" w:cs="Times New Roman"/>
              <w:szCs w:val="24"/>
            </w:rPr>
            <w:delText>and t</w:delText>
          </w:r>
        </w:del>
        <w:r w:rsidRPr="009C230E">
          <w:rPr>
            <w:rFonts w:ascii="Times New Roman" w:hAnsi="Times New Roman" w:cs="Times New Roman"/>
            <w:szCs w:val="24"/>
          </w:rPr>
          <w:t xml:space="preserve">The SWAT team member closest to the Russians targeted the grenade thrower’s hand and fired. The </w:t>
        </w:r>
      </w:ins>
      <w:r w:rsidRPr="009C230E">
        <w:rPr>
          <w:rFonts w:ascii="Times New Roman" w:hAnsi="Times New Roman" w:cs="Times New Roman"/>
          <w:szCs w:val="24"/>
        </w:rPr>
        <w:t>M6</w:t>
      </w:r>
      <w:ins w:id="2295" w:author="Author">
        <w:r w:rsidRPr="009C230E">
          <w:rPr>
            <w:rFonts w:ascii="Times New Roman" w:hAnsi="Times New Roman" w:cs="Times New Roman"/>
            <w:szCs w:val="24"/>
          </w:rPr>
          <w:t xml:space="preserve"> bullet just nicked the Russian’s glove, and he dropped the Grenade to the floor. The grenade’s handle popped open and ignited the delay fuse. Commander Subramanian shout</w:t>
        </w:r>
      </w:ins>
      <w:r w:rsidRPr="009C230E">
        <w:rPr>
          <w:rFonts w:ascii="Times New Roman" w:hAnsi="Times New Roman" w:cs="Times New Roman"/>
          <w:szCs w:val="24"/>
        </w:rPr>
        <w:t>ed,</w:t>
      </w:r>
      <w:ins w:id="2296" w:author="Author">
        <w:r w:rsidRPr="009C230E">
          <w:rPr>
            <w:rFonts w:ascii="Times New Roman" w:hAnsi="Times New Roman" w:cs="Times New Roman"/>
            <w:szCs w:val="24"/>
          </w:rPr>
          <w:t xml:space="preserve"> “Fire in the Hole!” The SWAT team all jumped into doorways to avoid the blast.</w:t>
        </w:r>
      </w:ins>
    </w:p>
    <w:p w14:paraId="471CB4B6" w14:textId="77777777" w:rsidR="001418B6" w:rsidRPr="009C230E" w:rsidRDefault="001418B6" w:rsidP="001418B6">
      <w:pPr>
        <w:pStyle w:val="BodyNormal"/>
        <w:rPr>
          <w:ins w:id="2297" w:author="Author"/>
          <w:rFonts w:ascii="Times New Roman" w:hAnsi="Times New Roman" w:cs="Times New Roman"/>
          <w:szCs w:val="24"/>
        </w:rPr>
      </w:pPr>
      <w:ins w:id="2298" w:author="Author">
        <w:r w:rsidRPr="009C230E">
          <w:rPr>
            <w:rFonts w:ascii="Times New Roman" w:hAnsi="Times New Roman" w:cs="Times New Roman"/>
            <w:szCs w:val="24"/>
          </w:rPr>
          <w:t xml:space="preserve">The Russian who dropped the grenade fell to all fours in a desperate attempt to grab </w:t>
        </w:r>
        <w:del w:id="2299" w:author="Author">
          <w:r w:rsidRPr="009C230E" w:rsidDel="002D2094">
            <w:rPr>
              <w:rFonts w:ascii="Times New Roman" w:hAnsi="Times New Roman" w:cs="Times New Roman"/>
              <w:szCs w:val="24"/>
            </w:rPr>
            <w:delText>the grenade</w:delText>
          </w:r>
        </w:del>
        <w:r w:rsidRPr="009C230E">
          <w:rPr>
            <w:rFonts w:ascii="Times New Roman" w:hAnsi="Times New Roman" w:cs="Times New Roman"/>
            <w:szCs w:val="24"/>
          </w:rPr>
          <w:t xml:space="preserve">it and toss it down the hall. He frantically </w:t>
        </w:r>
        <w:proofErr w:type="gramStart"/>
        <w:r w:rsidRPr="009C230E">
          <w:rPr>
            <w:rFonts w:ascii="Times New Roman" w:hAnsi="Times New Roman" w:cs="Times New Roman"/>
            <w:szCs w:val="24"/>
          </w:rPr>
          <w:t>felt</w:t>
        </w:r>
        <w:proofErr w:type="gramEnd"/>
        <w:r w:rsidRPr="009C230E">
          <w:rPr>
            <w:rFonts w:ascii="Times New Roman" w:hAnsi="Times New Roman" w:cs="Times New Roman"/>
            <w:szCs w:val="24"/>
          </w:rPr>
          <w:t xml:space="preserve"> around till his fingers touched the weapon. It was directly below him. Before he could grasp it and throw it away, it exploded. Operating the drone near the third-floor ceiling, Officer Knudtson saw the explosion lift the </w:t>
        </w:r>
        <w:r w:rsidRPr="009C230E">
          <w:rPr>
            <w:rFonts w:ascii="Times New Roman" w:hAnsi="Times New Roman" w:cs="Times New Roman"/>
            <w:szCs w:val="24"/>
          </w:rPr>
          <w:lastRenderedPageBreak/>
          <w:t xml:space="preserve">Russian six feet into the air. While the body armor kept the Russian’s body intact, the blast ripped through his torso and destroyed </w:t>
        </w: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his inner organs. He was clinically dead in seconds.</w:t>
        </w:r>
      </w:ins>
    </w:p>
    <w:p w14:paraId="334D9172" w14:textId="77777777" w:rsidR="001418B6" w:rsidRPr="009C230E" w:rsidRDefault="001418B6" w:rsidP="001418B6">
      <w:pPr>
        <w:pStyle w:val="BodyNormal"/>
        <w:rPr>
          <w:ins w:id="2300" w:author="Author"/>
          <w:rFonts w:ascii="Times New Roman" w:hAnsi="Times New Roman" w:cs="Times New Roman"/>
          <w:szCs w:val="24"/>
        </w:rPr>
      </w:pPr>
      <w:ins w:id="2301" w:author="Author">
        <w:r w:rsidRPr="009C230E">
          <w:rPr>
            <w:rFonts w:ascii="Times New Roman" w:hAnsi="Times New Roman" w:cs="Times New Roman"/>
            <w:szCs w:val="24"/>
          </w:rPr>
          <w:t xml:space="preserve">The blast catapulted the other Russian assassin </w:t>
        </w:r>
        <w:del w:id="2302" w:author="Author">
          <w:r w:rsidRPr="009C230E" w:rsidDel="000574CA">
            <w:rPr>
              <w:rFonts w:ascii="Times New Roman" w:hAnsi="Times New Roman" w:cs="Times New Roman"/>
              <w:szCs w:val="24"/>
            </w:rPr>
            <w:delText xml:space="preserve">was blown </w:delText>
          </w:r>
        </w:del>
        <w:r w:rsidRPr="009C230E">
          <w:rPr>
            <w:rFonts w:ascii="Times New Roman" w:hAnsi="Times New Roman" w:cs="Times New Roman"/>
            <w:szCs w:val="24"/>
          </w:rPr>
          <w:t xml:space="preserve">backward, landing dazed on the hallway floor. Two SWAT officers sprinted down the hallway, leaping over the dead Russian. They overwhelmed the stunned </w:t>
        </w:r>
        <w:del w:id="2303" w:author="Author">
          <w:r w:rsidRPr="009C230E" w:rsidDel="000574CA">
            <w:rPr>
              <w:rFonts w:ascii="Times New Roman" w:hAnsi="Times New Roman" w:cs="Times New Roman"/>
              <w:szCs w:val="24"/>
            </w:rPr>
            <w:delText>assassin</w:delText>
          </w:r>
        </w:del>
        <w:r w:rsidRPr="009C230E">
          <w:rPr>
            <w:rFonts w:ascii="Times New Roman" w:hAnsi="Times New Roman" w:cs="Times New Roman"/>
            <w:szCs w:val="24"/>
          </w:rPr>
          <w:t>killer, detaching his armored gloves and applying steel handcuffs. Then, removing his boots, they cuffed his ankles. The officers quickly retrieved all his weapons.</w:t>
        </w:r>
      </w:ins>
    </w:p>
    <w:p w14:paraId="41D18866" w14:textId="77777777" w:rsidR="001418B6" w:rsidRPr="009C230E" w:rsidRDefault="001418B6" w:rsidP="001418B6">
      <w:pPr>
        <w:pStyle w:val="BodyNormal"/>
        <w:rPr>
          <w:ins w:id="2304" w:author="Author"/>
          <w:rFonts w:ascii="Times New Roman" w:hAnsi="Times New Roman" w:cs="Times New Roman"/>
          <w:szCs w:val="24"/>
        </w:rPr>
      </w:pPr>
      <w:ins w:id="2305" w:author="Author">
        <w:r w:rsidRPr="009C230E">
          <w:rPr>
            <w:rFonts w:ascii="Times New Roman" w:hAnsi="Times New Roman" w:cs="Times New Roman"/>
            <w:szCs w:val="24"/>
          </w:rPr>
          <w:t xml:space="preserve">Commander Nivani Subramanian, being the consummate professional, continued the room-by-room sweep of the third floor with Mac’s help. In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minutes, they </w:t>
        </w:r>
        <w:del w:id="2306" w:author="Author">
          <w:r w:rsidRPr="009C230E" w:rsidDel="002D2094">
            <w:rPr>
              <w:rFonts w:ascii="Times New Roman" w:hAnsi="Times New Roman" w:cs="Times New Roman"/>
              <w:szCs w:val="24"/>
            </w:rPr>
            <w:delText xml:space="preserve">had </w:delText>
          </w:r>
        </w:del>
        <w:r w:rsidRPr="009C230E">
          <w:rPr>
            <w:rFonts w:ascii="Times New Roman" w:hAnsi="Times New Roman" w:cs="Times New Roman"/>
            <w:szCs w:val="24"/>
          </w:rPr>
          <w:t xml:space="preserve">checked every room on the third floor. Mac </w:t>
        </w:r>
      </w:ins>
      <w:r w:rsidRPr="009C230E">
        <w:rPr>
          <w:rFonts w:ascii="Times New Roman" w:hAnsi="Times New Roman" w:cs="Times New Roman"/>
          <w:szCs w:val="24"/>
        </w:rPr>
        <w:t>was</w:t>
      </w:r>
      <w:ins w:id="2307" w:author="Author">
        <w:r w:rsidRPr="009C230E">
          <w:rPr>
            <w:rFonts w:ascii="Times New Roman" w:hAnsi="Times New Roman" w:cs="Times New Roman"/>
            <w:szCs w:val="24"/>
          </w:rPr>
          <w:t xml:space="preserve"> correct; </w:t>
        </w:r>
        <w:del w:id="2308" w:author="Author">
          <w:r w:rsidRPr="009C230E" w:rsidDel="002D2094">
            <w:rPr>
              <w:rFonts w:ascii="Times New Roman" w:hAnsi="Times New Roman" w:cs="Times New Roman"/>
              <w:szCs w:val="24"/>
            </w:rPr>
            <w:delText>there were only four Russians</w:delText>
          </w:r>
        </w:del>
        <w:r w:rsidRPr="009C230E">
          <w:rPr>
            <w:rFonts w:ascii="Times New Roman" w:hAnsi="Times New Roman" w:cs="Times New Roman"/>
            <w:szCs w:val="24"/>
          </w:rPr>
          <w:t>only four Russians were in the mansion. Nivani made his report.</w:t>
        </w:r>
      </w:ins>
    </w:p>
    <w:p w14:paraId="1E6A7D8F" w14:textId="77777777" w:rsidR="001418B6" w:rsidRPr="009C230E" w:rsidRDefault="001418B6" w:rsidP="001418B6">
      <w:pPr>
        <w:pStyle w:val="BodyNormal"/>
        <w:rPr>
          <w:ins w:id="2309" w:author="Author"/>
          <w:rFonts w:ascii="Times New Roman" w:hAnsi="Times New Roman" w:cs="Times New Roman"/>
          <w:szCs w:val="24"/>
        </w:rPr>
      </w:pPr>
      <w:ins w:id="2310" w:author="Author">
        <w:r w:rsidRPr="009C230E">
          <w:rPr>
            <w:rFonts w:ascii="Times New Roman" w:hAnsi="Times New Roman" w:cs="Times New Roman"/>
            <w:szCs w:val="24"/>
          </w:rPr>
          <w:t xml:space="preserve">“Special Agent Mason, Director Radzinger, the Merrick home is secure. We have captured three mercenaries alive. Unfortunately, there are two dead, one in the mansion and one outside. It’s time for the FBI to </w:t>
        </w:r>
        <w:proofErr w:type="gramStart"/>
        <w:r w:rsidRPr="009C230E">
          <w:rPr>
            <w:rFonts w:ascii="Times New Roman" w:hAnsi="Times New Roman" w:cs="Times New Roman"/>
            <w:szCs w:val="24"/>
          </w:rPr>
          <w:t>attend to</w:t>
        </w:r>
        <w:proofErr w:type="gramEnd"/>
        <w:r w:rsidRPr="009C230E">
          <w:rPr>
            <w:rFonts w:ascii="Times New Roman" w:hAnsi="Times New Roman" w:cs="Times New Roman"/>
            <w:szCs w:val="24"/>
          </w:rPr>
          <w:t xml:space="preserve"> our fallen officers and verify the condition of the getaway pilot that Officer Merrick shot. I recommend </w:t>
        </w:r>
        <w:del w:id="2311" w:author="Author">
          <w:r w:rsidRPr="009C230E" w:rsidDel="003C2997">
            <w:rPr>
              <w:rFonts w:ascii="Times New Roman" w:hAnsi="Times New Roman" w:cs="Times New Roman"/>
              <w:szCs w:val="24"/>
            </w:rPr>
            <w:delText xml:space="preserve">that </w:delText>
          </w:r>
        </w:del>
        <w:r w:rsidRPr="009C230E">
          <w:rPr>
            <w:rFonts w:ascii="Times New Roman" w:hAnsi="Times New Roman" w:cs="Times New Roman"/>
            <w:szCs w:val="24"/>
          </w:rPr>
          <w:t xml:space="preserve">the Chicago Police bomb squad unit enter the premises </w:t>
        </w:r>
        <w:del w:id="2312" w:author="Author">
          <w:r w:rsidRPr="009C230E" w:rsidDel="000574CA">
            <w:rPr>
              <w:rFonts w:ascii="Times New Roman" w:hAnsi="Times New Roman" w:cs="Times New Roman"/>
              <w:szCs w:val="24"/>
            </w:rPr>
            <w:delText xml:space="preserve">now </w:delText>
          </w:r>
        </w:del>
        <w:r w:rsidRPr="009C230E">
          <w:rPr>
            <w:rFonts w:ascii="Times New Roman" w:hAnsi="Times New Roman" w:cs="Times New Roman"/>
            <w:szCs w:val="24"/>
          </w:rPr>
          <w:t>and sweep the mansion for planted explosives.”</w:t>
        </w:r>
      </w:ins>
    </w:p>
    <w:p w14:paraId="765F9BE1" w14:textId="77777777" w:rsidR="001418B6" w:rsidRPr="009C230E" w:rsidRDefault="001418B6" w:rsidP="001418B6">
      <w:pPr>
        <w:pStyle w:val="BodyNormal"/>
        <w:rPr>
          <w:ins w:id="2313" w:author="Author"/>
          <w:rFonts w:ascii="Times New Roman" w:hAnsi="Times New Roman" w:cs="Times New Roman"/>
          <w:szCs w:val="24"/>
        </w:rPr>
      </w:pPr>
      <w:ins w:id="2314" w:author="Author">
        <w:r w:rsidRPr="009C230E">
          <w:rPr>
            <w:rFonts w:ascii="Times New Roman" w:hAnsi="Times New Roman" w:cs="Times New Roman"/>
            <w:szCs w:val="24"/>
          </w:rPr>
          <w:t xml:space="preserve">“Commander Subramanian, this is FBI Director Radzinger. I compliment you on your courageous and </w:t>
        </w:r>
        <w:r w:rsidRPr="009C230E">
          <w:rPr>
            <w:rFonts w:ascii="Times New Roman" w:hAnsi="Times New Roman" w:cs="Times New Roman"/>
            <w:szCs w:val="24"/>
          </w:rPr>
          <w:lastRenderedPageBreak/>
          <w:t xml:space="preserve">professional work. </w:t>
        </w:r>
      </w:ins>
      <w:r w:rsidRPr="009C230E">
        <w:rPr>
          <w:rFonts w:ascii="Times New Roman" w:hAnsi="Times New Roman" w:cs="Times New Roman"/>
          <w:szCs w:val="24"/>
        </w:rPr>
        <w:t>Please keep your team onsite to assist Special Agent Mason in his crime scene investigation</w:t>
      </w:r>
      <w:ins w:id="2315" w:author="Author">
        <w:r w:rsidRPr="009C230E">
          <w:rPr>
            <w:rFonts w:ascii="Times New Roman" w:hAnsi="Times New Roman" w:cs="Times New Roman"/>
            <w:szCs w:val="24"/>
          </w:rPr>
          <w:t>. I</w:t>
        </w:r>
      </w:ins>
      <w:r w:rsidRPr="009C230E">
        <w:rPr>
          <w:rFonts w:ascii="Times New Roman" w:hAnsi="Times New Roman" w:cs="Times New Roman"/>
          <w:szCs w:val="24"/>
        </w:rPr>
        <w:t xml:space="preserve"> am flying</w:t>
      </w:r>
      <w:ins w:id="2316" w:author="Author">
        <w:r w:rsidRPr="009C230E">
          <w:rPr>
            <w:rFonts w:ascii="Times New Roman" w:hAnsi="Times New Roman" w:cs="Times New Roman"/>
            <w:szCs w:val="24"/>
          </w:rPr>
          <w:t xml:space="preserve"> to Chicago </w:t>
        </w:r>
      </w:ins>
      <w:r w:rsidRPr="009C230E">
        <w:rPr>
          <w:rFonts w:ascii="Times New Roman" w:hAnsi="Times New Roman" w:cs="Times New Roman"/>
          <w:szCs w:val="24"/>
        </w:rPr>
        <w:t>to</w:t>
      </w:r>
      <w:ins w:id="2317" w:author="Author">
        <w:r w:rsidRPr="009C230E">
          <w:rPr>
            <w:rFonts w:ascii="Times New Roman" w:hAnsi="Times New Roman" w:cs="Times New Roman"/>
            <w:szCs w:val="24"/>
          </w:rPr>
          <w:t xml:space="preserve"> participate in our investigation.”</w:t>
        </w:r>
      </w:ins>
    </w:p>
    <w:p w14:paraId="4CEC0B23" w14:textId="77777777" w:rsidR="001418B6" w:rsidRPr="009C230E" w:rsidRDefault="001418B6" w:rsidP="001418B6">
      <w:pPr>
        <w:rPr>
          <w:ins w:id="2318" w:author="Autho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p>
    <w:p w14:paraId="1674160F" w14:textId="77777777" w:rsidR="001418B6" w:rsidRPr="00206EEE" w:rsidRDefault="001418B6" w:rsidP="00206EEE">
      <w:pPr>
        <w:pStyle w:val="ChapterNumber"/>
        <w:rPr>
          <w:ins w:id="2319" w:author="Author"/>
        </w:rPr>
      </w:pPr>
      <w:ins w:id="2320" w:author="Author">
        <w:r w:rsidRPr="00206EEE">
          <w:lastRenderedPageBreak/>
          <w:t>CHAPTER XXX</w:t>
        </w:r>
      </w:ins>
    </w:p>
    <w:p w14:paraId="7E7EF6D7" w14:textId="77777777" w:rsidR="001418B6" w:rsidRPr="00206EEE" w:rsidRDefault="001418B6" w:rsidP="00206EEE">
      <w:pPr>
        <w:pStyle w:val="ChapterTitle"/>
        <w:rPr>
          <w:ins w:id="2321" w:author="Author"/>
        </w:rPr>
      </w:pPr>
      <w:bookmarkStart w:id="2322" w:name="_Toc172536969"/>
      <w:bookmarkStart w:id="2323" w:name="_Toc192624403"/>
      <w:ins w:id="2324" w:author="Author">
        <w:r w:rsidRPr="00206EEE">
          <w:t>Strelkavirus</w:t>
        </w:r>
        <w:bookmarkEnd w:id="2322"/>
        <w:bookmarkEnd w:id="2323"/>
      </w:ins>
    </w:p>
    <w:p w14:paraId="67D09B8D" w14:textId="77777777" w:rsidR="001418B6" w:rsidRPr="00206EEE" w:rsidRDefault="001418B6" w:rsidP="00206EEE">
      <w:pPr>
        <w:pStyle w:val="ASubheadLevel1"/>
        <w:rPr>
          <w:ins w:id="2325" w:author="Author"/>
        </w:rPr>
      </w:pPr>
      <w:bookmarkStart w:id="2326" w:name="_Toc172536970"/>
      <w:bookmarkStart w:id="2327" w:name="_Toc192624404"/>
      <w:ins w:id="2328" w:author="Author">
        <w:r w:rsidRPr="00206EEE">
          <w:t>Doctor Ronis</w:t>
        </w:r>
        <w:bookmarkEnd w:id="2326"/>
        <w:bookmarkEnd w:id="2327"/>
      </w:ins>
    </w:p>
    <w:p w14:paraId="48EC5D65" w14:textId="684EEAEA" w:rsidR="001418B6" w:rsidRPr="009C230E" w:rsidRDefault="001418B6" w:rsidP="001418B6">
      <w:pPr>
        <w:pStyle w:val="BodyNormal"/>
        <w:rPr>
          <w:ins w:id="2329" w:author="Author"/>
          <w:rFonts w:ascii="Times New Roman" w:hAnsi="Times New Roman" w:cs="Times New Roman"/>
          <w:szCs w:val="24"/>
        </w:rPr>
      </w:pPr>
      <w:ins w:id="2330" w:author="Author">
        <w:r w:rsidRPr="009C230E">
          <w:rPr>
            <w:rFonts w:ascii="Times New Roman" w:hAnsi="Times New Roman" w:cs="Times New Roman"/>
            <w:szCs w:val="24"/>
          </w:rPr>
          <w:t>Doctor Bruno Ronis shook his head</w:t>
        </w:r>
        <w:del w:id="2331" w:author="Author">
          <w:r w:rsidRPr="009C230E" w:rsidDel="00B07277">
            <w:rPr>
              <w:rFonts w:ascii="Times New Roman" w:hAnsi="Times New Roman" w:cs="Times New Roman"/>
              <w:szCs w:val="24"/>
            </w:rPr>
            <w:delText>,</w:delText>
          </w:r>
        </w:del>
        <w:r w:rsidRPr="009C230E">
          <w:rPr>
            <w:rFonts w:ascii="Times New Roman" w:hAnsi="Times New Roman" w:cs="Times New Roman"/>
            <w:szCs w:val="24"/>
          </w:rPr>
          <w:t xml:space="preserve"> and winced a couple of times before looking at his watch; it was 4:00 a.m. </w:t>
        </w:r>
      </w:ins>
      <w:r w:rsidR="007066D7">
        <w:rPr>
          <w:rFonts w:ascii="Times New Roman" w:hAnsi="Times New Roman" w:cs="Times New Roman"/>
          <w:szCs w:val="24"/>
        </w:rPr>
        <w:t>L</w:t>
      </w:r>
      <w:ins w:id="2332" w:author="Author">
        <w:r w:rsidRPr="009C230E">
          <w:rPr>
            <w:rFonts w:ascii="Times New Roman" w:hAnsi="Times New Roman" w:cs="Times New Roman"/>
            <w:szCs w:val="24"/>
          </w:rPr>
          <w:t xml:space="preserve">ifting himself to a seated position on his bed, he </w:t>
        </w:r>
      </w:ins>
      <w:r w:rsidRPr="009C230E">
        <w:rPr>
          <w:rFonts w:ascii="Times New Roman" w:hAnsi="Times New Roman" w:cs="Times New Roman"/>
          <w:szCs w:val="24"/>
        </w:rPr>
        <w:t>momentarily stared at his beeping iPhone</w:t>
      </w:r>
      <w:r w:rsidR="007066D7">
        <w:rPr>
          <w:rFonts w:ascii="Times New Roman" w:hAnsi="Times New Roman" w:cs="Times New Roman"/>
          <w:szCs w:val="24"/>
        </w:rPr>
        <w:t>,</w:t>
      </w:r>
      <w:ins w:id="2333" w:author="Author">
        <w:r w:rsidRPr="009C230E">
          <w:rPr>
            <w:rFonts w:ascii="Times New Roman" w:hAnsi="Times New Roman" w:cs="Times New Roman"/>
            <w:szCs w:val="24"/>
          </w:rPr>
          <w:t xml:space="preserve"> surprised that the caller was Monica Brooks, FBI.</w:t>
        </w:r>
      </w:ins>
    </w:p>
    <w:p w14:paraId="2EC7B81F" w14:textId="77777777" w:rsidR="001418B6" w:rsidRPr="009C230E" w:rsidRDefault="001418B6" w:rsidP="001418B6">
      <w:pPr>
        <w:pStyle w:val="BodyNormal"/>
        <w:rPr>
          <w:ins w:id="2334" w:author="Author"/>
          <w:rFonts w:ascii="Times New Roman" w:hAnsi="Times New Roman" w:cs="Times New Roman"/>
          <w:szCs w:val="24"/>
        </w:rPr>
      </w:pPr>
      <w:ins w:id="2335" w:author="Author">
        <w:r w:rsidRPr="009C230E">
          <w:rPr>
            <w:rFonts w:ascii="Times New Roman" w:hAnsi="Times New Roman" w:cs="Times New Roman"/>
            <w:szCs w:val="24"/>
          </w:rPr>
          <w:t>“Hello, this is Doctor Ronis.”</w:t>
        </w:r>
      </w:ins>
    </w:p>
    <w:p w14:paraId="3EEF3B3A" w14:textId="77777777" w:rsidR="001418B6" w:rsidRPr="009C230E" w:rsidRDefault="001418B6" w:rsidP="001418B6">
      <w:pPr>
        <w:pStyle w:val="BodyNormal"/>
        <w:rPr>
          <w:ins w:id="2336" w:author="Author"/>
          <w:rFonts w:ascii="Times New Roman" w:hAnsi="Times New Roman" w:cs="Times New Roman"/>
          <w:szCs w:val="24"/>
        </w:rPr>
      </w:pPr>
      <w:ins w:id="2337" w:author="Author">
        <w:r w:rsidRPr="009C230E">
          <w:rPr>
            <w:rFonts w:ascii="Times New Roman" w:hAnsi="Times New Roman" w:cs="Times New Roman"/>
            <w:szCs w:val="24"/>
          </w:rPr>
          <w:t xml:space="preserve">“Doctor Ronis, this is Special Agent in Charge Monica Brooks of the Minneapolis FBI. </w:t>
        </w:r>
        <w:del w:id="2338" w:author="Author">
          <w:r w:rsidRPr="009C230E" w:rsidDel="00166CD0">
            <w:rPr>
              <w:rFonts w:ascii="Times New Roman" w:hAnsi="Times New Roman" w:cs="Times New Roman"/>
              <w:szCs w:val="24"/>
            </w:rPr>
            <w:delText>I’m told that y</w:delText>
          </w:r>
        </w:del>
        <w:r w:rsidRPr="009C230E">
          <w:rPr>
            <w:rFonts w:ascii="Times New Roman" w:hAnsi="Times New Roman" w:cs="Times New Roman"/>
            <w:szCs w:val="24"/>
          </w:rPr>
          <w:t xml:space="preserve">You are doing post-doctoral research on weaponized viruses. We have </w:t>
        </w:r>
        <w:proofErr w:type="gramStart"/>
        <w:r w:rsidRPr="009C230E">
          <w:rPr>
            <w:rFonts w:ascii="Times New Roman" w:hAnsi="Times New Roman" w:cs="Times New Roman"/>
            <w:szCs w:val="24"/>
          </w:rPr>
          <w:t>several</w:t>
        </w:r>
        <w:proofErr w:type="gramEnd"/>
        <w:del w:id="2339" w:author="Author">
          <w:r w:rsidRPr="009C230E" w:rsidDel="00166CD0">
            <w:rPr>
              <w:rFonts w:ascii="Times New Roman" w:hAnsi="Times New Roman" w:cs="Times New Roman"/>
              <w:szCs w:val="24"/>
            </w:rPr>
            <w:delText>a</w:delText>
          </w:r>
        </w:del>
        <w:r w:rsidRPr="009C230E">
          <w:rPr>
            <w:rFonts w:ascii="Times New Roman" w:hAnsi="Times New Roman" w:cs="Times New Roman"/>
            <w:szCs w:val="24"/>
          </w:rPr>
          <w:t xml:space="preserve"> patients in Chicago infected tonight with the Strelkavirus, a recent Russian bioweapon. Do </w:t>
        </w:r>
        <w:del w:id="2340" w:author="Author">
          <w:r w:rsidRPr="009C230E" w:rsidDel="00166CD0">
            <w:rPr>
              <w:rFonts w:ascii="Times New Roman" w:hAnsi="Times New Roman" w:cs="Times New Roman"/>
              <w:szCs w:val="24"/>
            </w:rPr>
            <w:delText>I was also informed that y</w:delText>
          </w:r>
        </w:del>
        <w:r w:rsidRPr="009C230E">
          <w:rPr>
            <w:rFonts w:ascii="Times New Roman" w:hAnsi="Times New Roman" w:cs="Times New Roman"/>
            <w:szCs w:val="24"/>
          </w:rPr>
          <w:t>you have a vaccine for this weapon</w:t>
        </w:r>
        <w:del w:id="2341" w:author="Author">
          <w:r w:rsidRPr="009C230E" w:rsidDel="00166CD0">
            <w:rPr>
              <w:rFonts w:ascii="Times New Roman" w:hAnsi="Times New Roman" w:cs="Times New Roman"/>
              <w:szCs w:val="24"/>
            </w:rPr>
            <w:delText>. Is this true</w:delText>
          </w:r>
        </w:del>
        <w:r w:rsidRPr="009C230E">
          <w:rPr>
            <w:rFonts w:ascii="Times New Roman" w:hAnsi="Times New Roman" w:cs="Times New Roman"/>
            <w:szCs w:val="24"/>
          </w:rPr>
          <w:t>?”</w:t>
        </w:r>
      </w:ins>
    </w:p>
    <w:p w14:paraId="7AC00239" w14:textId="77777777" w:rsidR="001418B6" w:rsidRPr="009C230E" w:rsidRDefault="001418B6" w:rsidP="001418B6">
      <w:pPr>
        <w:pStyle w:val="BodyNormal"/>
        <w:rPr>
          <w:ins w:id="2342" w:author="Author"/>
          <w:rFonts w:ascii="Times New Roman" w:hAnsi="Times New Roman" w:cs="Times New Roman"/>
          <w:szCs w:val="24"/>
        </w:rPr>
      </w:pPr>
      <w:ins w:id="2343" w:author="Author">
        <w:r w:rsidRPr="009C230E">
          <w:rPr>
            <w:rFonts w:ascii="Times New Roman" w:hAnsi="Times New Roman" w:cs="Times New Roman"/>
            <w:szCs w:val="24"/>
          </w:rPr>
          <w:t xml:space="preserve">“Yes, Agent Brooks. I have developed an mRNA vaccine that eliminates this virus. </w:t>
        </w:r>
      </w:ins>
      <w:r w:rsidRPr="009C230E">
        <w:rPr>
          <w:rFonts w:ascii="Times New Roman" w:hAnsi="Times New Roman" w:cs="Times New Roman"/>
          <w:szCs w:val="24"/>
        </w:rPr>
        <w:t>T</w:t>
      </w:r>
      <w:ins w:id="2344" w:author="Author">
        <w:r w:rsidRPr="009C230E">
          <w:rPr>
            <w:rFonts w:ascii="Times New Roman" w:hAnsi="Times New Roman" w:cs="Times New Roman"/>
            <w:szCs w:val="24"/>
          </w:rPr>
          <w:t>he WHO and the CDC</w:t>
        </w:r>
      </w:ins>
      <w:r w:rsidRPr="009C230E">
        <w:rPr>
          <w:rFonts w:ascii="Times New Roman" w:hAnsi="Times New Roman" w:cs="Times New Roman"/>
          <w:szCs w:val="24"/>
        </w:rPr>
        <w:t xml:space="preserve"> funded m</w:t>
      </w:r>
      <w:ins w:id="2345" w:author="Author">
        <w:r w:rsidRPr="009C230E">
          <w:rPr>
            <w:rFonts w:ascii="Times New Roman" w:hAnsi="Times New Roman" w:cs="Times New Roman"/>
            <w:szCs w:val="24"/>
          </w:rPr>
          <w:t>y research</w:t>
        </w:r>
        <w:del w:id="2346" w:author="Author">
          <w:r w:rsidRPr="009C230E" w:rsidDel="00D80980">
            <w:rPr>
              <w:rFonts w:ascii="Times New Roman" w:hAnsi="Times New Roman" w:cs="Times New Roman"/>
              <w:szCs w:val="24"/>
            </w:rPr>
            <w:delText>CE</w:delText>
          </w:r>
        </w:del>
      </w:ins>
      <w:r w:rsidRPr="009C230E">
        <w:rPr>
          <w:rFonts w:ascii="Times New Roman" w:hAnsi="Times New Roman" w:cs="Times New Roman"/>
          <w:szCs w:val="24"/>
        </w:rPr>
        <w:t xml:space="preserve">. </w:t>
      </w:r>
      <w:ins w:id="2347" w:author="Author">
        <w:r w:rsidRPr="009C230E">
          <w:rPr>
            <w:rFonts w:ascii="Times New Roman" w:hAnsi="Times New Roman" w:cs="Times New Roman"/>
            <w:szCs w:val="24"/>
          </w:rPr>
          <w:t>May I ask how you made this diagnosis of Strelkavirus?”</w:t>
        </w:r>
      </w:ins>
    </w:p>
    <w:p w14:paraId="332242F6" w14:textId="77777777" w:rsidR="001418B6" w:rsidRPr="009C230E" w:rsidRDefault="001418B6" w:rsidP="001418B6">
      <w:pPr>
        <w:pStyle w:val="BodyNormal"/>
        <w:rPr>
          <w:ins w:id="2348" w:author="Author"/>
          <w:rFonts w:ascii="Times New Roman" w:hAnsi="Times New Roman" w:cs="Times New Roman"/>
          <w:szCs w:val="24"/>
          <w:shd w:val="clear" w:color="auto" w:fill="FFFFFF"/>
        </w:rPr>
      </w:pPr>
      <w:ins w:id="2349" w:author="Author">
        <w:r w:rsidRPr="009C230E">
          <w:rPr>
            <w:rFonts w:ascii="Times New Roman" w:hAnsi="Times New Roman" w:cs="Times New Roman"/>
            <w:szCs w:val="24"/>
          </w:rPr>
          <w:t xml:space="preserve">“The Chicago FBI has a top-of-the-line </w:t>
        </w:r>
        <w:r w:rsidRPr="009C230E">
          <w:rPr>
            <w:rFonts w:ascii="Times New Roman" w:hAnsi="Times New Roman" w:cs="Times New Roman"/>
            <w:szCs w:val="24"/>
            <w:shd w:val="clear" w:color="auto" w:fill="FFFFFF"/>
          </w:rPr>
          <w:t>Applied Biosystems Genetic Analyzer; the CIA supplied them with the genomes of recent Russian weaponized viruses.”</w:t>
        </w:r>
      </w:ins>
    </w:p>
    <w:p w14:paraId="446FB3C1" w14:textId="77777777" w:rsidR="001418B6" w:rsidRPr="009C230E" w:rsidRDefault="001418B6" w:rsidP="001418B6">
      <w:pPr>
        <w:pStyle w:val="BodyNormal"/>
        <w:rPr>
          <w:ins w:id="2350" w:author="Author"/>
          <w:rFonts w:ascii="Times New Roman" w:hAnsi="Times New Roman" w:cs="Times New Roman"/>
          <w:szCs w:val="24"/>
          <w:shd w:val="clear" w:color="auto" w:fill="FFFFFF"/>
        </w:rPr>
      </w:pPr>
      <w:ins w:id="2351" w:author="Author">
        <w:r w:rsidRPr="009C230E">
          <w:rPr>
            <w:rFonts w:ascii="Times New Roman" w:hAnsi="Times New Roman" w:cs="Times New Roman"/>
            <w:szCs w:val="24"/>
            <w:shd w:val="clear" w:color="auto" w:fill="FFFFFF"/>
          </w:rPr>
          <w:lastRenderedPageBreak/>
          <w:t>“Fair enough. May I ask, who are</w:t>
        </w:r>
        <w:del w:id="2352" w:author="Author">
          <w:r w:rsidRPr="009C230E" w:rsidDel="00D25859">
            <w:rPr>
              <w:rFonts w:ascii="Times New Roman" w:hAnsi="Times New Roman" w:cs="Times New Roman"/>
              <w:szCs w:val="24"/>
              <w:shd w:val="clear" w:color="auto" w:fill="FFFFFF"/>
            </w:rPr>
            <w:delText>is</w:delText>
          </w:r>
        </w:del>
        <w:r w:rsidRPr="009C230E">
          <w:rPr>
            <w:rFonts w:ascii="Times New Roman" w:hAnsi="Times New Roman" w:cs="Times New Roman"/>
            <w:szCs w:val="24"/>
            <w:shd w:val="clear" w:color="auto" w:fill="FFFFFF"/>
          </w:rPr>
          <w:t xml:space="preserve"> the patients?”</w:t>
        </w:r>
      </w:ins>
    </w:p>
    <w:p w14:paraId="0C4FCB88" w14:textId="3AE1663B" w:rsidR="001418B6" w:rsidRPr="009C230E" w:rsidRDefault="001418B6" w:rsidP="001418B6">
      <w:pPr>
        <w:pStyle w:val="BodyNormal"/>
        <w:rPr>
          <w:ins w:id="2353" w:author="Author"/>
          <w:rFonts w:ascii="Times New Roman" w:hAnsi="Times New Roman" w:cs="Times New Roman"/>
          <w:szCs w:val="24"/>
          <w:shd w:val="clear" w:color="auto" w:fill="FFFFFF"/>
        </w:rPr>
      </w:pPr>
      <w:ins w:id="2354" w:author="Author">
        <w:r w:rsidRPr="009C230E">
          <w:rPr>
            <w:rFonts w:ascii="Times New Roman" w:hAnsi="Times New Roman" w:cs="Times New Roman"/>
            <w:szCs w:val="24"/>
            <w:shd w:val="clear" w:color="auto" w:fill="FFFFFF"/>
          </w:rPr>
          <w:t>“</w:t>
        </w:r>
        <w:del w:id="2355" w:author="Author">
          <w:r w:rsidRPr="009C230E" w:rsidDel="00EF2A10">
            <w:rPr>
              <w:rFonts w:ascii="Times New Roman" w:hAnsi="Times New Roman" w:cs="Times New Roman"/>
              <w:szCs w:val="24"/>
              <w:shd w:val="clear" w:color="auto" w:fill="FFFFFF"/>
            </w:rPr>
            <w:delText xml:space="preserve">Her name is </w:delText>
          </w:r>
        </w:del>
        <w:r w:rsidRPr="009C230E">
          <w:rPr>
            <w:rFonts w:ascii="Times New Roman" w:hAnsi="Times New Roman" w:cs="Times New Roman"/>
            <w:szCs w:val="24"/>
            <w:shd w:val="clear" w:color="auto" w:fill="FFFFFF"/>
          </w:rPr>
          <w:t>Jane Doe 413</w:t>
        </w:r>
        <w:del w:id="2356" w:author="Author">
          <w:r w:rsidRPr="009C230E" w:rsidDel="00EF2A10">
            <w:rPr>
              <w:rFonts w:ascii="Times New Roman" w:hAnsi="Times New Roman" w:cs="Times New Roman"/>
              <w:szCs w:val="24"/>
              <w:shd w:val="clear" w:color="auto" w:fill="FFFFFF"/>
            </w:rPr>
            <w:delText>,</w:delText>
          </w:r>
        </w:del>
        <w:r w:rsidRPr="009C230E">
          <w:rPr>
            <w:rFonts w:ascii="Times New Roman" w:hAnsi="Times New Roman" w:cs="Times New Roman"/>
            <w:szCs w:val="24"/>
            <w:shd w:val="clear" w:color="auto" w:fill="FFFFFF"/>
          </w:rPr>
          <w:t xml:space="preserve"> and </w:t>
        </w:r>
      </w:ins>
      <w:r w:rsidR="00A70AA8" w:rsidRPr="009C230E">
        <w:rPr>
          <w:rFonts w:ascii="Times New Roman" w:hAnsi="Times New Roman" w:cs="Times New Roman"/>
          <w:szCs w:val="24"/>
          <w:shd w:val="clear" w:color="auto" w:fill="FFFFFF"/>
        </w:rPr>
        <w:t>one</w:t>
      </w:r>
      <w:ins w:id="2357" w:author="Author">
        <w:r w:rsidRPr="009C230E">
          <w:rPr>
            <w:rFonts w:ascii="Times New Roman" w:hAnsi="Times New Roman" w:cs="Times New Roman"/>
            <w:szCs w:val="24"/>
            <w:shd w:val="clear" w:color="auto" w:fill="FFFFFF"/>
          </w:rPr>
          <w:t xml:space="preserve"> FBI </w:t>
        </w:r>
      </w:ins>
      <w:r w:rsidR="007066D7">
        <w:rPr>
          <w:rFonts w:ascii="Times New Roman" w:hAnsi="Times New Roman" w:cs="Times New Roman"/>
          <w:szCs w:val="24"/>
          <w:shd w:val="clear" w:color="auto" w:fill="FFFFFF"/>
        </w:rPr>
        <w:t>agent</w:t>
      </w:r>
      <w:ins w:id="2358" w:author="Author">
        <w:r w:rsidRPr="009C230E">
          <w:rPr>
            <w:rFonts w:ascii="Times New Roman" w:hAnsi="Times New Roman" w:cs="Times New Roman"/>
            <w:szCs w:val="24"/>
            <w:shd w:val="clear" w:color="auto" w:fill="FFFFFF"/>
          </w:rPr>
          <w:t>.”</w:t>
        </w:r>
      </w:ins>
    </w:p>
    <w:p w14:paraId="6C3FE0C4" w14:textId="77777777" w:rsidR="001418B6" w:rsidRPr="009C230E" w:rsidRDefault="001418B6" w:rsidP="001418B6">
      <w:pPr>
        <w:pStyle w:val="BodyNormal"/>
        <w:rPr>
          <w:ins w:id="2359" w:author="Author"/>
          <w:rFonts w:ascii="Times New Roman" w:hAnsi="Times New Roman" w:cs="Times New Roman"/>
          <w:szCs w:val="24"/>
          <w:shd w:val="clear" w:color="auto" w:fill="FFFFFF"/>
        </w:rPr>
      </w:pPr>
      <w:ins w:id="2360" w:author="Author">
        <w:r w:rsidRPr="009C230E">
          <w:rPr>
            <w:rFonts w:ascii="Times New Roman" w:hAnsi="Times New Roman" w:cs="Times New Roman"/>
            <w:szCs w:val="24"/>
            <w:shd w:val="clear" w:color="auto" w:fill="FFFFFF"/>
          </w:rPr>
          <w:t>“Why does that sound familiar?”</w:t>
        </w:r>
      </w:ins>
    </w:p>
    <w:p w14:paraId="699EC087" w14:textId="77777777" w:rsidR="001418B6" w:rsidRPr="009C230E" w:rsidRDefault="001418B6" w:rsidP="001418B6">
      <w:pPr>
        <w:pStyle w:val="BodyNormal"/>
        <w:rPr>
          <w:ins w:id="2361" w:author="Author"/>
          <w:rFonts w:ascii="Times New Roman" w:hAnsi="Times New Roman" w:cs="Times New Roman"/>
          <w:szCs w:val="24"/>
          <w:shd w:val="clear" w:color="auto" w:fill="FFFFFF"/>
        </w:rPr>
      </w:pPr>
      <w:ins w:id="2362" w:author="Author">
        <w:r w:rsidRPr="009C230E">
          <w:rPr>
            <w:rFonts w:ascii="Times New Roman" w:hAnsi="Times New Roman" w:cs="Times New Roman"/>
            <w:szCs w:val="24"/>
            <w:shd w:val="clear" w:color="auto" w:fill="FFFFFF"/>
          </w:rPr>
          <w:t>“Possibly you remember her by her alias, the Chicago Angel.”</w:t>
        </w:r>
      </w:ins>
    </w:p>
    <w:p w14:paraId="0A4CE8AB" w14:textId="77777777" w:rsidR="001418B6" w:rsidRPr="009C230E" w:rsidRDefault="001418B6" w:rsidP="001418B6">
      <w:pPr>
        <w:pStyle w:val="BodyNormal"/>
        <w:rPr>
          <w:ins w:id="2363" w:author="Author"/>
          <w:rFonts w:ascii="Times New Roman" w:hAnsi="Times New Roman" w:cs="Times New Roman"/>
          <w:szCs w:val="24"/>
          <w:shd w:val="clear" w:color="auto" w:fill="FFFFFF"/>
        </w:rPr>
      </w:pPr>
      <w:ins w:id="2364" w:author="Author">
        <w:r w:rsidRPr="009C230E">
          <w:rPr>
            <w:rFonts w:ascii="Times New Roman" w:hAnsi="Times New Roman" w:cs="Times New Roman"/>
            <w:szCs w:val="24"/>
            <w:shd w:val="clear" w:color="auto" w:fill="FFFFFF"/>
          </w:rPr>
          <w:t xml:space="preserve">“Ah, yes. The girl genius who exposed mob activity, albeit illegally, and </w:t>
        </w:r>
        <w:del w:id="2365" w:author="Author">
          <w:r w:rsidRPr="009C230E" w:rsidDel="00D25859">
            <w:rPr>
              <w:rFonts w:ascii="Times New Roman" w:hAnsi="Times New Roman" w:cs="Times New Roman"/>
              <w:szCs w:val="24"/>
              <w:shd w:val="clear" w:color="auto" w:fill="FFFFFF"/>
            </w:rPr>
            <w:delText xml:space="preserve">and </w:delText>
          </w:r>
        </w:del>
        <w:r w:rsidRPr="009C230E">
          <w:rPr>
            <w:rFonts w:ascii="Times New Roman" w:hAnsi="Times New Roman" w:cs="Times New Roman"/>
            <w:szCs w:val="24"/>
            <w:shd w:val="clear" w:color="auto" w:fill="FFFFFF"/>
          </w:rPr>
          <w:t>is now cooperating with the FBI. What happened?”</w:t>
        </w:r>
      </w:ins>
    </w:p>
    <w:p w14:paraId="438691A2" w14:textId="77777777" w:rsidR="001418B6" w:rsidRPr="009C230E" w:rsidRDefault="001418B6" w:rsidP="001418B6">
      <w:pPr>
        <w:pStyle w:val="BodyNormal"/>
        <w:rPr>
          <w:ins w:id="2366" w:author="Author"/>
          <w:rFonts w:ascii="Times New Roman" w:hAnsi="Times New Roman" w:cs="Times New Roman"/>
          <w:szCs w:val="24"/>
          <w:shd w:val="clear" w:color="auto" w:fill="FFFFFF"/>
        </w:rPr>
      </w:pPr>
      <w:ins w:id="2367" w:author="Author">
        <w:r w:rsidRPr="009C230E">
          <w:rPr>
            <w:rFonts w:ascii="Times New Roman" w:hAnsi="Times New Roman" w:cs="Times New Roman"/>
            <w:szCs w:val="24"/>
            <w:shd w:val="clear" w:color="auto" w:fill="FFFFFF"/>
          </w:rPr>
          <w:t>“A rogue Russian hit team attempted to kill her and the family she resided with</w:t>
        </w:r>
        <w:del w:id="2368" w:author="Author">
          <w:r w:rsidRPr="009C230E" w:rsidDel="00D25859">
            <w:rPr>
              <w:rFonts w:ascii="Times New Roman" w:hAnsi="Times New Roman" w:cs="Times New Roman"/>
              <w:szCs w:val="24"/>
              <w:shd w:val="clear" w:color="auto" w:fill="FFFFFF"/>
            </w:rPr>
            <w:delText>she was living with</w:delText>
          </w:r>
        </w:del>
        <w:r w:rsidRPr="009C230E">
          <w:rPr>
            <w:rFonts w:ascii="Times New Roman" w:hAnsi="Times New Roman" w:cs="Times New Roman"/>
            <w:szCs w:val="24"/>
            <w:shd w:val="clear" w:color="auto" w:fill="FFFFFF"/>
          </w:rPr>
          <w:t>. Jane and the Chicago SWAT captured three and killed two others, but one of the Russians</w:t>
        </w:r>
        <w:del w:id="2369" w:author="Author">
          <w:r w:rsidRPr="009C230E" w:rsidDel="00D25859">
            <w:rPr>
              <w:rFonts w:ascii="Times New Roman" w:hAnsi="Times New Roman" w:cs="Times New Roman"/>
              <w:szCs w:val="24"/>
              <w:shd w:val="clear" w:color="auto" w:fill="FFFFFF"/>
            </w:rPr>
            <w:delText>she was</w:delText>
          </w:r>
        </w:del>
        <w:r w:rsidRPr="009C230E">
          <w:rPr>
            <w:rFonts w:ascii="Times New Roman" w:hAnsi="Times New Roman" w:cs="Times New Roman"/>
            <w:szCs w:val="24"/>
            <w:shd w:val="clear" w:color="auto" w:fill="FFFFFF"/>
          </w:rPr>
          <w:t xml:space="preserve"> hit her in the buttock with a throwing knife coated with the Strelkavirus agent.”</w:t>
        </w:r>
      </w:ins>
    </w:p>
    <w:p w14:paraId="1C8DBF75" w14:textId="77777777" w:rsidR="001418B6" w:rsidRPr="009C230E" w:rsidRDefault="001418B6" w:rsidP="001418B6">
      <w:pPr>
        <w:pStyle w:val="BodyNormal"/>
        <w:rPr>
          <w:ins w:id="2370" w:author="Author"/>
          <w:rFonts w:ascii="Times New Roman" w:hAnsi="Times New Roman" w:cs="Times New Roman"/>
          <w:szCs w:val="24"/>
          <w:shd w:val="clear" w:color="auto" w:fill="FFFFFF"/>
        </w:rPr>
      </w:pPr>
      <w:ins w:id="2371" w:author="Author">
        <w:r w:rsidRPr="009C230E">
          <w:rPr>
            <w:rFonts w:ascii="Times New Roman" w:hAnsi="Times New Roman" w:cs="Times New Roman"/>
            <w:szCs w:val="24"/>
            <w:shd w:val="clear" w:color="auto" w:fill="FFFFFF"/>
          </w:rPr>
          <w:t>“Where is she being treated, Agent Brooks?”</w:t>
        </w:r>
      </w:ins>
    </w:p>
    <w:p w14:paraId="04F6A98C" w14:textId="77777777" w:rsidR="001418B6" w:rsidRPr="009C230E" w:rsidRDefault="001418B6" w:rsidP="001418B6">
      <w:pPr>
        <w:pStyle w:val="BodyNormal"/>
        <w:rPr>
          <w:ins w:id="2372" w:author="Author"/>
          <w:rFonts w:ascii="Times New Roman" w:hAnsi="Times New Roman" w:cs="Times New Roman"/>
          <w:szCs w:val="24"/>
        </w:rPr>
      </w:pPr>
      <w:ins w:id="2373" w:author="Author">
        <w:r w:rsidRPr="009C230E">
          <w:rPr>
            <w:rFonts w:ascii="Times New Roman" w:hAnsi="Times New Roman" w:cs="Times New Roman"/>
            <w:szCs w:val="24"/>
            <w:shd w:val="clear" w:color="auto" w:fill="FFFFFF"/>
          </w:rPr>
          <w:t xml:space="preserve">“She’s been taken to Chicago’s </w:t>
        </w:r>
        <w:r w:rsidRPr="009C230E">
          <w:rPr>
            <w:rFonts w:ascii="Times New Roman" w:hAnsi="Times New Roman" w:cs="Times New Roman"/>
            <w:szCs w:val="24"/>
          </w:rPr>
          <w:t>Rush University ER.”</w:t>
        </w:r>
      </w:ins>
    </w:p>
    <w:p w14:paraId="05D322A0" w14:textId="77777777" w:rsidR="001418B6" w:rsidRPr="009C230E" w:rsidRDefault="001418B6" w:rsidP="001418B6">
      <w:pPr>
        <w:pStyle w:val="BodyNormal"/>
        <w:rPr>
          <w:ins w:id="2374" w:author="Author"/>
          <w:rFonts w:ascii="Times New Roman" w:hAnsi="Times New Roman" w:cs="Times New Roman"/>
          <w:szCs w:val="24"/>
        </w:rPr>
      </w:pPr>
      <w:ins w:id="2375" w:author="Author">
        <w:r w:rsidRPr="009C230E">
          <w:rPr>
            <w:rFonts w:ascii="Times New Roman" w:hAnsi="Times New Roman" w:cs="Times New Roman"/>
            <w:szCs w:val="24"/>
          </w:rPr>
          <w:t>“Ah. That’s a top-flight medical school.”</w:t>
        </w:r>
      </w:ins>
    </w:p>
    <w:p w14:paraId="0FE40189" w14:textId="49576FD6" w:rsidR="001418B6" w:rsidRPr="009C230E" w:rsidRDefault="001418B6" w:rsidP="001418B6">
      <w:pPr>
        <w:pStyle w:val="BodyNormal"/>
        <w:rPr>
          <w:ins w:id="2376" w:author="Author"/>
          <w:rFonts w:ascii="Times New Roman" w:hAnsi="Times New Roman" w:cs="Times New Roman"/>
          <w:szCs w:val="24"/>
        </w:rPr>
      </w:pPr>
      <w:ins w:id="2377" w:author="Author">
        <w:r w:rsidRPr="009C230E">
          <w:rPr>
            <w:rFonts w:ascii="Times New Roman" w:hAnsi="Times New Roman" w:cs="Times New Roman"/>
            <w:szCs w:val="24"/>
          </w:rPr>
          <w:t xml:space="preserve">“Doctor Ronis, on behalf of the United States Government, I </w:t>
        </w:r>
        <w:del w:id="2378" w:author="Author">
          <w:r w:rsidRPr="009C230E" w:rsidDel="00290A39">
            <w:rPr>
              <w:rFonts w:ascii="Times New Roman" w:hAnsi="Times New Roman" w:cs="Times New Roman"/>
              <w:szCs w:val="24"/>
            </w:rPr>
            <w:delText>am requesting</w:delText>
          </w:r>
        </w:del>
        <w:r w:rsidRPr="009C230E">
          <w:rPr>
            <w:rFonts w:ascii="Times New Roman" w:hAnsi="Times New Roman" w:cs="Times New Roman"/>
            <w:szCs w:val="24"/>
          </w:rPr>
          <w:t xml:space="preserve">request that you travel to Chicago immediately to administer your vaccine to Jane Doe 413 and the others. </w:t>
        </w:r>
        <w:del w:id="2379" w:author="Author">
          <w:r w:rsidRPr="009C230E" w:rsidDel="000058C2">
            <w:rPr>
              <w:rFonts w:ascii="Times New Roman" w:hAnsi="Times New Roman" w:cs="Times New Roman"/>
              <w:szCs w:val="24"/>
            </w:rPr>
            <w:delText>If you look outside your window, you’ll see a black FBI vehicle</w:delText>
          </w:r>
        </w:del>
        <w:r w:rsidRPr="009C230E">
          <w:rPr>
            <w:rFonts w:ascii="Times New Roman" w:hAnsi="Times New Roman" w:cs="Times New Roman"/>
            <w:szCs w:val="24"/>
          </w:rPr>
          <w:t>You’ll see a black FBI vehicle if you look outside your window. Special Agent Rodrigo Garza will transport you to your Mayo Building lab at the University of Minnesota to pack your Strelkavirus vaccine</w:t>
        </w:r>
      </w:ins>
      <w:r w:rsidR="00E139BA">
        <w:rPr>
          <w:rFonts w:ascii="Times New Roman" w:hAnsi="Times New Roman" w:cs="Times New Roman"/>
          <w:szCs w:val="24"/>
        </w:rPr>
        <w:t>,</w:t>
      </w:r>
      <w:ins w:id="2380" w:author="Author">
        <w:r w:rsidRPr="009C230E">
          <w:rPr>
            <w:rFonts w:ascii="Times New Roman" w:hAnsi="Times New Roman" w:cs="Times New Roman"/>
            <w:szCs w:val="24"/>
          </w:rPr>
          <w:t xml:space="preserve"> </w:t>
        </w:r>
      </w:ins>
      <w:r w:rsidR="00E139BA">
        <w:rPr>
          <w:rFonts w:ascii="Times New Roman" w:hAnsi="Times New Roman" w:cs="Times New Roman"/>
          <w:szCs w:val="24"/>
        </w:rPr>
        <w:t>t</w:t>
      </w:r>
      <w:ins w:id="2381" w:author="Author">
        <w:r w:rsidRPr="009C230E">
          <w:rPr>
            <w:rFonts w:ascii="Times New Roman" w:hAnsi="Times New Roman" w:cs="Times New Roman"/>
            <w:szCs w:val="24"/>
          </w:rPr>
          <w:t>hen</w:t>
        </w:r>
      </w:ins>
      <w:r w:rsidR="00E139BA">
        <w:rPr>
          <w:rFonts w:ascii="Times New Roman" w:hAnsi="Times New Roman" w:cs="Times New Roman"/>
          <w:szCs w:val="24"/>
        </w:rPr>
        <w:t xml:space="preserve"> </w:t>
      </w:r>
      <w:ins w:id="2382" w:author="Author">
        <w:r w:rsidRPr="009C230E">
          <w:rPr>
            <w:rFonts w:ascii="Times New Roman" w:hAnsi="Times New Roman" w:cs="Times New Roman"/>
            <w:szCs w:val="24"/>
          </w:rPr>
          <w:t>deliver you to Minneapolis–Saint Paul International Airport, where we have contracted a private jet to get you to Chicago’s Midway Airport.”</w:t>
        </w:r>
      </w:ins>
    </w:p>
    <w:p w14:paraId="391B9B18" w14:textId="77777777" w:rsidR="001418B6" w:rsidRPr="009C230E" w:rsidRDefault="001418B6" w:rsidP="001418B6">
      <w:pPr>
        <w:pStyle w:val="BodyNormal"/>
        <w:rPr>
          <w:ins w:id="2383" w:author="Author"/>
          <w:rFonts w:ascii="Times New Roman" w:hAnsi="Times New Roman" w:cs="Times New Roman"/>
          <w:szCs w:val="24"/>
        </w:rPr>
      </w:pPr>
      <w:ins w:id="2384" w:author="Author">
        <w:r w:rsidRPr="009C230E">
          <w:rPr>
            <w:rFonts w:ascii="Times New Roman" w:hAnsi="Times New Roman" w:cs="Times New Roman"/>
            <w:szCs w:val="24"/>
          </w:rPr>
          <w:t xml:space="preserve">“Tell Agent Garza </w:t>
        </w:r>
        <w:del w:id="2385" w:author="Author">
          <w:r w:rsidRPr="009C230E" w:rsidDel="00290A39">
            <w:rPr>
              <w:rFonts w:ascii="Times New Roman" w:hAnsi="Times New Roman" w:cs="Times New Roman"/>
              <w:szCs w:val="24"/>
            </w:rPr>
            <w:delText xml:space="preserve">that </w:delText>
          </w:r>
        </w:del>
        <w:r w:rsidRPr="009C230E">
          <w:rPr>
            <w:rFonts w:ascii="Times New Roman" w:hAnsi="Times New Roman" w:cs="Times New Roman"/>
            <w:szCs w:val="24"/>
          </w:rPr>
          <w:t xml:space="preserve">I’ll be down </w:t>
        </w:r>
      </w:ins>
      <w:r w:rsidRPr="009C230E">
        <w:rPr>
          <w:rFonts w:ascii="Times New Roman" w:hAnsi="Times New Roman" w:cs="Times New Roman"/>
          <w:szCs w:val="24"/>
        </w:rPr>
        <w:t xml:space="preserve">with my scrubs and a </w:t>
      </w:r>
      <w:r w:rsidRPr="009C230E">
        <w:rPr>
          <w:rFonts w:ascii="Times New Roman" w:hAnsi="Times New Roman" w:cs="Times New Roman"/>
          <w:szCs w:val="24"/>
        </w:rPr>
        <w:lastRenderedPageBreak/>
        <w:t>go-bag in five minutes</w:t>
      </w:r>
      <w:ins w:id="2386" w:author="Author">
        <w:r w:rsidRPr="009C230E">
          <w:rPr>
            <w:rFonts w:ascii="Times New Roman" w:hAnsi="Times New Roman" w:cs="Times New Roman"/>
            <w:szCs w:val="24"/>
          </w:rPr>
          <w:t xml:space="preserve">. The FBI </w:t>
        </w:r>
      </w:ins>
      <w:r w:rsidRPr="009C230E">
        <w:rPr>
          <w:rFonts w:ascii="Times New Roman" w:hAnsi="Times New Roman" w:cs="Times New Roman"/>
          <w:szCs w:val="24"/>
        </w:rPr>
        <w:t>must</w:t>
      </w:r>
      <w:ins w:id="2387" w:author="Author">
        <w:r w:rsidRPr="009C230E">
          <w:rPr>
            <w:rFonts w:ascii="Times New Roman" w:hAnsi="Times New Roman" w:cs="Times New Roman"/>
            <w:szCs w:val="24"/>
          </w:rPr>
          <w:t xml:space="preserve"> contact the CDC</w:t>
        </w:r>
        <w:del w:id="2388" w:author="Author">
          <w:r w:rsidRPr="009C230E" w:rsidDel="00D80980">
            <w:rPr>
              <w:rFonts w:ascii="Times New Roman" w:hAnsi="Times New Roman" w:cs="Times New Roman"/>
              <w:szCs w:val="24"/>
            </w:rPr>
            <w:delText>CE</w:delText>
          </w:r>
        </w:del>
        <w:r w:rsidRPr="009C230E">
          <w:rPr>
            <w:rFonts w:ascii="Times New Roman" w:hAnsi="Times New Roman" w:cs="Times New Roman"/>
            <w:szCs w:val="24"/>
          </w:rPr>
          <w:t xml:space="preserve"> Emergency Desk for permission to use this experimental vaccine. We did use it six months ago in Europe, and it was successful. One more thing, Agent Brooks, text me the name and number of the ER Doctor </w:t>
        </w:r>
      </w:ins>
      <w:r w:rsidRPr="009C230E">
        <w:rPr>
          <w:rFonts w:ascii="Times New Roman" w:hAnsi="Times New Roman" w:cs="Times New Roman"/>
          <w:szCs w:val="24"/>
        </w:rPr>
        <w:t>who</w:t>
      </w:r>
      <w:ins w:id="2389" w:author="Author">
        <w:r w:rsidRPr="009C230E">
          <w:rPr>
            <w:rFonts w:ascii="Times New Roman" w:hAnsi="Times New Roman" w:cs="Times New Roman"/>
            <w:szCs w:val="24"/>
          </w:rPr>
          <w:t>’s treating this patient.”</w:t>
        </w:r>
      </w:ins>
    </w:p>
    <w:p w14:paraId="7319B5A4" w14:textId="77777777" w:rsidR="001418B6" w:rsidRPr="009C230E" w:rsidRDefault="001418B6" w:rsidP="001418B6">
      <w:pPr>
        <w:pStyle w:val="BodyNormal"/>
        <w:rPr>
          <w:ins w:id="2390" w:author="Author"/>
          <w:rFonts w:ascii="Times New Roman" w:hAnsi="Times New Roman" w:cs="Times New Roman"/>
          <w:szCs w:val="24"/>
        </w:rPr>
      </w:pPr>
      <w:ins w:id="2391" w:author="Author">
        <w:r w:rsidRPr="009C230E">
          <w:rPr>
            <w:rFonts w:ascii="Times New Roman" w:hAnsi="Times New Roman" w:cs="Times New Roman"/>
            <w:szCs w:val="24"/>
          </w:rPr>
          <w:t>“On it, Doc. Thanks for your cooperation.</w:t>
        </w:r>
      </w:ins>
    </w:p>
    <w:p w14:paraId="3C5A512F" w14:textId="77777777" w:rsidR="001418B6" w:rsidRPr="009C230E" w:rsidRDefault="001418B6" w:rsidP="001418B6">
      <w:pPr>
        <w:rPr>
          <w:ins w:id="2392" w:author="Author"/>
          <w:rFonts w:ascii="Times New Roman" w:hAnsi="Times New Roman" w:cs="Times New Roman"/>
          <w:color w:val="auto"/>
          <w:sz w:val="24"/>
          <w:szCs w:val="24"/>
        </w:rPr>
        <w:sectPr w:rsidR="001418B6" w:rsidRPr="009C230E" w:rsidSect="004E6C42">
          <w:type w:val="oddPage"/>
          <w:pgSz w:w="8640" w:h="12960" w:code="1"/>
          <w:pgMar w:top="720" w:right="720" w:bottom="720" w:left="720" w:header="720" w:footer="720" w:gutter="720"/>
          <w:cols w:space="720"/>
        </w:sectPr>
      </w:pPr>
    </w:p>
    <w:p w14:paraId="6FE9549C" w14:textId="77777777" w:rsidR="001418B6" w:rsidRPr="00206EEE" w:rsidRDefault="001418B6" w:rsidP="00206EEE">
      <w:pPr>
        <w:pStyle w:val="ASubheadLevel1"/>
        <w:rPr>
          <w:ins w:id="2393" w:author="Author"/>
        </w:rPr>
      </w:pPr>
      <w:bookmarkStart w:id="2394" w:name="_Toc172536971"/>
      <w:bookmarkStart w:id="2395" w:name="_Toc192624405"/>
      <w:ins w:id="2396" w:author="Author">
        <w:r w:rsidRPr="00206EEE">
          <w:t>Clean Up</w:t>
        </w:r>
        <w:bookmarkEnd w:id="2394"/>
        <w:bookmarkEnd w:id="2395"/>
      </w:ins>
    </w:p>
    <w:p w14:paraId="655FCB06" w14:textId="3A6A4420" w:rsidR="001418B6" w:rsidRPr="009C230E" w:rsidRDefault="001418B6" w:rsidP="001418B6">
      <w:pPr>
        <w:pStyle w:val="BodyNormal"/>
        <w:rPr>
          <w:ins w:id="2397" w:author="Author"/>
          <w:rFonts w:ascii="Times New Roman" w:hAnsi="Times New Roman" w:cs="Times New Roman"/>
          <w:szCs w:val="24"/>
        </w:rPr>
      </w:pPr>
      <w:ins w:id="2398" w:author="Author">
        <w:r w:rsidRPr="009C230E">
          <w:rPr>
            <w:rFonts w:ascii="Times New Roman" w:hAnsi="Times New Roman" w:cs="Times New Roman"/>
            <w:szCs w:val="24"/>
          </w:rPr>
          <w:t xml:space="preserve">The Merrick compound was a scene of frenetic activity after the Chicago SWAT secured the mansion. Teams of </w:t>
        </w:r>
      </w:ins>
      <w:r w:rsidRPr="009C230E">
        <w:rPr>
          <w:rFonts w:ascii="Times New Roman" w:hAnsi="Times New Roman" w:cs="Times New Roman"/>
          <w:szCs w:val="24"/>
        </w:rPr>
        <w:t>s</w:t>
      </w:r>
      <w:ins w:id="2399" w:author="Author">
        <w:r w:rsidRPr="009C230E">
          <w:rPr>
            <w:rFonts w:ascii="Times New Roman" w:hAnsi="Times New Roman" w:cs="Times New Roman"/>
            <w:szCs w:val="24"/>
          </w:rPr>
          <w:t xml:space="preserve">tate and local </w:t>
        </w:r>
      </w:ins>
      <w:r w:rsidRPr="009C230E">
        <w:rPr>
          <w:rFonts w:ascii="Times New Roman" w:hAnsi="Times New Roman" w:cs="Times New Roman"/>
          <w:szCs w:val="24"/>
        </w:rPr>
        <w:t>p</w:t>
      </w:r>
      <w:ins w:id="2400" w:author="Author">
        <w:r w:rsidRPr="009C230E">
          <w:rPr>
            <w:rFonts w:ascii="Times New Roman" w:hAnsi="Times New Roman" w:cs="Times New Roman"/>
            <w:szCs w:val="24"/>
          </w:rPr>
          <w:t>olice scoured the surrounding neighborhoods</w:t>
        </w:r>
      </w:ins>
      <w:r w:rsidRPr="009C230E">
        <w:rPr>
          <w:rFonts w:ascii="Times New Roman" w:hAnsi="Times New Roman" w:cs="Times New Roman"/>
          <w:szCs w:val="24"/>
        </w:rPr>
        <w:t>,</w:t>
      </w:r>
      <w:ins w:id="2401" w:author="Author">
        <w:r w:rsidRPr="009C230E">
          <w:rPr>
            <w:rFonts w:ascii="Times New Roman" w:hAnsi="Times New Roman" w:cs="Times New Roman"/>
            <w:szCs w:val="24"/>
          </w:rPr>
          <w:t xml:space="preserve"> looking for possible Russian mercenaries that might have escaped the clutches of the SWAT team. Mac was in the yard near the helicopter pad with </w:t>
        </w:r>
      </w:ins>
      <w:r w:rsidRPr="009C230E">
        <w:rPr>
          <w:rFonts w:ascii="Times New Roman" w:hAnsi="Times New Roman" w:cs="Times New Roman"/>
          <w:szCs w:val="24"/>
        </w:rPr>
        <w:t xml:space="preserve">SWAT </w:t>
      </w:r>
      <w:ins w:id="2402" w:author="Author">
        <w:r w:rsidRPr="009C230E">
          <w:rPr>
            <w:rFonts w:ascii="Times New Roman" w:hAnsi="Times New Roman" w:cs="Times New Roman"/>
            <w:szCs w:val="24"/>
          </w:rPr>
          <w:t>Commander Subramanian. An Emergency Medical Technician verified that the getaway pilot was dead. With his helmet removed, it was a grisly sight.</w:t>
        </w:r>
      </w:ins>
    </w:p>
    <w:p w14:paraId="26FC83D1" w14:textId="77777777" w:rsidR="001418B6" w:rsidRPr="009C230E" w:rsidRDefault="001418B6" w:rsidP="001418B6">
      <w:pPr>
        <w:pStyle w:val="BodyNormal"/>
        <w:rPr>
          <w:ins w:id="2403" w:author="Author"/>
          <w:rFonts w:ascii="Times New Roman" w:hAnsi="Times New Roman" w:cs="Times New Roman"/>
          <w:szCs w:val="24"/>
        </w:rPr>
      </w:pPr>
      <w:ins w:id="2404" w:author="Author">
        <w:r w:rsidRPr="009C230E">
          <w:rPr>
            <w:rFonts w:ascii="Times New Roman" w:hAnsi="Times New Roman" w:cs="Times New Roman"/>
            <w:szCs w:val="24"/>
          </w:rPr>
          <w:t xml:space="preserve">“Can’t say </w:t>
        </w:r>
        <w:del w:id="2405" w:author="Author">
          <w:r w:rsidRPr="009C230E" w:rsidDel="0033694F">
            <w:rPr>
              <w:rFonts w:ascii="Times New Roman" w:hAnsi="Times New Roman" w:cs="Times New Roman"/>
              <w:szCs w:val="24"/>
            </w:rPr>
            <w:delText xml:space="preserve">that </w:delText>
          </w:r>
        </w:del>
        <w:r w:rsidRPr="009C230E">
          <w:rPr>
            <w:rFonts w:ascii="Times New Roman" w:hAnsi="Times New Roman" w:cs="Times New Roman"/>
            <w:szCs w:val="24"/>
          </w:rPr>
          <w:t>I’m pleased with killing this fellow, Commander.”</w:t>
        </w:r>
      </w:ins>
    </w:p>
    <w:p w14:paraId="4059AC36" w14:textId="77777777" w:rsidR="001418B6" w:rsidRPr="009C230E" w:rsidRDefault="001418B6" w:rsidP="001418B6">
      <w:pPr>
        <w:pStyle w:val="BodyNormal"/>
        <w:rPr>
          <w:ins w:id="2406" w:author="Author"/>
          <w:rFonts w:ascii="Times New Roman" w:hAnsi="Times New Roman" w:cs="Times New Roman"/>
          <w:szCs w:val="24"/>
        </w:rPr>
      </w:pPr>
      <w:ins w:id="2407" w:author="Author">
        <w:r w:rsidRPr="009C230E">
          <w:rPr>
            <w:rFonts w:ascii="Times New Roman" w:hAnsi="Times New Roman" w:cs="Times New Roman"/>
            <w:szCs w:val="24"/>
          </w:rPr>
          <w:t xml:space="preserve">“It’s always like that, Mac. When you take a life, a little bit of yourself dies with </w:t>
        </w:r>
        <w:proofErr w:type="gramStart"/>
        <w:r w:rsidRPr="009C230E">
          <w:rPr>
            <w:rFonts w:ascii="Times New Roman" w:hAnsi="Times New Roman" w:cs="Times New Roman"/>
            <w:szCs w:val="24"/>
          </w:rPr>
          <w:t>them.”</w:t>
        </w:r>
        <w:proofErr w:type="gramEnd"/>
      </w:ins>
    </w:p>
    <w:p w14:paraId="4B3071CD" w14:textId="77777777" w:rsidR="001418B6" w:rsidRPr="009C230E" w:rsidRDefault="001418B6" w:rsidP="001418B6">
      <w:pPr>
        <w:pStyle w:val="BodyNormal"/>
        <w:rPr>
          <w:ins w:id="2408" w:author="Author"/>
          <w:rFonts w:ascii="Times New Roman" w:hAnsi="Times New Roman" w:cs="Times New Roman"/>
          <w:szCs w:val="24"/>
        </w:rPr>
      </w:pPr>
      <w:ins w:id="2409" w:author="Author">
        <w:r w:rsidRPr="009C230E">
          <w:rPr>
            <w:rFonts w:ascii="Times New Roman" w:hAnsi="Times New Roman" w:cs="Times New Roman"/>
            <w:szCs w:val="24"/>
          </w:rPr>
          <w:t>“But he must have had a family, people who loved him?”</w:t>
        </w:r>
      </w:ins>
    </w:p>
    <w:p w14:paraId="1C8AABAD" w14:textId="77777777" w:rsidR="001418B6" w:rsidRPr="009C230E" w:rsidRDefault="001418B6" w:rsidP="001418B6">
      <w:pPr>
        <w:pStyle w:val="BodyNormal"/>
        <w:rPr>
          <w:ins w:id="2410" w:author="Author"/>
          <w:rFonts w:ascii="Times New Roman" w:hAnsi="Times New Roman" w:cs="Times New Roman"/>
          <w:szCs w:val="24"/>
        </w:rPr>
      </w:pPr>
      <w:ins w:id="2411" w:author="Author">
        <w:r w:rsidRPr="009C230E">
          <w:rPr>
            <w:rFonts w:ascii="Times New Roman" w:hAnsi="Times New Roman" w:cs="Times New Roman"/>
            <w:szCs w:val="24"/>
          </w:rPr>
          <w:lastRenderedPageBreak/>
          <w:t xml:space="preserve">“True, Mac, but </w:t>
        </w:r>
        <w:del w:id="2412" w:author="Author">
          <w:r w:rsidRPr="009C230E" w:rsidDel="00F00BC9">
            <w:rPr>
              <w:rFonts w:ascii="Times New Roman" w:hAnsi="Times New Roman" w:cs="Times New Roman"/>
              <w:szCs w:val="24"/>
            </w:rPr>
            <w:delText>he</w:delText>
          </w:r>
        </w:del>
        <w:r w:rsidRPr="009C230E">
          <w:rPr>
            <w:rFonts w:ascii="Times New Roman" w:hAnsi="Times New Roman" w:cs="Times New Roman"/>
            <w:szCs w:val="24"/>
          </w:rPr>
          <w:t xml:space="preserve">the mob </w:t>
        </w:r>
        <w:del w:id="2413" w:author="Author">
          <w:r w:rsidRPr="009C230E" w:rsidDel="00F00BC9">
            <w:rPr>
              <w:rFonts w:ascii="Times New Roman" w:hAnsi="Times New Roman" w:cs="Times New Roman"/>
              <w:szCs w:val="24"/>
            </w:rPr>
            <w:delText xml:space="preserve">was </w:delText>
          </w:r>
        </w:del>
        <w:r w:rsidRPr="009C230E">
          <w:rPr>
            <w:rFonts w:ascii="Times New Roman" w:hAnsi="Times New Roman" w:cs="Times New Roman"/>
            <w:szCs w:val="24"/>
          </w:rPr>
          <w:t>pai</w:t>
        </w:r>
        <w:del w:id="2414" w:author="Author">
          <w:r w:rsidRPr="009C230E" w:rsidDel="00F00BC9">
            <w:rPr>
              <w:rFonts w:ascii="Times New Roman" w:hAnsi="Times New Roman" w:cs="Times New Roman"/>
              <w:szCs w:val="24"/>
            </w:rPr>
            <w:delText>aid</w:delText>
          </w:r>
        </w:del>
        <w:r w:rsidRPr="009C230E">
          <w:rPr>
            <w:rFonts w:ascii="Times New Roman" w:hAnsi="Times New Roman" w:cs="Times New Roman"/>
            <w:szCs w:val="24"/>
          </w:rPr>
          <w:t>d him to kill you. Don’t forget that.”</w:t>
        </w:r>
      </w:ins>
    </w:p>
    <w:p w14:paraId="0EE8DC66" w14:textId="77777777" w:rsidR="001418B6" w:rsidRPr="009C230E" w:rsidRDefault="001418B6" w:rsidP="001418B6">
      <w:pPr>
        <w:pStyle w:val="BodyNormal"/>
        <w:rPr>
          <w:ins w:id="2415" w:author="Author"/>
          <w:rFonts w:ascii="Times New Roman" w:hAnsi="Times New Roman" w:cs="Times New Roman"/>
          <w:szCs w:val="24"/>
        </w:rPr>
      </w:pPr>
      <w:ins w:id="2416" w:author="Author">
        <w:r w:rsidRPr="009C230E">
          <w:rPr>
            <w:rFonts w:ascii="Times New Roman" w:hAnsi="Times New Roman" w:cs="Times New Roman"/>
            <w:szCs w:val="24"/>
          </w:rPr>
          <w:t>Mac’s boss, Commander DiMarco, walked up to them.</w:t>
        </w:r>
      </w:ins>
    </w:p>
    <w:p w14:paraId="165BF2A6" w14:textId="77777777" w:rsidR="001418B6" w:rsidRPr="009C230E" w:rsidRDefault="001418B6" w:rsidP="001418B6">
      <w:pPr>
        <w:pStyle w:val="BodyNormal"/>
        <w:rPr>
          <w:ins w:id="2417" w:author="Author"/>
          <w:rFonts w:ascii="Times New Roman" w:hAnsi="Times New Roman" w:cs="Times New Roman"/>
          <w:szCs w:val="24"/>
        </w:rPr>
      </w:pPr>
      <w:ins w:id="2418" w:author="Author">
        <w:r w:rsidRPr="009C230E">
          <w:rPr>
            <w:rFonts w:ascii="Times New Roman" w:hAnsi="Times New Roman" w:cs="Times New Roman"/>
            <w:szCs w:val="24"/>
          </w:rPr>
          <w:t>“Ryan, any word on Jane?”</w:t>
        </w:r>
      </w:ins>
    </w:p>
    <w:p w14:paraId="6078899E" w14:textId="77777777" w:rsidR="001418B6" w:rsidRPr="009C230E" w:rsidRDefault="001418B6" w:rsidP="001418B6">
      <w:pPr>
        <w:pStyle w:val="BodyNormal"/>
        <w:rPr>
          <w:ins w:id="2419" w:author="Author"/>
          <w:rFonts w:ascii="Times New Roman" w:hAnsi="Times New Roman" w:cs="Times New Roman"/>
          <w:szCs w:val="24"/>
        </w:rPr>
      </w:pPr>
      <w:ins w:id="2420" w:author="Author">
        <w:r w:rsidRPr="009C230E">
          <w:rPr>
            <w:rFonts w:ascii="Times New Roman" w:hAnsi="Times New Roman" w:cs="Times New Roman"/>
            <w:szCs w:val="24"/>
          </w:rPr>
          <w:t>“Rush ER has Jane and Carolina listed as critical, Mac. The FBI has identified the nerve agent as Strelkavirus, a Russian bioweapon that attacks the heart’s electrical system. They’re using a defib unit to force beats to keep the blood flowing.</w:t>
        </w:r>
      </w:ins>
    </w:p>
    <w:p w14:paraId="0B445EE6" w14:textId="00C5EF0E" w:rsidR="001418B6" w:rsidRPr="009C230E" w:rsidRDefault="001418B6" w:rsidP="001418B6">
      <w:pPr>
        <w:pStyle w:val="BodyNormal"/>
        <w:rPr>
          <w:ins w:id="2421" w:author="Author"/>
          <w:rFonts w:ascii="Times New Roman" w:hAnsi="Times New Roman" w:cs="Times New Roman"/>
          <w:szCs w:val="24"/>
        </w:rPr>
      </w:pPr>
      <w:ins w:id="2422" w:author="Author">
        <w:r w:rsidRPr="009C230E">
          <w:rPr>
            <w:rFonts w:ascii="Times New Roman" w:hAnsi="Times New Roman" w:cs="Times New Roman"/>
            <w:szCs w:val="24"/>
          </w:rPr>
          <w:t>But</w:t>
        </w:r>
        <w:del w:id="2423" w:author="Author">
          <w:r w:rsidRPr="009C230E" w:rsidDel="00463511">
            <w:rPr>
              <w:rFonts w:ascii="Times New Roman" w:hAnsi="Times New Roman" w:cs="Times New Roman"/>
              <w:szCs w:val="24"/>
            </w:rPr>
            <w:delText>,</w:delText>
          </w:r>
        </w:del>
        <w:r w:rsidRPr="009C230E">
          <w:rPr>
            <w:rFonts w:ascii="Times New Roman" w:hAnsi="Times New Roman" w:cs="Times New Roman"/>
            <w:szCs w:val="24"/>
          </w:rPr>
          <w:t xml:space="preserve"> there’s good news, Mac. The FBI </w:t>
        </w:r>
      </w:ins>
      <w:r w:rsidR="00A70AA8" w:rsidRPr="009C230E">
        <w:rPr>
          <w:rFonts w:ascii="Times New Roman" w:hAnsi="Times New Roman" w:cs="Times New Roman"/>
          <w:szCs w:val="24"/>
        </w:rPr>
        <w:t>found</w:t>
      </w:r>
      <w:ins w:id="2424" w:author="Author">
        <w:r w:rsidRPr="009C230E">
          <w:rPr>
            <w:rFonts w:ascii="Times New Roman" w:hAnsi="Times New Roman" w:cs="Times New Roman"/>
            <w:szCs w:val="24"/>
          </w:rPr>
          <w:t xml:space="preserve"> a doctor in Minneapolis doing post-graduate research on these weaponized viruses, and he has an antidote. Doctor Bruno Ronis is en route to Chicago Midway with the vaccine. They’re hoping that he can arrive about 7:30 a.m.”</w:t>
        </w:r>
      </w:ins>
    </w:p>
    <w:p w14:paraId="58F951A1" w14:textId="77777777" w:rsidR="001418B6" w:rsidRPr="009C230E" w:rsidRDefault="001418B6" w:rsidP="001418B6">
      <w:pPr>
        <w:pStyle w:val="BodyNormal"/>
        <w:rPr>
          <w:ins w:id="2425" w:author="Author"/>
          <w:rFonts w:ascii="Times New Roman" w:hAnsi="Times New Roman" w:cs="Times New Roman"/>
          <w:szCs w:val="24"/>
        </w:rPr>
      </w:pPr>
      <w:ins w:id="2426" w:author="Author">
        <w:r w:rsidRPr="009C230E">
          <w:rPr>
            <w:rFonts w:ascii="Times New Roman" w:hAnsi="Times New Roman" w:cs="Times New Roman"/>
            <w:szCs w:val="24"/>
          </w:rPr>
          <w:t>“My Mom and Dad?</w:t>
        </w:r>
      </w:ins>
    </w:p>
    <w:p w14:paraId="6FBD708A" w14:textId="77777777" w:rsidR="001418B6" w:rsidRPr="009C230E" w:rsidRDefault="001418B6" w:rsidP="001418B6">
      <w:pPr>
        <w:pStyle w:val="BodyNormal"/>
        <w:rPr>
          <w:ins w:id="2427" w:author="Author"/>
          <w:rFonts w:ascii="Times New Roman" w:hAnsi="Times New Roman" w:cs="Times New Roman"/>
          <w:szCs w:val="24"/>
        </w:rPr>
      </w:pPr>
      <w:ins w:id="2428" w:author="Author">
        <w:r w:rsidRPr="009C230E">
          <w:rPr>
            <w:rFonts w:ascii="Times New Roman" w:hAnsi="Times New Roman" w:cs="Times New Roman"/>
            <w:szCs w:val="24"/>
          </w:rPr>
          <w:t xml:space="preserve">“Word is that your mother is making a nuisance of herself. She brought in the city’s top cardiac surgeon to </w:t>
        </w:r>
        <w:proofErr w:type="gramStart"/>
        <w:r w:rsidRPr="009C230E">
          <w:rPr>
            <w:rFonts w:ascii="Times New Roman" w:hAnsi="Times New Roman" w:cs="Times New Roman"/>
            <w:szCs w:val="24"/>
          </w:rPr>
          <w:t>assist in</w:t>
        </w:r>
        <w:proofErr w:type="gramEnd"/>
        <w:r w:rsidRPr="009C230E">
          <w:rPr>
            <w:rFonts w:ascii="Times New Roman" w:hAnsi="Times New Roman" w:cs="Times New Roman"/>
            <w:szCs w:val="24"/>
          </w:rPr>
          <w:t xml:space="preserve"> Jane’s treatment and ha</w:t>
        </w:r>
        <w:del w:id="2429" w:author="Author">
          <w:r w:rsidRPr="009C230E" w:rsidDel="00F00BC9">
            <w:rPr>
              <w:rFonts w:ascii="Times New Roman" w:hAnsi="Times New Roman" w:cs="Times New Roman"/>
              <w:szCs w:val="24"/>
            </w:rPr>
            <w:delText>s</w:delText>
          </w:r>
        </w:del>
        <w:r w:rsidRPr="009C230E">
          <w:rPr>
            <w:rFonts w:ascii="Times New Roman" w:hAnsi="Times New Roman" w:cs="Times New Roman"/>
            <w:szCs w:val="24"/>
          </w:rPr>
          <w:t>d Chicago’s top plastic surgeon remov</w:t>
        </w:r>
        <w:del w:id="2430" w:author="Author">
          <w:r w:rsidRPr="009C230E" w:rsidDel="00F00BC9">
            <w:rPr>
              <w:rFonts w:ascii="Times New Roman" w:hAnsi="Times New Roman" w:cs="Times New Roman"/>
              <w:szCs w:val="24"/>
            </w:rPr>
            <w:delText>ing</w:delText>
          </w:r>
        </w:del>
        <w:r w:rsidRPr="009C230E">
          <w:rPr>
            <w:rFonts w:ascii="Times New Roman" w:hAnsi="Times New Roman" w:cs="Times New Roman"/>
            <w:szCs w:val="24"/>
          </w:rPr>
          <w:t xml:space="preserve">e the grenade fragments from your </w:t>
        </w:r>
      </w:ins>
      <w:r w:rsidRPr="009C230E">
        <w:rPr>
          <w:rFonts w:ascii="Times New Roman" w:hAnsi="Times New Roman" w:cs="Times New Roman"/>
          <w:szCs w:val="24"/>
        </w:rPr>
        <w:t>dad’s</w:t>
      </w:r>
      <w:ins w:id="2431" w:author="Author">
        <w:r w:rsidRPr="009C230E">
          <w:rPr>
            <w:rFonts w:ascii="Times New Roman" w:hAnsi="Times New Roman" w:cs="Times New Roman"/>
            <w:szCs w:val="24"/>
          </w:rPr>
          <w:t xml:space="preserve"> back</w:t>
        </w:r>
      </w:ins>
      <w:r w:rsidRPr="009C230E">
        <w:rPr>
          <w:rFonts w:ascii="Times New Roman" w:hAnsi="Times New Roman" w:cs="Times New Roman"/>
          <w:szCs w:val="24"/>
        </w:rPr>
        <w:t>,</w:t>
      </w:r>
      <w:ins w:id="2432" w:author="Author">
        <w:r w:rsidRPr="009C230E">
          <w:rPr>
            <w:rFonts w:ascii="Times New Roman" w:hAnsi="Times New Roman" w:cs="Times New Roman"/>
            <w:szCs w:val="24"/>
          </w:rPr>
          <w:t xml:space="preserve"> </w:t>
        </w:r>
      </w:ins>
      <w:r w:rsidRPr="009C230E">
        <w:rPr>
          <w:rFonts w:ascii="Times New Roman" w:hAnsi="Times New Roman" w:cs="Times New Roman"/>
          <w:szCs w:val="24"/>
        </w:rPr>
        <w:t>a</w:t>
      </w:r>
      <w:ins w:id="2433" w:author="Author">
        <w:r w:rsidRPr="009C230E">
          <w:rPr>
            <w:rFonts w:ascii="Times New Roman" w:hAnsi="Times New Roman" w:cs="Times New Roman"/>
            <w:szCs w:val="24"/>
          </w:rPr>
          <w:t>ll in the middle of the night. She’s a force of nature, Mac.”</w:t>
        </w:r>
      </w:ins>
    </w:p>
    <w:p w14:paraId="51936348" w14:textId="63FC79C7" w:rsidR="001418B6" w:rsidRPr="00E139BA" w:rsidRDefault="001418B6" w:rsidP="00E139BA">
      <w:pPr>
        <w:pStyle w:val="BodyNormal"/>
        <w:rPr>
          <w:ins w:id="2434" w:author="Author"/>
          <w:rFonts w:ascii="Times New Roman" w:hAnsi="Times New Roman" w:cs="Times New Roman"/>
        </w:rPr>
      </w:pPr>
      <w:ins w:id="2435" w:author="Author">
        <w:r w:rsidRPr="00E139BA">
          <w:rPr>
            <w:rFonts w:ascii="Times New Roman" w:hAnsi="Times New Roman" w:cs="Times New Roman"/>
          </w:rPr>
          <w:t>“Mac,”</w:t>
        </w:r>
      </w:ins>
      <w:r w:rsidR="00E139BA" w:rsidRPr="00E139BA">
        <w:rPr>
          <w:rFonts w:ascii="Times New Roman" w:hAnsi="Times New Roman" w:cs="Times New Roman"/>
        </w:rPr>
        <w:t xml:space="preserve"> </w:t>
      </w:r>
      <w:ins w:id="2436" w:author="Author">
        <w:r w:rsidRPr="00E139BA">
          <w:rPr>
            <w:rFonts w:ascii="Times New Roman" w:hAnsi="Times New Roman" w:cs="Times New Roman"/>
          </w:rPr>
          <w:t>Commander Subramanian said, “this is Commander Vince D’Orrio, head of the Bomb Squad</w:t>
        </w:r>
      </w:ins>
      <w:r w:rsidR="00E139BA">
        <w:rPr>
          <w:rFonts w:ascii="Times New Roman" w:hAnsi="Times New Roman" w:cs="Times New Roman"/>
        </w:rPr>
        <w:t>,</w:t>
      </w:r>
      <w:ins w:id="2437" w:author="Author">
        <w:r w:rsidRPr="00E139BA">
          <w:rPr>
            <w:rFonts w:ascii="Times New Roman" w:hAnsi="Times New Roman" w:cs="Times New Roman"/>
          </w:rPr>
          <w:t xml:space="preserve"> </w:t>
        </w:r>
      </w:ins>
      <w:r w:rsidR="00E139BA">
        <w:rPr>
          <w:rFonts w:ascii="Times New Roman" w:hAnsi="Times New Roman" w:cs="Times New Roman"/>
        </w:rPr>
        <w:t>a</w:t>
      </w:r>
      <w:ins w:id="2438" w:author="Author">
        <w:r w:rsidRPr="00E139BA">
          <w:rPr>
            <w:rFonts w:ascii="Times New Roman" w:hAnsi="Times New Roman" w:cs="Times New Roman"/>
          </w:rPr>
          <w:t xml:space="preserve">nd with him, wagging his tail, is Boomer, our never-fail explosive-sniffing </w:t>
        </w:r>
      </w:ins>
      <w:r w:rsidRPr="00E139BA">
        <w:rPr>
          <w:rFonts w:ascii="Times New Roman" w:hAnsi="Times New Roman" w:cs="Times New Roman"/>
        </w:rPr>
        <w:t>Labrador</w:t>
      </w:r>
      <w:ins w:id="2439" w:author="Author">
        <w:r w:rsidRPr="00E139BA">
          <w:rPr>
            <w:rFonts w:ascii="Times New Roman" w:hAnsi="Times New Roman" w:cs="Times New Roman"/>
          </w:rPr>
          <w:t xml:space="preserve"> Retriever.”</w:t>
        </w:r>
      </w:ins>
    </w:p>
    <w:p w14:paraId="1E549275" w14:textId="77777777" w:rsidR="001418B6" w:rsidRPr="009C230E" w:rsidRDefault="001418B6" w:rsidP="001418B6">
      <w:pPr>
        <w:pStyle w:val="BodyNormal"/>
        <w:rPr>
          <w:ins w:id="2440" w:author="Author"/>
          <w:rFonts w:ascii="Times New Roman" w:hAnsi="Times New Roman" w:cs="Times New Roman"/>
          <w:szCs w:val="24"/>
        </w:rPr>
      </w:pPr>
      <w:ins w:id="2441" w:author="Author">
        <w:r w:rsidRPr="009C230E">
          <w:rPr>
            <w:rFonts w:ascii="Times New Roman" w:hAnsi="Times New Roman" w:cs="Times New Roman"/>
            <w:szCs w:val="24"/>
          </w:rPr>
          <w:t>“Well, hello to both of you,” Mac replied, patting Boomer on the snout.</w:t>
        </w:r>
      </w:ins>
    </w:p>
    <w:p w14:paraId="2D83490E" w14:textId="77777777" w:rsidR="001418B6" w:rsidRPr="009C230E" w:rsidRDefault="001418B6" w:rsidP="001418B6">
      <w:pPr>
        <w:pStyle w:val="BodyNormal"/>
        <w:rPr>
          <w:ins w:id="2442" w:author="Author"/>
          <w:rFonts w:ascii="Times New Roman" w:hAnsi="Times New Roman" w:cs="Times New Roman"/>
          <w:szCs w:val="24"/>
        </w:rPr>
      </w:pPr>
      <w:ins w:id="2443" w:author="Author">
        <w:r w:rsidRPr="009C230E">
          <w:rPr>
            <w:rFonts w:ascii="Times New Roman" w:hAnsi="Times New Roman" w:cs="Times New Roman"/>
            <w:szCs w:val="24"/>
          </w:rPr>
          <w:lastRenderedPageBreak/>
          <w:t xml:space="preserve">“You’ve done the Department proud, Officer Merrick,” D’Orrio said. “We </w:t>
        </w:r>
      </w:ins>
      <w:r w:rsidRPr="009C230E">
        <w:rPr>
          <w:rFonts w:ascii="Times New Roman" w:hAnsi="Times New Roman" w:cs="Times New Roman"/>
          <w:szCs w:val="24"/>
        </w:rPr>
        <w:t>need</w:t>
      </w:r>
      <w:ins w:id="2444" w:author="Author">
        <w:r w:rsidRPr="009C230E">
          <w:rPr>
            <w:rFonts w:ascii="Times New Roman" w:hAnsi="Times New Roman" w:cs="Times New Roman"/>
            <w:szCs w:val="24"/>
          </w:rPr>
          <w:t xml:space="preserve"> to sweep the mansion for planted explosives</w:t>
        </w:r>
      </w:ins>
      <w:r w:rsidRPr="009C230E">
        <w:rPr>
          <w:rFonts w:ascii="Times New Roman" w:hAnsi="Times New Roman" w:cs="Times New Roman"/>
          <w:szCs w:val="24"/>
        </w:rPr>
        <w:t>, so</w:t>
      </w:r>
      <w:ins w:id="2445" w:author="Author">
        <w:r w:rsidRPr="009C230E">
          <w:rPr>
            <w:rFonts w:ascii="Times New Roman" w:hAnsi="Times New Roman" w:cs="Times New Roman"/>
            <w:szCs w:val="24"/>
          </w:rPr>
          <w:t xml:space="preserve"> we’re not switching the power back on. Mac, are there any safes in the house?”</w:t>
        </w:r>
      </w:ins>
    </w:p>
    <w:p w14:paraId="20965A8E" w14:textId="77777777" w:rsidR="001418B6" w:rsidRPr="009C230E" w:rsidRDefault="001418B6" w:rsidP="001418B6">
      <w:pPr>
        <w:pStyle w:val="BodyNormal"/>
        <w:rPr>
          <w:ins w:id="2446" w:author="Author"/>
          <w:rFonts w:ascii="Times New Roman" w:hAnsi="Times New Roman" w:cs="Times New Roman"/>
          <w:szCs w:val="24"/>
        </w:rPr>
      </w:pPr>
      <w:ins w:id="2447" w:author="Author">
        <w:r w:rsidRPr="009C230E">
          <w:rPr>
            <w:rFonts w:ascii="Times New Roman" w:hAnsi="Times New Roman" w:cs="Times New Roman"/>
            <w:szCs w:val="24"/>
          </w:rPr>
          <w:t xml:space="preserve">“My dad has a safe in the first-floor law office. </w:t>
        </w:r>
      </w:ins>
      <w:r w:rsidRPr="009C230E">
        <w:rPr>
          <w:rFonts w:ascii="Times New Roman" w:hAnsi="Times New Roman" w:cs="Times New Roman"/>
          <w:szCs w:val="24"/>
        </w:rPr>
        <w:t>H</w:t>
      </w:r>
      <w:ins w:id="2448" w:author="Author">
        <w:r w:rsidRPr="009C230E">
          <w:rPr>
            <w:rFonts w:ascii="Times New Roman" w:hAnsi="Times New Roman" w:cs="Times New Roman"/>
            <w:szCs w:val="24"/>
          </w:rPr>
          <w:t>e keeps about $100,000 in emergency cash and a pile of legal documents</w:t>
        </w:r>
        <w:del w:id="2449" w:author="Author">
          <w:r w:rsidRPr="009C230E" w:rsidDel="009E30A4">
            <w:rPr>
              <w:rFonts w:ascii="Times New Roman" w:hAnsi="Times New Roman" w:cs="Times New Roman"/>
              <w:szCs w:val="24"/>
            </w:rPr>
            <w:delText xml:space="preserve"> in there</w:delText>
          </w:r>
        </w:del>
        <w:r w:rsidRPr="009C230E">
          <w:rPr>
            <w:rFonts w:ascii="Times New Roman" w:hAnsi="Times New Roman" w:cs="Times New Roman"/>
            <w:szCs w:val="24"/>
          </w:rPr>
          <w:t xml:space="preserve">. If you want to remove the contents of the safe, being that it’s a Law Office, a Judge </w:t>
        </w:r>
      </w:ins>
      <w:r w:rsidRPr="009C230E">
        <w:rPr>
          <w:rFonts w:ascii="Times New Roman" w:hAnsi="Times New Roman" w:cs="Times New Roman"/>
          <w:szCs w:val="24"/>
        </w:rPr>
        <w:t>will</w:t>
      </w:r>
      <w:ins w:id="2450" w:author="Author">
        <w:r w:rsidRPr="009C230E">
          <w:rPr>
            <w:rFonts w:ascii="Times New Roman" w:hAnsi="Times New Roman" w:cs="Times New Roman"/>
            <w:szCs w:val="24"/>
          </w:rPr>
          <w:t xml:space="preserve"> have to appoint a Special Master to supervise the handling of the safe.”</w:t>
        </w:r>
      </w:ins>
    </w:p>
    <w:p w14:paraId="431CC377" w14:textId="77777777" w:rsidR="001418B6" w:rsidRPr="009C230E" w:rsidRDefault="001418B6" w:rsidP="001418B6">
      <w:pPr>
        <w:pStyle w:val="BodyNormal"/>
        <w:rPr>
          <w:ins w:id="2451" w:author="Author"/>
          <w:rFonts w:ascii="Times New Roman" w:hAnsi="Times New Roman" w:cs="Times New Roman"/>
          <w:szCs w:val="24"/>
        </w:rPr>
      </w:pPr>
      <w:ins w:id="2452" w:author="Author">
        <w:r w:rsidRPr="009C230E">
          <w:rPr>
            <w:rFonts w:ascii="Times New Roman" w:hAnsi="Times New Roman" w:cs="Times New Roman"/>
            <w:szCs w:val="24"/>
          </w:rPr>
          <w:t>“Officer Merrick, I don’t care if your father has the Ark of the Covenant in there. You and the dog inspect the safe for explosives and then close and lock it.”</w:t>
        </w:r>
      </w:ins>
    </w:p>
    <w:p w14:paraId="418389D1" w14:textId="7B862433" w:rsidR="001418B6" w:rsidRPr="009C230E" w:rsidRDefault="001418B6" w:rsidP="001418B6">
      <w:pPr>
        <w:pStyle w:val="BodyNormal"/>
        <w:rPr>
          <w:ins w:id="2453" w:author="Author"/>
          <w:rFonts w:ascii="Times New Roman" w:hAnsi="Times New Roman" w:cs="Times New Roman"/>
          <w:szCs w:val="24"/>
        </w:rPr>
      </w:pPr>
      <w:ins w:id="2454" w:author="Author">
        <w:r w:rsidRPr="009C230E">
          <w:rPr>
            <w:rFonts w:ascii="Times New Roman" w:hAnsi="Times New Roman" w:cs="Times New Roman"/>
            <w:szCs w:val="24"/>
          </w:rPr>
          <w:t xml:space="preserve">Mac escorted </w:t>
        </w:r>
        <w:r w:rsidR="00E139BA" w:rsidRPr="00E139BA">
          <w:rPr>
            <w:rFonts w:ascii="Times New Roman" w:hAnsi="Times New Roman" w:cs="Times New Roman"/>
          </w:rPr>
          <w:t>D’Orrio</w:t>
        </w:r>
      </w:ins>
      <w:r w:rsidR="00E139BA" w:rsidRPr="009C230E">
        <w:rPr>
          <w:rFonts w:ascii="Times New Roman" w:hAnsi="Times New Roman" w:cs="Times New Roman"/>
          <w:szCs w:val="24"/>
        </w:rPr>
        <w:t xml:space="preserve"> </w:t>
      </w:r>
      <w:r w:rsidRPr="009C230E">
        <w:rPr>
          <w:rFonts w:ascii="Times New Roman" w:hAnsi="Times New Roman" w:cs="Times New Roman"/>
          <w:szCs w:val="24"/>
        </w:rPr>
        <w:t>to the law o</w:t>
      </w:r>
      <w:ins w:id="2455" w:author="Author">
        <w:r w:rsidRPr="009C230E">
          <w:rPr>
            <w:rFonts w:ascii="Times New Roman" w:hAnsi="Times New Roman" w:cs="Times New Roman"/>
            <w:szCs w:val="24"/>
          </w:rPr>
          <w:t xml:space="preserve">ffice. Mac unlocked the combination safe and rummaged through its contents. Boomer, the </w:t>
        </w:r>
      </w:ins>
      <w:r w:rsidRPr="009C230E">
        <w:rPr>
          <w:rFonts w:ascii="Times New Roman" w:hAnsi="Times New Roman" w:cs="Times New Roman"/>
          <w:szCs w:val="24"/>
        </w:rPr>
        <w:t>Labrador</w:t>
      </w:r>
      <w:ins w:id="2456" w:author="Author">
        <w:r w:rsidRPr="009C230E">
          <w:rPr>
            <w:rFonts w:ascii="Times New Roman" w:hAnsi="Times New Roman" w:cs="Times New Roman"/>
            <w:szCs w:val="24"/>
          </w:rPr>
          <w:t xml:space="preserve"> Retriever, did not sit down</w:t>
        </w:r>
      </w:ins>
      <w:r w:rsidRPr="009C230E">
        <w:rPr>
          <w:rFonts w:ascii="Times New Roman" w:hAnsi="Times New Roman" w:cs="Times New Roman"/>
          <w:szCs w:val="24"/>
        </w:rPr>
        <w:t>;</w:t>
      </w:r>
      <w:ins w:id="2457" w:author="Author">
        <w:r w:rsidRPr="009C230E">
          <w:rPr>
            <w:rFonts w:ascii="Times New Roman" w:hAnsi="Times New Roman" w:cs="Times New Roman"/>
            <w:szCs w:val="24"/>
          </w:rPr>
          <w:t xml:space="preserve"> his signal for smelling explosives.</w:t>
        </w:r>
      </w:ins>
    </w:p>
    <w:p w14:paraId="6E4AEBBE" w14:textId="77777777" w:rsidR="001418B6" w:rsidRPr="009C230E" w:rsidRDefault="001418B6" w:rsidP="001418B6">
      <w:pPr>
        <w:pStyle w:val="BodyNormal"/>
        <w:rPr>
          <w:ins w:id="2458" w:author="Author"/>
          <w:rFonts w:ascii="Times New Roman" w:hAnsi="Times New Roman" w:cs="Times New Roman"/>
          <w:szCs w:val="24"/>
        </w:rPr>
      </w:pPr>
      <w:ins w:id="2459" w:author="Author">
        <w:r w:rsidRPr="009C230E">
          <w:rPr>
            <w:rFonts w:ascii="Times New Roman" w:hAnsi="Times New Roman" w:cs="Times New Roman"/>
            <w:szCs w:val="24"/>
          </w:rPr>
          <w:t>“</w:t>
        </w:r>
      </w:ins>
      <w:r w:rsidRPr="009C230E">
        <w:rPr>
          <w:rFonts w:ascii="Times New Roman" w:hAnsi="Times New Roman" w:cs="Times New Roman"/>
          <w:szCs w:val="24"/>
        </w:rPr>
        <w:t>Ned</w:t>
      </w:r>
      <w:ins w:id="2460" w:author="Author">
        <w:r w:rsidRPr="009C230E">
          <w:rPr>
            <w:rFonts w:ascii="Times New Roman" w:hAnsi="Times New Roman" w:cs="Times New Roman"/>
            <w:szCs w:val="24"/>
          </w:rPr>
          <w:t xml:space="preserve">, follow me to the kitchen. My Mom </w:t>
        </w:r>
        <w:proofErr w:type="gramStart"/>
        <w:r w:rsidRPr="009C230E">
          <w:rPr>
            <w:rFonts w:ascii="Times New Roman" w:hAnsi="Times New Roman" w:cs="Times New Roman"/>
            <w:szCs w:val="24"/>
          </w:rPr>
          <w:t>batch cooks</w:t>
        </w:r>
        <w:proofErr w:type="gramEnd"/>
        <w:r w:rsidRPr="009C230E">
          <w:rPr>
            <w:rFonts w:ascii="Times New Roman" w:hAnsi="Times New Roman" w:cs="Times New Roman"/>
            <w:szCs w:val="24"/>
          </w:rPr>
          <w:t xml:space="preserve"> two pounds of bacon in the oven, then places them in a plastic zip-lock bag in the fridge. Since it’ll be a while before she moves back in, give the bacon strips to Boomer.</w:t>
        </w:r>
      </w:ins>
    </w:p>
    <w:p w14:paraId="4B42C98A" w14:textId="77777777" w:rsidR="001418B6" w:rsidRPr="009C230E" w:rsidRDefault="001418B6" w:rsidP="001418B6">
      <w:pPr>
        <w:rPr>
          <w:ins w:id="2461" w:author="Autho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p>
    <w:p w14:paraId="5C3A942A" w14:textId="5EAA1C24" w:rsidR="001418B6" w:rsidRPr="009C230E" w:rsidRDefault="001418B6" w:rsidP="001418B6">
      <w:pPr>
        <w:pStyle w:val="BodyNormal"/>
        <w:rPr>
          <w:ins w:id="2462" w:author="Author"/>
          <w:rFonts w:ascii="Times New Roman" w:hAnsi="Times New Roman" w:cs="Times New Roman"/>
          <w:szCs w:val="24"/>
        </w:rPr>
      </w:pPr>
      <w:ins w:id="2463" w:author="Author">
        <w:r w:rsidRPr="009C230E">
          <w:rPr>
            <w:rFonts w:ascii="Times New Roman" w:hAnsi="Times New Roman" w:cs="Times New Roman"/>
            <w:szCs w:val="24"/>
          </w:rPr>
          <w:t xml:space="preserve">In the Great Room, D’Marcus Mason received a call from FBI Director Bart Radzinger en route to Chicago. He </w:t>
        </w:r>
      </w:ins>
      <w:r w:rsidR="007F1587" w:rsidRPr="009C230E">
        <w:rPr>
          <w:rFonts w:ascii="Times New Roman" w:hAnsi="Times New Roman" w:cs="Times New Roman"/>
          <w:szCs w:val="24"/>
        </w:rPr>
        <w:t>asked</w:t>
      </w:r>
      <w:ins w:id="2464" w:author="Author">
        <w:r w:rsidRPr="009C230E">
          <w:rPr>
            <w:rFonts w:ascii="Times New Roman" w:hAnsi="Times New Roman" w:cs="Times New Roman"/>
            <w:szCs w:val="24"/>
          </w:rPr>
          <w:t xml:space="preserve"> that the SWAT team and the Chicago Police listen in.</w:t>
        </w:r>
      </w:ins>
    </w:p>
    <w:p w14:paraId="4E52F1B7" w14:textId="77777777" w:rsidR="001418B6" w:rsidRPr="009C230E" w:rsidRDefault="001418B6" w:rsidP="001418B6">
      <w:pPr>
        <w:pStyle w:val="BodyNormal"/>
        <w:rPr>
          <w:ins w:id="2465" w:author="Author"/>
          <w:rFonts w:ascii="Times New Roman" w:hAnsi="Times New Roman" w:cs="Times New Roman"/>
          <w:szCs w:val="24"/>
        </w:rPr>
      </w:pPr>
      <w:ins w:id="2466" w:author="Author">
        <w:r w:rsidRPr="009C230E">
          <w:rPr>
            <w:rFonts w:ascii="Times New Roman" w:hAnsi="Times New Roman" w:cs="Times New Roman"/>
            <w:szCs w:val="24"/>
          </w:rPr>
          <w:t xml:space="preserve">“Everybody, Minneapolis Special Agent in Charge </w:t>
        </w:r>
        <w:r w:rsidRPr="009C230E">
          <w:rPr>
            <w:rFonts w:ascii="Times New Roman" w:hAnsi="Times New Roman" w:cs="Times New Roman"/>
            <w:szCs w:val="24"/>
          </w:rPr>
          <w:lastRenderedPageBreak/>
          <w:t xml:space="preserve">Monica Brooks </w:t>
        </w:r>
        <w:proofErr w:type="gramStart"/>
        <w:r w:rsidRPr="009C230E">
          <w:rPr>
            <w:rFonts w:ascii="Times New Roman" w:hAnsi="Times New Roman" w:cs="Times New Roman"/>
            <w:szCs w:val="24"/>
          </w:rPr>
          <w:t>is in charge of</w:t>
        </w:r>
        <w:proofErr w:type="gramEnd"/>
        <w:r w:rsidRPr="009C230E">
          <w:rPr>
            <w:rFonts w:ascii="Times New Roman" w:hAnsi="Times New Roman" w:cs="Times New Roman"/>
            <w:szCs w:val="24"/>
          </w:rPr>
          <w:t xml:space="preserve"> operations against that getaway plane. Agent Brooks is currently flying to the remote airstrip aboard a Minnesota National Guard </w:t>
        </w:r>
      </w:ins>
      <w:proofErr w:type="gramStart"/>
      <w:r w:rsidRPr="009C230E">
        <w:rPr>
          <w:rFonts w:ascii="Times New Roman" w:hAnsi="Times New Roman" w:cs="Times New Roman"/>
          <w:szCs w:val="24"/>
        </w:rPr>
        <w:t xml:space="preserve">Stingray </w:t>
      </w:r>
      <w:ins w:id="2467" w:author="Author">
        <w:r w:rsidRPr="009C230E">
          <w:rPr>
            <w:rFonts w:ascii="Times New Roman" w:hAnsi="Times New Roman" w:cs="Times New Roman"/>
            <w:szCs w:val="24"/>
          </w:rPr>
          <w:t>helicopter</w:t>
        </w:r>
        <w:proofErr w:type="gramEnd"/>
        <w:r w:rsidRPr="009C230E">
          <w:rPr>
            <w:rFonts w:ascii="Times New Roman" w:hAnsi="Times New Roman" w:cs="Times New Roman"/>
            <w:szCs w:val="24"/>
          </w:rPr>
          <w:t xml:space="preserve"> with ten FBI agents, five National Guard troops, and a medic. The National Guard guys have a </w:t>
        </w:r>
      </w:ins>
      <w:r w:rsidRPr="009C230E">
        <w:rPr>
          <w:rFonts w:ascii="Times New Roman" w:hAnsi="Times New Roman" w:cs="Times New Roman"/>
          <w:szCs w:val="24"/>
        </w:rPr>
        <w:t>Javelin</w:t>
      </w:r>
      <w:ins w:id="2468" w:author="Author">
        <w:r w:rsidRPr="009C230E">
          <w:rPr>
            <w:rFonts w:ascii="Times New Roman" w:hAnsi="Times New Roman" w:cs="Times New Roman"/>
            <w:szCs w:val="24"/>
          </w:rPr>
          <w:t xml:space="preserve"> missile with them. Monica, what’s the current tactical situation?”</w:t>
        </w:r>
      </w:ins>
    </w:p>
    <w:p w14:paraId="5F0FC6E1" w14:textId="3FD607B3" w:rsidR="001418B6" w:rsidRPr="009C230E" w:rsidRDefault="001418B6" w:rsidP="001418B6">
      <w:pPr>
        <w:pStyle w:val="BodyNormal"/>
        <w:rPr>
          <w:ins w:id="2469" w:author="Author"/>
          <w:rFonts w:ascii="Times New Roman" w:hAnsi="Times New Roman" w:cs="Times New Roman"/>
          <w:szCs w:val="24"/>
        </w:rPr>
      </w:pPr>
      <w:ins w:id="2470" w:author="Author">
        <w:r w:rsidRPr="009C230E">
          <w:rPr>
            <w:rFonts w:ascii="Times New Roman" w:hAnsi="Times New Roman" w:cs="Times New Roman"/>
            <w:szCs w:val="24"/>
          </w:rPr>
          <w:t>“Sir, I’m on the phone with two Wisconsin State Police officers who approached the abandoned farm with lights off. They moved through the woods to the parked aircraft. So far, the</w:t>
        </w:r>
        <w:del w:id="2471" w:author="Author">
          <w:r w:rsidRPr="009C230E" w:rsidDel="009E30A4">
            <w:rPr>
              <w:rFonts w:ascii="Times New Roman" w:hAnsi="Times New Roman" w:cs="Times New Roman"/>
              <w:szCs w:val="24"/>
            </w:rPr>
            <w:delText>y</w:delText>
          </w:r>
        </w:del>
        <w:r w:rsidRPr="009C230E">
          <w:rPr>
            <w:rFonts w:ascii="Times New Roman" w:hAnsi="Times New Roman" w:cs="Times New Roman"/>
            <w:szCs w:val="24"/>
          </w:rPr>
          <w:t xml:space="preserve"> Russians haven’t </w:t>
        </w:r>
        <w:del w:id="2472" w:author="Author">
          <w:r w:rsidRPr="009C230E" w:rsidDel="009E30A4">
            <w:rPr>
              <w:rFonts w:ascii="Times New Roman" w:hAnsi="Times New Roman" w:cs="Times New Roman"/>
              <w:szCs w:val="24"/>
            </w:rPr>
            <w:delText xml:space="preserve">been </w:delText>
          </w:r>
        </w:del>
        <w:r w:rsidRPr="009C230E">
          <w:rPr>
            <w:rFonts w:ascii="Times New Roman" w:hAnsi="Times New Roman" w:cs="Times New Roman"/>
            <w:szCs w:val="24"/>
          </w:rPr>
          <w:t xml:space="preserve">spotted them. On the line is Officer Jim Ironcloud, a full-blooded member of the Menominee Tribe. He’s an Army Ranger veteran and a skilled </w:t>
        </w:r>
      </w:ins>
      <w:r w:rsidR="007F1587" w:rsidRPr="009C230E">
        <w:rPr>
          <w:rFonts w:ascii="Times New Roman" w:hAnsi="Times New Roman" w:cs="Times New Roman"/>
          <w:szCs w:val="24"/>
        </w:rPr>
        <w:t>sharpshooter</w:t>
      </w:r>
      <w:ins w:id="2473" w:author="Author">
        <w:r w:rsidRPr="009C230E">
          <w:rPr>
            <w:rFonts w:ascii="Times New Roman" w:hAnsi="Times New Roman" w:cs="Times New Roman"/>
            <w:szCs w:val="24"/>
          </w:rPr>
          <w:t>. Jim, tell us what you found?”</w:t>
        </w:r>
      </w:ins>
    </w:p>
    <w:p w14:paraId="7B4D97ED" w14:textId="51E3920B" w:rsidR="001418B6" w:rsidRPr="009C230E" w:rsidRDefault="001418B6" w:rsidP="001418B6">
      <w:pPr>
        <w:pStyle w:val="BodyNormal"/>
        <w:rPr>
          <w:ins w:id="2474" w:author="Author"/>
          <w:rFonts w:ascii="Times New Roman" w:hAnsi="Times New Roman" w:cs="Times New Roman"/>
          <w:szCs w:val="24"/>
        </w:rPr>
      </w:pPr>
      <w:ins w:id="2475" w:author="Author">
        <w:r w:rsidRPr="009C230E">
          <w:rPr>
            <w:rFonts w:ascii="Times New Roman" w:hAnsi="Times New Roman" w:cs="Times New Roman"/>
            <w:szCs w:val="24"/>
          </w:rPr>
          <w:t>“Agent Brooks, Officer Nathan Aceto</w:t>
        </w:r>
        <w:del w:id="2476" w:author="Author">
          <w:r w:rsidRPr="009C230E" w:rsidDel="00290A39">
            <w:rPr>
              <w:rFonts w:ascii="Times New Roman" w:hAnsi="Times New Roman" w:cs="Times New Roman"/>
              <w:szCs w:val="24"/>
            </w:rPr>
            <w:delText>,</w:delText>
          </w:r>
        </w:del>
        <w:r w:rsidRPr="009C230E">
          <w:rPr>
            <w:rFonts w:ascii="Times New Roman" w:hAnsi="Times New Roman" w:cs="Times New Roman"/>
            <w:szCs w:val="24"/>
          </w:rPr>
          <w:t xml:space="preserve"> and I reconnoitered the site unobserved. The private jet is a big one, a Gulfstream, I believe. We </w:t>
        </w:r>
        <w:proofErr w:type="gramStart"/>
        <w:r w:rsidRPr="009C230E">
          <w:rPr>
            <w:rFonts w:ascii="Times New Roman" w:hAnsi="Times New Roman" w:cs="Times New Roman"/>
            <w:szCs w:val="24"/>
          </w:rPr>
          <w:t>see</w:t>
        </w:r>
        <w:proofErr w:type="gramEnd"/>
        <w:r w:rsidRPr="009C230E">
          <w:rPr>
            <w:rFonts w:ascii="Times New Roman" w:hAnsi="Times New Roman" w:cs="Times New Roman"/>
            <w:szCs w:val="24"/>
          </w:rPr>
          <w:t xml:space="preserve"> three people aboard. Looks like one is a woman with blond hair. They haven’t come down the exit stairs so far. There’s a generator </w:t>
        </w:r>
        <w:del w:id="2477" w:author="Author">
          <w:r w:rsidRPr="009C230E" w:rsidDel="00463511">
            <w:rPr>
              <w:rFonts w:ascii="Times New Roman" w:hAnsi="Times New Roman" w:cs="Times New Roman"/>
              <w:szCs w:val="24"/>
            </w:rPr>
            <w:delText xml:space="preserve">running </w:delText>
          </w:r>
        </w:del>
        <w:r w:rsidRPr="009C230E">
          <w:rPr>
            <w:rFonts w:ascii="Times New Roman" w:hAnsi="Times New Roman" w:cs="Times New Roman"/>
            <w:szCs w:val="24"/>
          </w:rPr>
          <w:t xml:space="preserve">on the pavement next to the aircraft; I suspect it’s powering their air conditioner and comms gear. The Russians parked the plane </w:t>
        </w:r>
        <w:del w:id="2478" w:author="Author">
          <w:r w:rsidRPr="009C230E" w:rsidDel="009E30A4">
            <w:rPr>
              <w:rFonts w:ascii="Times New Roman" w:hAnsi="Times New Roman" w:cs="Times New Roman"/>
              <w:szCs w:val="24"/>
            </w:rPr>
            <w:delText xml:space="preserve"> is parked </w:delText>
          </w:r>
        </w:del>
        <w:r w:rsidRPr="009C230E">
          <w:rPr>
            <w:rFonts w:ascii="Times New Roman" w:hAnsi="Times New Roman" w:cs="Times New Roman"/>
            <w:szCs w:val="24"/>
          </w:rPr>
          <w:t xml:space="preserve">near the north end of the runway. There’s a tanker truck parked at the very end. Nate spotted a dead body lying on the tarmac near the tanker. </w:t>
        </w:r>
        <w:del w:id="2479" w:author="Author">
          <w:r w:rsidRPr="009C230E" w:rsidDel="00463511">
            <w:rPr>
              <w:rFonts w:ascii="Times New Roman" w:hAnsi="Times New Roman" w:cs="Times New Roman"/>
              <w:szCs w:val="24"/>
            </w:rPr>
            <w:delText>My guess i</w:delText>
          </w:r>
        </w:del>
        <w:proofErr w:type="gramStart"/>
        <w:r w:rsidRPr="009C230E">
          <w:rPr>
            <w:rFonts w:ascii="Times New Roman" w:hAnsi="Times New Roman" w:cs="Times New Roman"/>
            <w:szCs w:val="24"/>
          </w:rPr>
          <w:t>I guess this</w:t>
        </w:r>
        <w:proofErr w:type="gramEnd"/>
        <w:r w:rsidRPr="009C230E">
          <w:rPr>
            <w:rFonts w:ascii="Times New Roman" w:hAnsi="Times New Roman" w:cs="Times New Roman"/>
            <w:szCs w:val="24"/>
          </w:rPr>
          <w:t xml:space="preserve"> is some poor bastard who accepted a contract to deliver </w:t>
        </w:r>
      </w:ins>
      <w:r w:rsidRPr="009C230E">
        <w:rPr>
          <w:rFonts w:ascii="Times New Roman" w:hAnsi="Times New Roman" w:cs="Times New Roman"/>
          <w:szCs w:val="24"/>
        </w:rPr>
        <w:t>jet</w:t>
      </w:r>
      <w:ins w:id="2480" w:author="Author">
        <w:r w:rsidRPr="009C230E">
          <w:rPr>
            <w:rFonts w:ascii="Times New Roman" w:hAnsi="Times New Roman" w:cs="Times New Roman"/>
            <w:szCs w:val="24"/>
          </w:rPr>
          <w:t xml:space="preserve"> fuel</w:t>
        </w:r>
      </w:ins>
      <w:r w:rsidR="00530291">
        <w:rPr>
          <w:rFonts w:ascii="Times New Roman" w:hAnsi="Times New Roman" w:cs="Times New Roman"/>
          <w:szCs w:val="24"/>
        </w:rPr>
        <w:t xml:space="preserve"> and</w:t>
      </w:r>
      <w:ins w:id="2481" w:author="Author">
        <w:r w:rsidRPr="009C230E">
          <w:rPr>
            <w:rFonts w:ascii="Times New Roman" w:hAnsi="Times New Roman" w:cs="Times New Roman"/>
            <w:szCs w:val="24"/>
          </w:rPr>
          <w:t xml:space="preserve"> </w:t>
        </w:r>
        <w:del w:id="2482" w:author="Author">
          <w:r w:rsidRPr="009C230E" w:rsidDel="009E30A4">
            <w:rPr>
              <w:rFonts w:ascii="Times New Roman" w:hAnsi="Times New Roman" w:cs="Times New Roman"/>
              <w:szCs w:val="24"/>
            </w:rPr>
            <w:delText>and was</w:delText>
          </w:r>
        </w:del>
      </w:ins>
      <w:r w:rsidR="00530291">
        <w:rPr>
          <w:rFonts w:ascii="Times New Roman" w:hAnsi="Times New Roman" w:cs="Times New Roman"/>
          <w:szCs w:val="24"/>
        </w:rPr>
        <w:t>t</w:t>
      </w:r>
      <w:ins w:id="2483" w:author="Author">
        <w:r w:rsidRPr="009C230E">
          <w:rPr>
            <w:rFonts w:ascii="Times New Roman" w:hAnsi="Times New Roman" w:cs="Times New Roman"/>
            <w:szCs w:val="24"/>
          </w:rPr>
          <w:t>he Russians killed him after he topped off their tanks.</w:t>
        </w:r>
      </w:ins>
    </w:p>
    <w:p w14:paraId="6ACA5867" w14:textId="77777777" w:rsidR="001418B6" w:rsidRPr="009C230E" w:rsidRDefault="001418B6" w:rsidP="001418B6">
      <w:pPr>
        <w:pStyle w:val="BodyNormal"/>
        <w:rPr>
          <w:ins w:id="2484" w:author="Author"/>
          <w:rFonts w:ascii="Times New Roman" w:hAnsi="Times New Roman" w:cs="Times New Roman"/>
          <w:szCs w:val="24"/>
        </w:rPr>
      </w:pPr>
      <w:ins w:id="2485" w:author="Author">
        <w:r w:rsidRPr="009C230E">
          <w:rPr>
            <w:rFonts w:ascii="Times New Roman" w:hAnsi="Times New Roman" w:cs="Times New Roman"/>
            <w:szCs w:val="24"/>
          </w:rPr>
          <w:t xml:space="preserve">Ma’am, I’m in position to shoot out the six tires; it’d be </w:t>
        </w:r>
        <w:r w:rsidRPr="009C230E">
          <w:rPr>
            <w:rFonts w:ascii="Times New Roman" w:hAnsi="Times New Roman" w:cs="Times New Roman"/>
            <w:szCs w:val="24"/>
          </w:rPr>
          <w:lastRenderedPageBreak/>
          <w:t xml:space="preserve">a 200-yard shot. I have a State Police issue </w:t>
        </w:r>
      </w:ins>
      <w:r w:rsidRPr="009C230E">
        <w:rPr>
          <w:rFonts w:ascii="Times New Roman" w:hAnsi="Times New Roman" w:cs="Times New Roman"/>
          <w:szCs w:val="24"/>
        </w:rPr>
        <w:t>M6</w:t>
      </w:r>
      <w:ins w:id="2486" w:author="Author">
        <w:r w:rsidRPr="009C230E">
          <w:rPr>
            <w:rFonts w:ascii="Times New Roman" w:hAnsi="Times New Roman" w:cs="Times New Roman"/>
            <w:szCs w:val="24"/>
          </w:rPr>
          <w:t xml:space="preserve"> carbine with a telescopic sight that I have aligned myself. Officer Aceto has a standard revolver, which would be useless considering the woods' distance from the tarmac. Do you want me to disable the plane?”</w:t>
        </w:r>
      </w:ins>
    </w:p>
    <w:p w14:paraId="6FAE6A9D" w14:textId="77777777" w:rsidR="001418B6" w:rsidRPr="009C230E" w:rsidRDefault="001418B6" w:rsidP="001418B6">
      <w:pPr>
        <w:pStyle w:val="BodyNormal"/>
        <w:rPr>
          <w:ins w:id="2487" w:author="Author"/>
          <w:rFonts w:ascii="Times New Roman" w:hAnsi="Times New Roman" w:cs="Times New Roman"/>
          <w:szCs w:val="24"/>
        </w:rPr>
      </w:pPr>
      <w:ins w:id="2488" w:author="Author">
        <w:r w:rsidRPr="009C230E">
          <w:rPr>
            <w:rFonts w:ascii="Times New Roman" w:hAnsi="Times New Roman" w:cs="Times New Roman"/>
            <w:szCs w:val="24"/>
          </w:rPr>
          <w:t>“Jim. What’s your tactical evaluation?”</w:t>
        </w:r>
      </w:ins>
    </w:p>
    <w:p w14:paraId="113D0B57" w14:textId="77777777" w:rsidR="001418B6" w:rsidRPr="009C230E" w:rsidRDefault="001418B6" w:rsidP="001418B6">
      <w:pPr>
        <w:pStyle w:val="BodyNormal"/>
        <w:rPr>
          <w:ins w:id="2489" w:author="Author"/>
          <w:rFonts w:ascii="Times New Roman" w:hAnsi="Times New Roman" w:cs="Times New Roman"/>
          <w:szCs w:val="24"/>
        </w:rPr>
      </w:pPr>
      <w:ins w:id="2490" w:author="Author">
        <w:r w:rsidRPr="009C230E">
          <w:rPr>
            <w:rFonts w:ascii="Times New Roman" w:hAnsi="Times New Roman" w:cs="Times New Roman"/>
            <w:szCs w:val="24"/>
          </w:rPr>
          <w:t xml:space="preserve">“There could be more than two aboard, sleeping out of sight. When I start shooting, the gang members will have three directions to escape into the woods. Since these are dense woods, they’ll get a </w:t>
        </w:r>
        <w:proofErr w:type="gramStart"/>
        <w:r w:rsidRPr="009C230E">
          <w:rPr>
            <w:rFonts w:ascii="Times New Roman" w:hAnsi="Times New Roman" w:cs="Times New Roman"/>
            <w:szCs w:val="24"/>
          </w:rPr>
          <w:t>big head</w:t>
        </w:r>
        <w:proofErr w:type="gramEnd"/>
        <w:r w:rsidRPr="009C230E">
          <w:rPr>
            <w:rFonts w:ascii="Times New Roman" w:hAnsi="Times New Roman" w:cs="Times New Roman"/>
            <w:szCs w:val="24"/>
          </w:rPr>
          <w:t xml:space="preserve"> start before we </w:t>
        </w:r>
        <w:del w:id="2491" w:author="Author">
          <w:r w:rsidRPr="009C230E" w:rsidDel="00463511">
            <w:rPr>
              <w:rFonts w:ascii="Times New Roman" w:hAnsi="Times New Roman" w:cs="Times New Roman"/>
              <w:szCs w:val="24"/>
            </w:rPr>
            <w:delText xml:space="preserve">can </w:delText>
          </w:r>
        </w:del>
        <w:r w:rsidRPr="009C230E">
          <w:rPr>
            <w:rFonts w:ascii="Times New Roman" w:hAnsi="Times New Roman" w:cs="Times New Roman"/>
            <w:szCs w:val="24"/>
          </w:rPr>
          <w:t>deploy drones and bloodhounds. You might want to wait until you arrive with the helicopter</w:t>
        </w:r>
        <w:del w:id="2492" w:author="Author">
          <w:r w:rsidRPr="009C230E" w:rsidDel="00463511">
            <w:rPr>
              <w:rFonts w:ascii="Times New Roman" w:hAnsi="Times New Roman" w:cs="Times New Roman"/>
              <w:szCs w:val="24"/>
            </w:rPr>
            <w:delText>, j</w:delText>
          </w:r>
        </w:del>
        <w:r w:rsidRPr="009C230E">
          <w:rPr>
            <w:rFonts w:ascii="Times New Roman" w:hAnsi="Times New Roman" w:cs="Times New Roman"/>
            <w:szCs w:val="24"/>
          </w:rPr>
          <w:t>. Just saying.”</w:t>
        </w:r>
      </w:ins>
    </w:p>
    <w:p w14:paraId="6DE8B749" w14:textId="77777777" w:rsidR="001418B6" w:rsidRPr="009C230E" w:rsidRDefault="001418B6" w:rsidP="001418B6">
      <w:pPr>
        <w:pStyle w:val="BodyNormal"/>
        <w:rPr>
          <w:ins w:id="2493" w:author="Author"/>
          <w:rFonts w:ascii="Times New Roman" w:hAnsi="Times New Roman" w:cs="Times New Roman"/>
          <w:szCs w:val="24"/>
        </w:rPr>
      </w:pPr>
      <w:ins w:id="2494" w:author="Author">
        <w:r w:rsidRPr="009C230E">
          <w:rPr>
            <w:rFonts w:ascii="Times New Roman" w:hAnsi="Times New Roman" w:cs="Times New Roman"/>
            <w:szCs w:val="24"/>
          </w:rPr>
          <w:t xml:space="preserve">“Agreed, Jim. Sit tight until </w:t>
        </w:r>
      </w:ins>
      <w:r w:rsidRPr="009C230E">
        <w:rPr>
          <w:rFonts w:ascii="Times New Roman" w:hAnsi="Times New Roman" w:cs="Times New Roman"/>
          <w:szCs w:val="24"/>
        </w:rPr>
        <w:t>our</w:t>
      </w:r>
      <w:ins w:id="2495" w:author="Author">
        <w:r w:rsidRPr="009C230E">
          <w:rPr>
            <w:rFonts w:ascii="Times New Roman" w:hAnsi="Times New Roman" w:cs="Times New Roman"/>
            <w:szCs w:val="24"/>
          </w:rPr>
          <w:t xml:space="preserve"> National Guard chopper arrives. However, if the perps start the aircraft’s engines and button up the exit stairs, shoot out the tires and wing it.”</w:t>
        </w:r>
      </w:ins>
    </w:p>
    <w:p w14:paraId="13CC4B95" w14:textId="77777777" w:rsidR="001418B6" w:rsidRPr="009C230E" w:rsidRDefault="001418B6" w:rsidP="001418B6">
      <w:pPr>
        <w:pStyle w:val="BodyNormal"/>
        <w:rPr>
          <w:ins w:id="2496" w:author="Author"/>
          <w:rFonts w:ascii="Times New Roman" w:hAnsi="Times New Roman" w:cs="Times New Roman"/>
          <w:szCs w:val="24"/>
        </w:rPr>
      </w:pPr>
      <w:ins w:id="2497" w:author="Author">
        <w:r w:rsidRPr="009C230E">
          <w:rPr>
            <w:rFonts w:ascii="Times New Roman" w:hAnsi="Times New Roman" w:cs="Times New Roman"/>
            <w:szCs w:val="24"/>
          </w:rPr>
          <w:t>“Understood, Ma’am. Ironcloud out.”</w:t>
        </w:r>
      </w:ins>
    </w:p>
    <w:p w14:paraId="1F7C4183" w14:textId="77777777" w:rsidR="001418B6" w:rsidRPr="009C230E" w:rsidRDefault="001418B6" w:rsidP="001418B6">
      <w:pPr>
        <w:pStyle w:val="BodyNormal"/>
        <w:rPr>
          <w:ins w:id="2498" w:author="Author"/>
          <w:rFonts w:ascii="Times New Roman" w:hAnsi="Times New Roman" w:cs="Times New Roman"/>
          <w:szCs w:val="24"/>
        </w:rPr>
      </w:pPr>
    </w:p>
    <w:p w14:paraId="7CEA02C5" w14:textId="77777777" w:rsidR="001418B6" w:rsidRPr="009C230E" w:rsidRDefault="001418B6" w:rsidP="001418B6">
      <w:pPr>
        <w:pStyle w:val="BodyNormal"/>
        <w:rPr>
          <w:ins w:id="2499" w:author="Author"/>
          <w:rFonts w:ascii="Times New Roman" w:hAnsi="Times New Roman" w:cs="Times New Roman"/>
          <w:szCs w:val="24"/>
        </w:rPr>
      </w:pPr>
      <w:ins w:id="2500" w:author="Author">
        <w:r w:rsidRPr="009C230E">
          <w:rPr>
            <w:rFonts w:ascii="Times New Roman" w:hAnsi="Times New Roman" w:cs="Times New Roman"/>
            <w:szCs w:val="24"/>
          </w:rPr>
          <w:t xml:space="preserve">Mac </w:t>
        </w:r>
      </w:ins>
      <w:r w:rsidRPr="009C230E">
        <w:rPr>
          <w:rFonts w:ascii="Times New Roman" w:hAnsi="Times New Roman" w:cs="Times New Roman"/>
          <w:szCs w:val="24"/>
        </w:rPr>
        <w:t>approached</w:t>
      </w:r>
      <w:ins w:id="2501" w:author="Author">
        <w:r w:rsidRPr="009C230E">
          <w:rPr>
            <w:rFonts w:ascii="Times New Roman" w:hAnsi="Times New Roman" w:cs="Times New Roman"/>
            <w:szCs w:val="24"/>
          </w:rPr>
          <w:t xml:space="preserve"> Special Agent Mason, who had just hung up his satellite phone.</w:t>
        </w:r>
      </w:ins>
    </w:p>
    <w:p w14:paraId="38794B02" w14:textId="77777777" w:rsidR="001418B6" w:rsidRPr="009C230E" w:rsidRDefault="001418B6" w:rsidP="001418B6">
      <w:pPr>
        <w:pStyle w:val="BodyNormal"/>
        <w:rPr>
          <w:ins w:id="2502" w:author="Author"/>
          <w:rFonts w:ascii="Times New Roman" w:hAnsi="Times New Roman" w:cs="Times New Roman"/>
          <w:szCs w:val="24"/>
        </w:rPr>
      </w:pPr>
      <w:ins w:id="2503" w:author="Author">
        <w:r w:rsidRPr="009C230E">
          <w:rPr>
            <w:rFonts w:ascii="Times New Roman" w:hAnsi="Times New Roman" w:cs="Times New Roman"/>
            <w:szCs w:val="24"/>
          </w:rPr>
          <w:t>“How are you doing, Officer Merrick?”</w:t>
        </w:r>
      </w:ins>
    </w:p>
    <w:p w14:paraId="203F66EB" w14:textId="77777777" w:rsidR="001418B6" w:rsidRPr="009C230E" w:rsidRDefault="001418B6" w:rsidP="001418B6">
      <w:pPr>
        <w:pStyle w:val="BodyNormal"/>
        <w:rPr>
          <w:ins w:id="2504" w:author="Author"/>
          <w:rFonts w:ascii="Times New Roman" w:hAnsi="Times New Roman" w:cs="Times New Roman"/>
          <w:szCs w:val="24"/>
        </w:rPr>
      </w:pPr>
      <w:ins w:id="2505" w:author="Author">
        <w:r w:rsidRPr="009C230E">
          <w:rPr>
            <w:rFonts w:ascii="Times New Roman" w:hAnsi="Times New Roman" w:cs="Times New Roman"/>
            <w:szCs w:val="24"/>
          </w:rPr>
          <w:t>“I’m good, sir. Can you explain why there’s a runway out in the middle of nowhere?”</w:t>
        </w:r>
      </w:ins>
    </w:p>
    <w:p w14:paraId="3B5BFB05" w14:textId="77777777" w:rsidR="001418B6" w:rsidRPr="009C230E" w:rsidRDefault="001418B6" w:rsidP="001418B6">
      <w:pPr>
        <w:pStyle w:val="BodyNormal"/>
        <w:rPr>
          <w:ins w:id="2506" w:author="Author"/>
          <w:rFonts w:ascii="Times New Roman" w:hAnsi="Times New Roman" w:cs="Times New Roman"/>
          <w:szCs w:val="24"/>
        </w:rPr>
      </w:pPr>
      <w:ins w:id="2507" w:author="Author">
        <w:r w:rsidRPr="009C230E">
          <w:rPr>
            <w:rFonts w:ascii="Times New Roman" w:hAnsi="Times New Roman" w:cs="Times New Roman"/>
            <w:szCs w:val="24"/>
          </w:rPr>
          <w:t>“The Cold War, Mac. Eisenhower had a slew of these</w:t>
        </w:r>
      </w:ins>
      <w:r w:rsidRPr="009C230E">
        <w:rPr>
          <w:rFonts w:ascii="Times New Roman" w:hAnsi="Times New Roman" w:cs="Times New Roman"/>
          <w:szCs w:val="24"/>
        </w:rPr>
        <w:t xml:space="preserve"> </w:t>
      </w:r>
      <w:ins w:id="2508" w:author="Author">
        <w:r w:rsidRPr="009C230E">
          <w:rPr>
            <w:rFonts w:ascii="Times New Roman" w:hAnsi="Times New Roman" w:cs="Times New Roman"/>
            <w:szCs w:val="24"/>
          </w:rPr>
          <w:t>built all over the United States</w:t>
        </w:r>
      </w:ins>
      <w:r w:rsidRPr="009C230E">
        <w:rPr>
          <w:rFonts w:ascii="Times New Roman" w:hAnsi="Times New Roman" w:cs="Times New Roman"/>
          <w:szCs w:val="24"/>
        </w:rPr>
        <w:t>,</w:t>
      </w:r>
      <w:ins w:id="2509" w:author="Author">
        <w:r w:rsidRPr="009C230E">
          <w:rPr>
            <w:rFonts w:ascii="Times New Roman" w:hAnsi="Times New Roman" w:cs="Times New Roman"/>
            <w:szCs w:val="24"/>
          </w:rPr>
          <w:t xml:space="preserve"> </w:t>
        </w:r>
      </w:ins>
      <w:r w:rsidRPr="009C230E">
        <w:rPr>
          <w:rFonts w:ascii="Times New Roman" w:hAnsi="Times New Roman" w:cs="Times New Roman"/>
          <w:szCs w:val="24"/>
        </w:rPr>
        <w:t>s</w:t>
      </w:r>
      <w:ins w:id="2510" w:author="Author">
        <w:r w:rsidRPr="009C230E">
          <w:rPr>
            <w:rFonts w:ascii="Times New Roman" w:hAnsi="Times New Roman" w:cs="Times New Roman"/>
            <w:szCs w:val="24"/>
          </w:rPr>
          <w:t xml:space="preserve">omething about the dispersal of forces in a shooting war. </w:t>
        </w:r>
      </w:ins>
      <w:r w:rsidRPr="009C230E">
        <w:rPr>
          <w:rFonts w:ascii="Times New Roman" w:hAnsi="Times New Roman" w:cs="Times New Roman"/>
          <w:szCs w:val="24"/>
        </w:rPr>
        <w:t xml:space="preserve">The government </w:t>
      </w:r>
      <w:r w:rsidRPr="009C230E">
        <w:rPr>
          <w:rFonts w:ascii="Times New Roman" w:hAnsi="Times New Roman" w:cs="Times New Roman"/>
          <w:szCs w:val="24"/>
        </w:rPr>
        <w:lastRenderedPageBreak/>
        <w:t xml:space="preserve">canceled the </w:t>
      </w:r>
      <w:ins w:id="2511" w:author="Author">
        <w:r w:rsidRPr="009C230E">
          <w:rPr>
            <w:rFonts w:ascii="Times New Roman" w:hAnsi="Times New Roman" w:cs="Times New Roman"/>
            <w:szCs w:val="24"/>
          </w:rPr>
          <w:t xml:space="preserve">program, but the Air Force has </w:t>
        </w:r>
      </w:ins>
      <w:r w:rsidRPr="009C230E">
        <w:rPr>
          <w:rFonts w:ascii="Times New Roman" w:hAnsi="Times New Roman" w:cs="Times New Roman"/>
          <w:szCs w:val="24"/>
        </w:rPr>
        <w:t>secretly maintained</w:t>
      </w:r>
      <w:ins w:id="2512" w:author="Author">
        <w:r w:rsidRPr="009C230E">
          <w:rPr>
            <w:rFonts w:ascii="Times New Roman" w:hAnsi="Times New Roman" w:cs="Times New Roman"/>
            <w:szCs w:val="24"/>
          </w:rPr>
          <w:t xml:space="preserve"> these runways every decade. This one is two miles long. Mac, get Commander Subramanian; Agent Whelan is calling.”</w:t>
        </w:r>
      </w:ins>
    </w:p>
    <w:p w14:paraId="52B9CAC1" w14:textId="77777777" w:rsidR="001418B6" w:rsidRPr="009C230E" w:rsidRDefault="001418B6" w:rsidP="001418B6">
      <w:pPr>
        <w:pStyle w:val="BodyNormal"/>
        <w:rPr>
          <w:ins w:id="2513" w:author="Author"/>
          <w:rFonts w:ascii="Times New Roman" w:hAnsi="Times New Roman" w:cs="Times New Roman"/>
          <w:szCs w:val="24"/>
        </w:rPr>
      </w:pPr>
      <w:ins w:id="2514" w:author="Author">
        <w:r w:rsidRPr="009C230E">
          <w:rPr>
            <w:rFonts w:ascii="Times New Roman" w:hAnsi="Times New Roman" w:cs="Times New Roman"/>
            <w:szCs w:val="24"/>
          </w:rPr>
          <w:t xml:space="preserve">“All right, is everybody listening?” Brian Whelan </w:t>
        </w:r>
      </w:ins>
      <w:r w:rsidRPr="009C230E">
        <w:rPr>
          <w:rFonts w:ascii="Times New Roman" w:hAnsi="Times New Roman" w:cs="Times New Roman"/>
          <w:szCs w:val="24"/>
        </w:rPr>
        <w:t>said</w:t>
      </w:r>
      <w:ins w:id="2515" w:author="Author">
        <w:r w:rsidRPr="009C230E">
          <w:rPr>
            <w:rFonts w:ascii="Times New Roman" w:hAnsi="Times New Roman" w:cs="Times New Roman"/>
            <w:szCs w:val="24"/>
          </w:rPr>
          <w:t>.</w:t>
        </w:r>
      </w:ins>
    </w:p>
    <w:p w14:paraId="3CA42315" w14:textId="77777777" w:rsidR="001418B6" w:rsidRPr="009C230E" w:rsidRDefault="001418B6" w:rsidP="001418B6">
      <w:pPr>
        <w:pStyle w:val="BodyNormal"/>
        <w:rPr>
          <w:ins w:id="2516" w:author="Author"/>
          <w:rFonts w:ascii="Times New Roman" w:hAnsi="Times New Roman" w:cs="Times New Roman"/>
          <w:szCs w:val="24"/>
        </w:rPr>
      </w:pPr>
      <w:ins w:id="2517" w:author="Author">
        <w:r w:rsidRPr="009C230E">
          <w:rPr>
            <w:rFonts w:ascii="Times New Roman" w:hAnsi="Times New Roman" w:cs="Times New Roman"/>
            <w:szCs w:val="24"/>
          </w:rPr>
          <w:t xml:space="preserve">“Everyone </w:t>
        </w:r>
        <w:proofErr w:type="gramStart"/>
        <w:r w:rsidRPr="009C230E">
          <w:rPr>
            <w:rFonts w:ascii="Times New Roman" w:hAnsi="Times New Roman" w:cs="Times New Roman"/>
            <w:szCs w:val="24"/>
          </w:rPr>
          <w:t>is hooked</w:t>
        </w:r>
        <w:proofErr w:type="gramEnd"/>
        <w:r w:rsidRPr="009C230E">
          <w:rPr>
            <w:rFonts w:ascii="Times New Roman" w:hAnsi="Times New Roman" w:cs="Times New Roman"/>
            <w:szCs w:val="24"/>
          </w:rPr>
          <w:t xml:space="preserve"> in, Agent Whelan. What’s your report?”</w:t>
        </w:r>
      </w:ins>
    </w:p>
    <w:p w14:paraId="7FE2B5B7" w14:textId="77777777" w:rsidR="001418B6" w:rsidRPr="009C230E" w:rsidRDefault="001418B6" w:rsidP="001418B6">
      <w:pPr>
        <w:pStyle w:val="BodyNormal"/>
        <w:rPr>
          <w:ins w:id="2518" w:author="Author"/>
          <w:rFonts w:ascii="Times New Roman" w:hAnsi="Times New Roman" w:cs="Times New Roman"/>
          <w:szCs w:val="24"/>
        </w:rPr>
      </w:pPr>
      <w:ins w:id="2519" w:author="Author">
        <w:r w:rsidRPr="009C230E">
          <w:rPr>
            <w:rFonts w:ascii="Times New Roman" w:hAnsi="Times New Roman" w:cs="Times New Roman"/>
            <w:szCs w:val="24"/>
          </w:rPr>
          <w:t>“We determined</w:t>
        </w:r>
      </w:ins>
      <w:r w:rsidRPr="009C230E">
        <w:rPr>
          <w:rFonts w:ascii="Times New Roman" w:hAnsi="Times New Roman" w:cs="Times New Roman"/>
          <w:szCs w:val="24"/>
        </w:rPr>
        <w:t xml:space="preserve"> the Russians coated</w:t>
      </w:r>
      <w:ins w:id="2520" w:author="Author">
        <w:r w:rsidRPr="009C230E">
          <w:rPr>
            <w:rFonts w:ascii="Times New Roman" w:hAnsi="Times New Roman" w:cs="Times New Roman"/>
            <w:szCs w:val="24"/>
          </w:rPr>
          <w:t xml:space="preserve"> </w:t>
        </w:r>
        <w:del w:id="2521" w:author="Author">
          <w:r w:rsidRPr="009C230E" w:rsidDel="00290A39">
            <w:rPr>
              <w:rFonts w:ascii="Times New Roman" w:hAnsi="Times New Roman" w:cs="Times New Roman"/>
              <w:szCs w:val="24"/>
            </w:rPr>
            <w:delText xml:space="preserve">that </w:delText>
          </w:r>
        </w:del>
        <w:r w:rsidRPr="009C230E">
          <w:rPr>
            <w:rFonts w:ascii="Times New Roman" w:hAnsi="Times New Roman" w:cs="Times New Roman"/>
            <w:szCs w:val="24"/>
          </w:rPr>
          <w:t xml:space="preserve">this Strelkavirus on the bullets and throwing knives, but not the grenades. However, they’ve micro-encapsulated it within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novel polymer bubble that breaks down when wet, such as human flesh or sweat, </w:t>
        </w:r>
        <w:del w:id="2522" w:author="Author">
          <w:r w:rsidRPr="009C230E" w:rsidDel="00131EC8">
            <w:rPr>
              <w:rFonts w:ascii="Times New Roman" w:hAnsi="Times New Roman" w:cs="Times New Roman"/>
              <w:szCs w:val="24"/>
            </w:rPr>
            <w:delText>which then releases</w:delText>
          </w:r>
        </w:del>
        <w:r w:rsidRPr="009C230E">
          <w:rPr>
            <w:rFonts w:ascii="Times New Roman" w:hAnsi="Times New Roman" w:cs="Times New Roman"/>
            <w:szCs w:val="24"/>
          </w:rPr>
          <w:t>releasing the pathogen. Therefore, every bullet impact point is deadly.</w:t>
        </w:r>
      </w:ins>
    </w:p>
    <w:p w14:paraId="37622C8F" w14:textId="7E4470BB" w:rsidR="001418B6" w:rsidRPr="009C230E" w:rsidRDefault="001418B6" w:rsidP="001418B6">
      <w:pPr>
        <w:pStyle w:val="BodyNormal"/>
        <w:rPr>
          <w:ins w:id="2523" w:author="Author"/>
          <w:rFonts w:ascii="Times New Roman" w:hAnsi="Times New Roman" w:cs="Times New Roman"/>
          <w:szCs w:val="24"/>
        </w:rPr>
      </w:pPr>
      <w:proofErr w:type="gramStart"/>
      <w:ins w:id="2524" w:author="Author">
        <w:r w:rsidRPr="009C230E">
          <w:rPr>
            <w:rFonts w:ascii="Times New Roman" w:hAnsi="Times New Roman" w:cs="Times New Roman"/>
            <w:szCs w:val="24"/>
          </w:rPr>
          <w:t>We did establish</w:t>
        </w:r>
        <w:proofErr w:type="gramEnd"/>
        <w:r w:rsidRPr="009C230E">
          <w:rPr>
            <w:rFonts w:ascii="Times New Roman" w:hAnsi="Times New Roman" w:cs="Times New Roman"/>
            <w:szCs w:val="24"/>
          </w:rPr>
          <w:t xml:space="preserve"> that the polymer fluoresces when exposed to black light</w:t>
        </w:r>
      </w:ins>
      <w:r w:rsidR="00530291">
        <w:rPr>
          <w:rFonts w:ascii="Times New Roman" w:hAnsi="Times New Roman" w:cs="Times New Roman"/>
          <w:szCs w:val="24"/>
        </w:rPr>
        <w:t>,</w:t>
      </w:r>
      <w:ins w:id="2525" w:author="Author">
        <w:r w:rsidRPr="009C230E">
          <w:rPr>
            <w:rFonts w:ascii="Times New Roman" w:hAnsi="Times New Roman" w:cs="Times New Roman"/>
            <w:szCs w:val="24"/>
          </w:rPr>
          <w:t xml:space="preserve"> </w:t>
        </w:r>
      </w:ins>
      <w:r w:rsidR="00530291">
        <w:rPr>
          <w:rFonts w:ascii="Times New Roman" w:hAnsi="Times New Roman" w:cs="Times New Roman"/>
          <w:szCs w:val="24"/>
        </w:rPr>
        <w:t>s</w:t>
      </w:r>
      <w:ins w:id="2526" w:author="Author">
        <w:r w:rsidRPr="009C230E">
          <w:rPr>
            <w:rFonts w:ascii="Times New Roman" w:hAnsi="Times New Roman" w:cs="Times New Roman"/>
            <w:szCs w:val="24"/>
          </w:rPr>
          <w:t xml:space="preserve">o that might help identify the locations of the pathogen. </w:t>
        </w:r>
      </w:ins>
    </w:p>
    <w:p w14:paraId="4C54462F" w14:textId="77777777" w:rsidR="001418B6" w:rsidRPr="009C230E" w:rsidRDefault="001418B6" w:rsidP="001418B6">
      <w:pPr>
        <w:pStyle w:val="BodyNormal"/>
        <w:rPr>
          <w:ins w:id="2527" w:author="Author"/>
          <w:rFonts w:ascii="Times New Roman" w:hAnsi="Times New Roman" w:cs="Times New Roman"/>
          <w:szCs w:val="24"/>
        </w:rPr>
      </w:pPr>
      <w:ins w:id="2528" w:author="Author">
        <w:r w:rsidRPr="009C230E">
          <w:rPr>
            <w:rFonts w:ascii="Times New Roman" w:hAnsi="Times New Roman" w:cs="Times New Roman"/>
            <w:szCs w:val="24"/>
          </w:rPr>
          <w:t>Doctor Ronis is</w:t>
        </w:r>
      </w:ins>
      <w:r w:rsidRPr="009C230E">
        <w:rPr>
          <w:rFonts w:ascii="Times New Roman" w:hAnsi="Times New Roman" w:cs="Times New Roman"/>
          <w:szCs w:val="24"/>
        </w:rPr>
        <w:t xml:space="preserve"> </w:t>
      </w:r>
      <w:ins w:id="2529" w:author="Author">
        <w:r w:rsidRPr="009C230E">
          <w:rPr>
            <w:rFonts w:ascii="Times New Roman" w:hAnsi="Times New Roman" w:cs="Times New Roman"/>
            <w:szCs w:val="24"/>
          </w:rPr>
          <w:t xml:space="preserve">on his way to Chicago. He told me that the Russians designed </w:t>
        </w:r>
        <w:del w:id="2530" w:author="Author">
          <w:r w:rsidRPr="009C230E" w:rsidDel="00131EC8">
            <w:rPr>
              <w:rFonts w:ascii="Times New Roman" w:hAnsi="Times New Roman" w:cs="Times New Roman"/>
              <w:szCs w:val="24"/>
            </w:rPr>
            <w:delText xml:space="preserve"> </w:delText>
          </w:r>
        </w:del>
        <w:r w:rsidRPr="009C230E">
          <w:rPr>
            <w:rFonts w:ascii="Times New Roman" w:hAnsi="Times New Roman" w:cs="Times New Roman"/>
            <w:szCs w:val="24"/>
          </w:rPr>
          <w:t xml:space="preserve">the Strelkavirus </w:t>
        </w:r>
        <w:del w:id="2531" w:author="Author">
          <w:r w:rsidRPr="009C230E" w:rsidDel="00131EC8">
            <w:rPr>
              <w:rFonts w:ascii="Times New Roman" w:hAnsi="Times New Roman" w:cs="Times New Roman"/>
              <w:szCs w:val="24"/>
            </w:rPr>
            <w:delText xml:space="preserve">is designed </w:delText>
          </w:r>
        </w:del>
        <w:r w:rsidRPr="009C230E">
          <w:rPr>
            <w:rFonts w:ascii="Times New Roman" w:hAnsi="Times New Roman" w:cs="Times New Roman"/>
            <w:szCs w:val="24"/>
          </w:rPr>
          <w:t xml:space="preserve">to affect human DNA only; it is ineffective against animals, fish, and plant life. Being a weak virus, it cannot survive in the open air or water for more than </w:t>
        </w:r>
        <w:proofErr w:type="gramStart"/>
        <w:r w:rsidRPr="009C230E">
          <w:rPr>
            <w:rFonts w:ascii="Times New Roman" w:hAnsi="Times New Roman" w:cs="Times New Roman"/>
            <w:szCs w:val="24"/>
          </w:rPr>
          <w:t xml:space="preserve">a </w:t>
        </w:r>
      </w:ins>
      <w:r w:rsidRPr="009C230E">
        <w:rPr>
          <w:rFonts w:ascii="Times New Roman" w:hAnsi="Times New Roman" w:cs="Times New Roman"/>
          <w:szCs w:val="24"/>
        </w:rPr>
        <w:t>few</w:t>
      </w:r>
      <w:proofErr w:type="gramEnd"/>
      <w:ins w:id="2532" w:author="Author">
        <w:r w:rsidRPr="009C230E">
          <w:rPr>
            <w:rFonts w:ascii="Times New Roman" w:hAnsi="Times New Roman" w:cs="Times New Roman"/>
            <w:szCs w:val="24"/>
          </w:rPr>
          <w:t xml:space="preserve"> minutes, so it’s not communicable. Ronis told me </w:t>
        </w:r>
        <w:del w:id="2533" w:author="Author">
          <w:r w:rsidRPr="009C230E" w:rsidDel="00294F6D">
            <w:rPr>
              <w:rFonts w:ascii="Times New Roman" w:hAnsi="Times New Roman" w:cs="Times New Roman"/>
              <w:szCs w:val="24"/>
            </w:rPr>
            <w:delText xml:space="preserve">that </w:delText>
          </w:r>
        </w:del>
        <w:r w:rsidRPr="009C230E">
          <w:rPr>
            <w:rFonts w:ascii="Times New Roman" w:hAnsi="Times New Roman" w:cs="Times New Roman"/>
            <w:szCs w:val="24"/>
          </w:rPr>
          <w:t xml:space="preserve">hydrogen peroxide is the best disinfectant to kill the Strelkavirus. </w:t>
        </w:r>
      </w:ins>
    </w:p>
    <w:p w14:paraId="581569EA" w14:textId="77777777" w:rsidR="001418B6" w:rsidRPr="009C230E" w:rsidRDefault="001418B6" w:rsidP="001418B6">
      <w:pPr>
        <w:pStyle w:val="BodyNormal"/>
        <w:rPr>
          <w:ins w:id="2534" w:author="Author"/>
          <w:rFonts w:ascii="Times New Roman" w:hAnsi="Times New Roman" w:cs="Times New Roman"/>
          <w:szCs w:val="24"/>
        </w:rPr>
      </w:pPr>
      <w:ins w:id="2535" w:author="Author">
        <w:r w:rsidRPr="009C230E">
          <w:rPr>
            <w:rFonts w:ascii="Times New Roman" w:hAnsi="Times New Roman" w:cs="Times New Roman"/>
            <w:szCs w:val="24"/>
          </w:rPr>
          <w:t xml:space="preserve">I suggest </w:t>
        </w:r>
        <w:del w:id="2536" w:author="Author">
          <w:r w:rsidRPr="009C230E" w:rsidDel="00294F6D">
            <w:rPr>
              <w:rFonts w:ascii="Times New Roman" w:hAnsi="Times New Roman" w:cs="Times New Roman"/>
              <w:szCs w:val="24"/>
            </w:rPr>
            <w:delText xml:space="preserve">that </w:delText>
          </w:r>
        </w:del>
        <w:r w:rsidRPr="009C230E">
          <w:rPr>
            <w:rFonts w:ascii="Times New Roman" w:hAnsi="Times New Roman" w:cs="Times New Roman"/>
            <w:szCs w:val="24"/>
          </w:rPr>
          <w:t>you contact Homeland Security about the HazMat situation at the Merrick home. They’ll want to send a C</w:t>
        </w:r>
        <w:del w:id="2537" w:author="Author">
          <w:r w:rsidRPr="009C230E" w:rsidDel="0099386E">
            <w:rPr>
              <w:rFonts w:ascii="Times New Roman" w:hAnsi="Times New Roman" w:cs="Times New Roman"/>
              <w:szCs w:val="24"/>
            </w:rPr>
            <w:delText>CE</w:delText>
          </w:r>
        </w:del>
        <w:r w:rsidRPr="009C230E">
          <w:rPr>
            <w:rFonts w:ascii="Times New Roman" w:hAnsi="Times New Roman" w:cs="Times New Roman"/>
            <w:szCs w:val="24"/>
          </w:rPr>
          <w:t xml:space="preserve">DC team to </w:t>
        </w:r>
      </w:ins>
      <w:r w:rsidRPr="009C230E">
        <w:rPr>
          <w:rFonts w:ascii="Times New Roman" w:hAnsi="Times New Roman" w:cs="Times New Roman"/>
          <w:szCs w:val="24"/>
        </w:rPr>
        <w:t>manage</w:t>
      </w:r>
      <w:ins w:id="2538" w:author="Author">
        <w:r w:rsidRPr="009C230E">
          <w:rPr>
            <w:rFonts w:ascii="Times New Roman" w:hAnsi="Times New Roman" w:cs="Times New Roman"/>
            <w:szCs w:val="24"/>
          </w:rPr>
          <w:t xml:space="preserve"> this.</w:t>
        </w:r>
      </w:ins>
    </w:p>
    <w:p w14:paraId="488D24FA" w14:textId="77777777" w:rsidR="001418B6" w:rsidRPr="009C230E" w:rsidRDefault="001418B6" w:rsidP="001418B6">
      <w:pPr>
        <w:pStyle w:val="BodyNormal"/>
        <w:rPr>
          <w:ins w:id="2539" w:author="Author"/>
          <w:rFonts w:ascii="Times New Roman" w:hAnsi="Times New Roman" w:cs="Times New Roman"/>
          <w:szCs w:val="24"/>
        </w:rPr>
      </w:pPr>
      <w:ins w:id="2540" w:author="Author">
        <w:r w:rsidRPr="009C230E">
          <w:rPr>
            <w:rFonts w:ascii="Times New Roman" w:hAnsi="Times New Roman" w:cs="Times New Roman"/>
            <w:szCs w:val="24"/>
          </w:rPr>
          <w:t xml:space="preserve">Agent Mason, send Officer Merrick to the Rush ER </w:t>
        </w:r>
        <w:r w:rsidRPr="009C230E">
          <w:rPr>
            <w:rFonts w:ascii="Times New Roman" w:hAnsi="Times New Roman" w:cs="Times New Roman"/>
            <w:szCs w:val="24"/>
          </w:rPr>
          <w:lastRenderedPageBreak/>
          <w:t xml:space="preserve">immediately and any officer who </w:t>
        </w:r>
        <w:del w:id="2541" w:author="Author">
          <w:r w:rsidRPr="009C230E" w:rsidDel="0099386E">
            <w:rPr>
              <w:rFonts w:ascii="Times New Roman" w:hAnsi="Times New Roman" w:cs="Times New Roman"/>
              <w:szCs w:val="24"/>
            </w:rPr>
            <w:delText>might have been nicked by any Russian bullets</w:delText>
          </w:r>
        </w:del>
        <w:r w:rsidRPr="009C230E">
          <w:rPr>
            <w:rFonts w:ascii="Times New Roman" w:hAnsi="Times New Roman" w:cs="Times New Roman"/>
            <w:szCs w:val="24"/>
          </w:rPr>
          <w:t>any Russian bullets might have nicked. I’m heading to the hospital to represent the agency on Caroline and Jane’s treatment.”</w:t>
        </w:r>
      </w:ins>
    </w:p>
    <w:p w14:paraId="69D06508" w14:textId="77777777" w:rsidR="001418B6" w:rsidRPr="009C230E" w:rsidRDefault="001418B6" w:rsidP="001418B6">
      <w:pPr>
        <w:pStyle w:val="BodyNormal"/>
        <w:rPr>
          <w:ins w:id="2542" w:author="Author"/>
          <w:rFonts w:ascii="Times New Roman" w:hAnsi="Times New Roman" w:cs="Times New Roman"/>
          <w:szCs w:val="24"/>
        </w:rPr>
      </w:pPr>
      <w:ins w:id="2543" w:author="Author">
        <w:r w:rsidRPr="009C230E">
          <w:rPr>
            <w:rFonts w:ascii="Times New Roman" w:hAnsi="Times New Roman" w:cs="Times New Roman"/>
            <w:szCs w:val="24"/>
          </w:rPr>
          <w:t>“Agreed, Brian,” Mason said. “Keep us apprised of Jane Doe’s condition.”</w:t>
        </w:r>
      </w:ins>
    </w:p>
    <w:p w14:paraId="7AC0D86B" w14:textId="77777777" w:rsidR="001418B6" w:rsidRPr="009C230E" w:rsidRDefault="001418B6" w:rsidP="001418B6">
      <w:pPr>
        <w:pStyle w:val="BodyNormal"/>
        <w:rPr>
          <w:ins w:id="2544" w:author="Author"/>
          <w:rFonts w:ascii="Times New Roman" w:hAnsi="Times New Roman" w:cs="Times New Roman"/>
          <w:szCs w:val="24"/>
        </w:rPr>
      </w:pPr>
      <w:ins w:id="2545" w:author="Author">
        <w:r w:rsidRPr="009C230E">
          <w:rPr>
            <w:rFonts w:ascii="Times New Roman" w:hAnsi="Times New Roman" w:cs="Times New Roman"/>
            <w:szCs w:val="24"/>
          </w:rPr>
          <w:t>“Will do, sir.”</w:t>
        </w:r>
      </w:ins>
    </w:p>
    <w:p w14:paraId="533B6C05" w14:textId="77777777" w:rsidR="001418B6" w:rsidRPr="009C230E" w:rsidRDefault="001418B6" w:rsidP="001418B6">
      <w:pPr>
        <w:rPr>
          <w:ins w:id="2546" w:author="Autho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p>
    <w:p w14:paraId="29ABCC11" w14:textId="77777777" w:rsidR="001418B6" w:rsidRPr="00206EEE" w:rsidRDefault="001418B6" w:rsidP="00206EEE">
      <w:pPr>
        <w:pStyle w:val="ASubheadLevel1"/>
        <w:rPr>
          <w:ins w:id="2547" w:author="Author"/>
        </w:rPr>
      </w:pPr>
      <w:bookmarkStart w:id="2548" w:name="_Toc172536972"/>
      <w:bookmarkStart w:id="2549" w:name="_Toc192624406"/>
      <w:ins w:id="2550" w:author="Author">
        <w:r w:rsidRPr="00206EEE">
          <w:t>Reporters</w:t>
        </w:r>
        <w:bookmarkEnd w:id="2548"/>
        <w:bookmarkEnd w:id="2549"/>
      </w:ins>
    </w:p>
    <w:p w14:paraId="3EC07042" w14:textId="77777777" w:rsidR="001418B6" w:rsidRPr="009C230E" w:rsidRDefault="001418B6" w:rsidP="001418B6">
      <w:pPr>
        <w:pStyle w:val="BodyNormal"/>
        <w:rPr>
          <w:ins w:id="2551" w:author="Author"/>
          <w:rFonts w:ascii="Times New Roman" w:hAnsi="Times New Roman" w:cs="Times New Roman"/>
          <w:szCs w:val="24"/>
        </w:rPr>
      </w:pPr>
      <w:ins w:id="2552" w:author="Author">
        <w:r w:rsidRPr="009C230E">
          <w:rPr>
            <w:rFonts w:ascii="Times New Roman" w:hAnsi="Times New Roman" w:cs="Times New Roman"/>
            <w:szCs w:val="24"/>
          </w:rPr>
          <w:t>“Sir, I have Agent DeSmet on the phone,” David Hanko said as he handed his phone to Agent Mason.</w:t>
        </w:r>
      </w:ins>
    </w:p>
    <w:p w14:paraId="779F63C6" w14:textId="77777777" w:rsidR="001418B6" w:rsidRPr="009C230E" w:rsidRDefault="001418B6" w:rsidP="001418B6">
      <w:pPr>
        <w:pStyle w:val="BodyNormal"/>
        <w:rPr>
          <w:ins w:id="2553" w:author="Author"/>
          <w:rFonts w:ascii="Times New Roman" w:hAnsi="Times New Roman" w:cs="Times New Roman"/>
          <w:szCs w:val="24"/>
        </w:rPr>
      </w:pPr>
      <w:ins w:id="2554" w:author="Author">
        <w:r w:rsidRPr="009C230E">
          <w:rPr>
            <w:rFonts w:ascii="Times New Roman" w:hAnsi="Times New Roman" w:cs="Times New Roman"/>
            <w:szCs w:val="24"/>
          </w:rPr>
          <w:t>“Ben, this is Agent Mason.”</w:t>
        </w:r>
      </w:ins>
    </w:p>
    <w:p w14:paraId="38C38DEE" w14:textId="77777777" w:rsidR="001418B6" w:rsidRPr="009C230E" w:rsidRDefault="001418B6" w:rsidP="001418B6">
      <w:pPr>
        <w:pStyle w:val="BodyNormal"/>
        <w:rPr>
          <w:ins w:id="2555" w:author="Author"/>
          <w:rFonts w:ascii="Times New Roman" w:hAnsi="Times New Roman" w:cs="Times New Roman"/>
          <w:szCs w:val="24"/>
        </w:rPr>
      </w:pPr>
      <w:ins w:id="2556" w:author="Author">
        <w:r w:rsidRPr="009C230E">
          <w:rPr>
            <w:rFonts w:ascii="Times New Roman" w:hAnsi="Times New Roman" w:cs="Times New Roman"/>
            <w:szCs w:val="24"/>
          </w:rPr>
          <w:t xml:space="preserve">“Sir, I am organizing the keep-out area. </w:t>
        </w:r>
      </w:ins>
      <w:r w:rsidRPr="009C230E">
        <w:rPr>
          <w:rFonts w:ascii="Times New Roman" w:hAnsi="Times New Roman" w:cs="Times New Roman"/>
          <w:szCs w:val="24"/>
        </w:rPr>
        <w:t xml:space="preserve">Quite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media vans and reporters are</w:t>
      </w:r>
      <w:ins w:id="2557" w:author="Author">
        <w:r w:rsidRPr="009C230E">
          <w:rPr>
            <w:rFonts w:ascii="Times New Roman" w:hAnsi="Times New Roman" w:cs="Times New Roman"/>
            <w:szCs w:val="24"/>
          </w:rPr>
          <w:t xml:space="preserve"> showing up, clamoring for information. One of these reporters, Natalie Rumsfort of the Chicago Sentinel, says you have a deal with her. Is this true?”</w:t>
        </w:r>
      </w:ins>
    </w:p>
    <w:p w14:paraId="4128A59F" w14:textId="77777777" w:rsidR="001418B6" w:rsidRPr="009C230E" w:rsidRDefault="001418B6" w:rsidP="001418B6">
      <w:pPr>
        <w:pStyle w:val="BodyNormal"/>
        <w:rPr>
          <w:ins w:id="2558" w:author="Author"/>
          <w:rFonts w:ascii="Times New Roman" w:hAnsi="Times New Roman" w:cs="Times New Roman"/>
          <w:szCs w:val="24"/>
        </w:rPr>
      </w:pPr>
      <w:ins w:id="2559" w:author="Author">
        <w:r w:rsidRPr="009C230E">
          <w:rPr>
            <w:rFonts w:ascii="Times New Roman" w:hAnsi="Times New Roman" w:cs="Times New Roman"/>
            <w:szCs w:val="24"/>
          </w:rPr>
          <w:t>“Yeah, Ben. It’s true. Let me speak to her.”</w:t>
        </w:r>
      </w:ins>
    </w:p>
    <w:p w14:paraId="4F66AD83" w14:textId="77777777" w:rsidR="001418B6" w:rsidRPr="009C230E" w:rsidRDefault="001418B6" w:rsidP="001418B6">
      <w:pPr>
        <w:pStyle w:val="BodyNormal"/>
        <w:rPr>
          <w:ins w:id="2560" w:author="Author"/>
          <w:rFonts w:ascii="Times New Roman" w:hAnsi="Times New Roman" w:cs="Times New Roman"/>
          <w:szCs w:val="24"/>
        </w:rPr>
      </w:pPr>
      <w:ins w:id="2561" w:author="Author">
        <w:r w:rsidRPr="009C230E">
          <w:rPr>
            <w:rFonts w:ascii="Times New Roman" w:hAnsi="Times New Roman" w:cs="Times New Roman"/>
            <w:szCs w:val="24"/>
          </w:rPr>
          <w:t>“He</w:t>
        </w:r>
      </w:ins>
      <w:r w:rsidRPr="009C230E">
        <w:rPr>
          <w:rFonts w:ascii="Times New Roman" w:hAnsi="Times New Roman" w:cs="Times New Roman"/>
          <w:szCs w:val="24"/>
        </w:rPr>
        <w:t>llo</w:t>
      </w:r>
      <w:ins w:id="2562" w:author="Author">
        <w:r w:rsidRPr="009C230E">
          <w:rPr>
            <w:rFonts w:ascii="Times New Roman" w:hAnsi="Times New Roman" w:cs="Times New Roman"/>
            <w:szCs w:val="24"/>
          </w:rPr>
          <w:t xml:space="preserve"> Ms. Rumsfort, it’s Special Agent in Charge Mason.”</w:t>
        </w:r>
      </w:ins>
    </w:p>
    <w:p w14:paraId="311B51E2" w14:textId="77777777" w:rsidR="001418B6" w:rsidRPr="009C230E" w:rsidRDefault="001418B6" w:rsidP="001418B6">
      <w:pPr>
        <w:pStyle w:val="BodyNormal"/>
        <w:rPr>
          <w:ins w:id="2563" w:author="Author"/>
          <w:rFonts w:ascii="Times New Roman" w:hAnsi="Times New Roman" w:cs="Times New Roman"/>
          <w:szCs w:val="24"/>
        </w:rPr>
      </w:pPr>
      <w:ins w:id="2564" w:author="Author">
        <w:r w:rsidRPr="009C230E">
          <w:rPr>
            <w:rFonts w:ascii="Times New Roman" w:hAnsi="Times New Roman" w:cs="Times New Roman"/>
            <w:szCs w:val="24"/>
          </w:rPr>
          <w:t>“D’Marcus, what’s going on? You and I have an arrangement.”</w:t>
        </w:r>
      </w:ins>
    </w:p>
    <w:p w14:paraId="00211609" w14:textId="77777777" w:rsidR="001418B6" w:rsidRPr="009C230E" w:rsidRDefault="001418B6" w:rsidP="001418B6">
      <w:pPr>
        <w:pStyle w:val="BodyNormal"/>
        <w:rPr>
          <w:ins w:id="2565" w:author="Author"/>
          <w:rFonts w:ascii="Times New Roman" w:hAnsi="Times New Roman" w:cs="Times New Roman"/>
          <w:szCs w:val="24"/>
        </w:rPr>
      </w:pPr>
      <w:ins w:id="2566" w:author="Author">
        <w:r w:rsidRPr="009C230E">
          <w:rPr>
            <w:rFonts w:ascii="Times New Roman" w:hAnsi="Times New Roman" w:cs="Times New Roman"/>
            <w:szCs w:val="24"/>
          </w:rPr>
          <w:t>“True, Natalie. But we’ve got a HazMat situation here at the Merrick mansion, and I can’t let anybody near the place right now.”</w:t>
        </w:r>
      </w:ins>
    </w:p>
    <w:p w14:paraId="1056FCF6" w14:textId="77777777" w:rsidR="001418B6" w:rsidRPr="009C230E" w:rsidRDefault="001418B6" w:rsidP="001418B6">
      <w:pPr>
        <w:pStyle w:val="BodyNormal"/>
        <w:rPr>
          <w:ins w:id="2567" w:author="Author"/>
          <w:rFonts w:ascii="Times New Roman" w:hAnsi="Times New Roman" w:cs="Times New Roman"/>
          <w:szCs w:val="24"/>
        </w:rPr>
      </w:pPr>
      <w:r w:rsidRPr="009C230E">
        <w:rPr>
          <w:rFonts w:ascii="Times New Roman" w:hAnsi="Times New Roman" w:cs="Times New Roman"/>
          <w:szCs w:val="24"/>
        </w:rPr>
        <w:lastRenderedPageBreak/>
        <w:t>“</w:t>
      </w:r>
      <w:ins w:id="2568" w:author="Author">
        <w:r w:rsidRPr="009C230E">
          <w:rPr>
            <w:rFonts w:ascii="Times New Roman" w:hAnsi="Times New Roman" w:cs="Times New Roman"/>
            <w:szCs w:val="24"/>
          </w:rPr>
          <w:t>D’Marcus</w:t>
        </w:r>
      </w:ins>
      <w:r w:rsidRPr="009C230E">
        <w:rPr>
          <w:rFonts w:ascii="Times New Roman" w:hAnsi="Times New Roman" w:cs="Times New Roman"/>
          <w:szCs w:val="24"/>
        </w:rPr>
        <w:t>,</w:t>
      </w:r>
      <w:ins w:id="2569" w:author="Author">
        <w:r w:rsidRPr="009C230E">
          <w:rPr>
            <w:rFonts w:ascii="Times New Roman" w:hAnsi="Times New Roman" w:cs="Times New Roman"/>
            <w:szCs w:val="24"/>
          </w:rPr>
          <w:t xml:space="preserve"> Can I speak to </w:t>
        </w:r>
      </w:ins>
      <w:r w:rsidRPr="009C230E">
        <w:rPr>
          <w:rFonts w:ascii="Times New Roman" w:hAnsi="Times New Roman" w:cs="Times New Roman"/>
          <w:szCs w:val="24"/>
        </w:rPr>
        <w:t xml:space="preserve">Officer Mac </w:t>
      </w:r>
      <w:ins w:id="2570" w:author="Author">
        <w:r w:rsidRPr="009C230E">
          <w:rPr>
            <w:rFonts w:ascii="Times New Roman" w:hAnsi="Times New Roman" w:cs="Times New Roman"/>
            <w:szCs w:val="24"/>
          </w:rPr>
          <w:t>Merrick?”</w:t>
        </w:r>
      </w:ins>
    </w:p>
    <w:p w14:paraId="74332ADA" w14:textId="77777777" w:rsidR="001418B6" w:rsidRPr="009C230E" w:rsidRDefault="001418B6" w:rsidP="001418B6">
      <w:pPr>
        <w:pStyle w:val="BodyNormal"/>
        <w:rPr>
          <w:ins w:id="2571" w:author="Author"/>
          <w:rFonts w:ascii="Times New Roman" w:hAnsi="Times New Roman" w:cs="Times New Roman"/>
          <w:szCs w:val="24"/>
        </w:rPr>
      </w:pPr>
      <w:ins w:id="2572" w:author="Author">
        <w:r w:rsidRPr="009C230E">
          <w:rPr>
            <w:rFonts w:ascii="Times New Roman" w:hAnsi="Times New Roman" w:cs="Times New Roman"/>
            <w:szCs w:val="24"/>
          </w:rPr>
          <w:t xml:space="preserve">“We’re transporting Merrick to Rush via ambulance in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minutes. </w:t>
        </w:r>
      </w:ins>
      <w:r w:rsidRPr="009C230E">
        <w:rPr>
          <w:rFonts w:ascii="Times New Roman" w:hAnsi="Times New Roman" w:cs="Times New Roman"/>
          <w:szCs w:val="24"/>
        </w:rPr>
        <w:t>We have a</w:t>
      </w:r>
      <w:ins w:id="2573" w:author="Author">
        <w:r w:rsidRPr="009C230E">
          <w:rPr>
            <w:rFonts w:ascii="Times New Roman" w:hAnsi="Times New Roman" w:cs="Times New Roman"/>
            <w:szCs w:val="24"/>
          </w:rPr>
          <w:t>ll our choppers tied up shuttling in people from Washington. This thing has blown up into an international incident, Natalie. How about you ride to the hospital with Merrick</w:t>
        </w:r>
        <w:del w:id="2574" w:author="Author">
          <w:r w:rsidRPr="009C230E" w:rsidDel="008F7738">
            <w:rPr>
              <w:rFonts w:ascii="Times New Roman" w:hAnsi="Times New Roman" w:cs="Times New Roman"/>
              <w:szCs w:val="24"/>
            </w:rPr>
            <w:delText>.</w:delText>
          </w:r>
        </w:del>
        <w:r w:rsidRPr="009C230E">
          <w:rPr>
            <w:rFonts w:ascii="Times New Roman" w:hAnsi="Times New Roman" w:cs="Times New Roman"/>
            <w:szCs w:val="24"/>
          </w:rPr>
          <w:t xml:space="preserve">? I’ll ask him to brief you. I’ll have Agent DeSmet bring you to the </w:t>
        </w:r>
      </w:ins>
      <w:r w:rsidRPr="009C230E">
        <w:rPr>
          <w:rFonts w:ascii="Times New Roman" w:hAnsi="Times New Roman" w:cs="Times New Roman"/>
          <w:szCs w:val="24"/>
        </w:rPr>
        <w:t>entrance to the Merrick mansion</w:t>
      </w:r>
      <w:ins w:id="2575" w:author="Author">
        <w:r w:rsidRPr="009C230E">
          <w:rPr>
            <w:rFonts w:ascii="Times New Roman" w:hAnsi="Times New Roman" w:cs="Times New Roman"/>
            <w:szCs w:val="24"/>
          </w:rPr>
          <w:t>.</w:t>
        </w:r>
      </w:ins>
    </w:p>
    <w:p w14:paraId="69FFF252" w14:textId="77777777" w:rsidR="001418B6" w:rsidRPr="009C230E" w:rsidRDefault="001418B6" w:rsidP="001418B6">
      <w:pPr>
        <w:pStyle w:val="BodyNormal"/>
        <w:rPr>
          <w:ins w:id="2576" w:author="Author"/>
          <w:rFonts w:ascii="Times New Roman" w:hAnsi="Times New Roman" w:cs="Times New Roman"/>
          <w:szCs w:val="24"/>
        </w:rPr>
      </w:pPr>
    </w:p>
    <w:p w14:paraId="1B00333F" w14:textId="77777777" w:rsidR="001418B6" w:rsidRPr="00206EEE" w:rsidRDefault="001418B6">
      <w:pPr>
        <w:pStyle w:val="ASubheadLevel1"/>
        <w:rPr>
          <w:ins w:id="2577" w:author="Author"/>
        </w:rPr>
        <w:pPrChange w:id="2578" w:author="Author">
          <w:pPr>
            <w:pStyle w:val="BodyNormal"/>
          </w:pPr>
        </w:pPrChange>
      </w:pPr>
      <w:bookmarkStart w:id="2579" w:name="_Toc172536973"/>
      <w:bookmarkStart w:id="2580" w:name="_Toc192624407"/>
      <w:ins w:id="2581" w:author="Author">
        <w:r w:rsidRPr="00206EEE">
          <w:t>Favorite Alpha Male</w:t>
        </w:r>
        <w:bookmarkEnd w:id="2579"/>
        <w:bookmarkEnd w:id="2580"/>
        <w:del w:id="2582" w:author="Author">
          <w:r w:rsidRPr="00206EEE" w:rsidDel="00170105">
            <w:br/>
          </w:r>
        </w:del>
        <w:r w:rsidRPr="00206EEE">
          <w:t xml:space="preserve">  </w:t>
        </w:r>
      </w:ins>
    </w:p>
    <w:p w14:paraId="71BAAA3C" w14:textId="77777777" w:rsidR="001418B6" w:rsidRPr="009C230E" w:rsidRDefault="001418B6" w:rsidP="001418B6">
      <w:pPr>
        <w:pStyle w:val="BodyNormal"/>
        <w:rPr>
          <w:ins w:id="2583" w:author="Author"/>
          <w:rFonts w:ascii="Times New Roman" w:hAnsi="Times New Roman" w:cs="Times New Roman"/>
          <w:szCs w:val="24"/>
        </w:rPr>
      </w:pPr>
      <w:ins w:id="2584" w:author="Author">
        <w:r w:rsidRPr="009C230E">
          <w:rPr>
            <w:rFonts w:ascii="Times New Roman" w:hAnsi="Times New Roman" w:cs="Times New Roman"/>
            <w:szCs w:val="24"/>
          </w:rPr>
          <w:t xml:space="preserve">”Well, if it isn’t my favorite alpha male, Mac Merrick,” Natale Rumsfort said as she extended her hand to help Mac board the ambulance. Mac was </w:t>
        </w:r>
        <w:proofErr w:type="gramStart"/>
        <w:r w:rsidRPr="009C230E">
          <w:rPr>
            <w:rFonts w:ascii="Times New Roman" w:hAnsi="Times New Roman" w:cs="Times New Roman"/>
            <w:szCs w:val="24"/>
          </w:rPr>
          <w:t>a sight to behold</w:t>
        </w:r>
        <w:proofErr w:type="gramEnd"/>
        <w:r w:rsidRPr="009C230E">
          <w:rPr>
            <w:rFonts w:ascii="Times New Roman" w:hAnsi="Times New Roman" w:cs="Times New Roman"/>
            <w:szCs w:val="24"/>
          </w:rPr>
          <w:t>, with a fearsome black eye and two reddish-blue bruises decorating his face and forehead.</w:t>
        </w:r>
      </w:ins>
    </w:p>
    <w:p w14:paraId="2121C266" w14:textId="77777777" w:rsidR="001418B6" w:rsidRPr="009C230E" w:rsidRDefault="001418B6" w:rsidP="001418B6">
      <w:pPr>
        <w:pStyle w:val="BodyNormal"/>
        <w:rPr>
          <w:ins w:id="2585" w:author="Author"/>
          <w:rFonts w:ascii="Times New Roman" w:hAnsi="Times New Roman" w:cs="Times New Roman"/>
          <w:szCs w:val="24"/>
        </w:rPr>
      </w:pPr>
      <w:ins w:id="2586" w:author="Author">
        <w:r w:rsidRPr="009C230E">
          <w:rPr>
            <w:rFonts w:ascii="Times New Roman" w:hAnsi="Times New Roman" w:cs="Times New Roman"/>
            <w:szCs w:val="24"/>
          </w:rPr>
          <w:t>“You’re not catching me at my best, Natalie.”</w:t>
        </w:r>
      </w:ins>
    </w:p>
    <w:p w14:paraId="272B8D9C" w14:textId="77777777" w:rsidR="001418B6" w:rsidRPr="009C230E" w:rsidRDefault="001418B6" w:rsidP="001418B6">
      <w:pPr>
        <w:pStyle w:val="BodyNormal"/>
        <w:rPr>
          <w:ins w:id="2587" w:author="Author"/>
          <w:rFonts w:ascii="Times New Roman" w:hAnsi="Times New Roman" w:cs="Times New Roman"/>
          <w:szCs w:val="24"/>
        </w:rPr>
      </w:pPr>
      <w:ins w:id="2588" w:author="Author">
        <w:r w:rsidRPr="009C230E">
          <w:rPr>
            <w:rFonts w:ascii="Times New Roman" w:hAnsi="Times New Roman" w:cs="Times New Roman"/>
            <w:szCs w:val="24"/>
          </w:rPr>
          <w:t xml:space="preserve">“No, Mac. I’m catching you at your </w:t>
        </w:r>
        <w:proofErr w:type="gramStart"/>
        <w:r w:rsidRPr="009C230E">
          <w:rPr>
            <w:rFonts w:ascii="Times New Roman" w:hAnsi="Times New Roman" w:cs="Times New Roman"/>
            <w:szCs w:val="24"/>
          </w:rPr>
          <w:t>very best</w:t>
        </w:r>
        <w:proofErr w:type="gramEnd"/>
        <w:r w:rsidRPr="009C230E">
          <w:rPr>
            <w:rFonts w:ascii="Times New Roman" w:hAnsi="Times New Roman" w:cs="Times New Roman"/>
            <w:szCs w:val="24"/>
          </w:rPr>
          <w:t>. Agent Mason told me how you fought to save your parents for over an hour against heavily armed and trained Russian mercenaries.</w:t>
        </w:r>
      </w:ins>
      <w:r w:rsidRPr="009C230E">
        <w:rPr>
          <w:rFonts w:ascii="Times New Roman" w:hAnsi="Times New Roman" w:cs="Times New Roman"/>
          <w:szCs w:val="24"/>
        </w:rPr>
        <w:t>”</w:t>
      </w:r>
    </w:p>
    <w:p w14:paraId="4CE4693F" w14:textId="77777777" w:rsidR="001418B6" w:rsidRPr="009C230E" w:rsidRDefault="001418B6" w:rsidP="001418B6">
      <w:pPr>
        <w:pStyle w:val="BodyNormal"/>
        <w:rPr>
          <w:ins w:id="2589" w:author="Author"/>
          <w:rFonts w:ascii="Times New Roman" w:hAnsi="Times New Roman" w:cs="Times New Roman"/>
          <w:szCs w:val="24"/>
        </w:rPr>
      </w:pPr>
      <w:ins w:id="2590" w:author="Author">
        <w:r w:rsidRPr="009C230E">
          <w:rPr>
            <w:rFonts w:ascii="Times New Roman" w:hAnsi="Times New Roman" w:cs="Times New Roman"/>
            <w:szCs w:val="24"/>
          </w:rPr>
          <w:t>Mac looked for a second at her blue eyes</w:t>
        </w:r>
        <w:del w:id="2591" w:author="Author">
          <w:r w:rsidRPr="009C230E" w:rsidDel="00FC77ED">
            <w:rPr>
              <w:rFonts w:ascii="Times New Roman" w:hAnsi="Times New Roman" w:cs="Times New Roman"/>
              <w:szCs w:val="24"/>
            </w:rPr>
            <w:delText>,</w:delText>
          </w:r>
        </w:del>
        <w:r w:rsidRPr="009C230E">
          <w:rPr>
            <w:rFonts w:ascii="Times New Roman" w:hAnsi="Times New Roman" w:cs="Times New Roman"/>
            <w:szCs w:val="24"/>
          </w:rPr>
          <w:t xml:space="preserve"> and </w:t>
        </w:r>
        <w:del w:id="2592" w:author="Author">
          <w:r w:rsidRPr="009C230E" w:rsidDel="008F7738">
            <w:rPr>
              <w:rFonts w:ascii="Times New Roman" w:hAnsi="Times New Roman" w:cs="Times New Roman"/>
              <w:szCs w:val="24"/>
            </w:rPr>
            <w:delText xml:space="preserve">her </w:delText>
          </w:r>
        </w:del>
        <w:r w:rsidRPr="009C230E">
          <w:rPr>
            <w:rFonts w:ascii="Times New Roman" w:hAnsi="Times New Roman" w:cs="Times New Roman"/>
            <w:szCs w:val="24"/>
          </w:rPr>
          <w:t xml:space="preserve">red hair tied haphazardly in a ponytail. </w:t>
        </w:r>
        <w:del w:id="2593" w:author="Author">
          <w:r w:rsidRPr="009C230E" w:rsidDel="00FC77ED">
            <w:rPr>
              <w:rFonts w:ascii="Times New Roman" w:hAnsi="Times New Roman" w:cs="Times New Roman"/>
              <w:szCs w:val="24"/>
            </w:rPr>
            <w:delText>Apparently, s</w:delText>
          </w:r>
        </w:del>
        <w:r w:rsidRPr="009C230E">
          <w:rPr>
            <w:rFonts w:ascii="Times New Roman" w:hAnsi="Times New Roman" w:cs="Times New Roman"/>
            <w:szCs w:val="24"/>
          </w:rPr>
          <w:t xml:space="preserve">She </w:t>
        </w:r>
        <w:del w:id="2594" w:author="Author">
          <w:r w:rsidRPr="009C230E" w:rsidDel="008F7738">
            <w:rPr>
              <w:rFonts w:ascii="Times New Roman" w:hAnsi="Times New Roman" w:cs="Times New Roman"/>
              <w:szCs w:val="24"/>
            </w:rPr>
            <w:delText>quickly</w:delText>
          </w:r>
        </w:del>
        <w:r w:rsidRPr="009C230E">
          <w:rPr>
            <w:rFonts w:ascii="Times New Roman" w:hAnsi="Times New Roman" w:cs="Times New Roman"/>
            <w:szCs w:val="24"/>
          </w:rPr>
          <w:t xml:space="preserve">had quickly dressed </w:t>
        </w:r>
        <w:del w:id="2595" w:author="Author">
          <w:r w:rsidRPr="009C230E" w:rsidDel="008F7738">
            <w:rPr>
              <w:rFonts w:ascii="Times New Roman" w:hAnsi="Times New Roman" w:cs="Times New Roman"/>
              <w:szCs w:val="24"/>
            </w:rPr>
            <w:delText xml:space="preserve"> </w:delText>
          </w:r>
          <w:r w:rsidRPr="009C230E" w:rsidDel="00FC77ED">
            <w:rPr>
              <w:rFonts w:ascii="Times New Roman" w:hAnsi="Times New Roman" w:cs="Times New Roman"/>
              <w:szCs w:val="24"/>
            </w:rPr>
            <w:delText xml:space="preserve">quickly </w:delText>
          </w:r>
        </w:del>
        <w:r w:rsidRPr="009C230E">
          <w:rPr>
            <w:rFonts w:ascii="Times New Roman" w:hAnsi="Times New Roman" w:cs="Times New Roman"/>
            <w:szCs w:val="24"/>
          </w:rPr>
          <w:t>when called by the nighttime newsroom staff.</w:t>
        </w:r>
      </w:ins>
    </w:p>
    <w:p w14:paraId="71A66BFA" w14:textId="77777777" w:rsidR="001418B6" w:rsidRPr="009C230E" w:rsidRDefault="001418B6" w:rsidP="001418B6">
      <w:pPr>
        <w:pStyle w:val="BodyNormal"/>
        <w:rPr>
          <w:ins w:id="2596" w:author="Author"/>
          <w:rFonts w:ascii="Times New Roman" w:hAnsi="Times New Roman" w:cs="Times New Roman"/>
          <w:szCs w:val="24"/>
        </w:rPr>
      </w:pPr>
      <w:ins w:id="2597" w:author="Author">
        <w:r w:rsidRPr="009C230E">
          <w:rPr>
            <w:rFonts w:ascii="Times New Roman" w:hAnsi="Times New Roman" w:cs="Times New Roman"/>
            <w:szCs w:val="24"/>
          </w:rPr>
          <w:t xml:space="preserve">“Allow me to drop my reporter’s persona for ten </w:t>
        </w:r>
        <w:r w:rsidRPr="009C230E">
          <w:rPr>
            <w:rFonts w:ascii="Times New Roman" w:hAnsi="Times New Roman" w:cs="Times New Roman"/>
            <w:szCs w:val="24"/>
          </w:rPr>
          <w:lastRenderedPageBreak/>
          <w:t>seconds, Mac,” Natalie whispered</w:t>
        </w:r>
        <w:del w:id="2598" w:author="Author">
          <w:r w:rsidRPr="009C230E" w:rsidDel="00FC77ED">
            <w:rPr>
              <w:rFonts w:ascii="Times New Roman" w:hAnsi="Times New Roman" w:cs="Times New Roman"/>
              <w:szCs w:val="24"/>
            </w:rPr>
            <w:delText xml:space="preserve"> into his ear</w:delText>
          </w:r>
        </w:del>
        <w:r w:rsidRPr="009C230E">
          <w:rPr>
            <w:rFonts w:ascii="Times New Roman" w:hAnsi="Times New Roman" w:cs="Times New Roman"/>
            <w:szCs w:val="24"/>
          </w:rPr>
          <w:t>.</w:t>
        </w:r>
      </w:ins>
    </w:p>
    <w:p w14:paraId="18894AB6" w14:textId="77777777" w:rsidR="001418B6" w:rsidRPr="009C230E" w:rsidRDefault="001418B6" w:rsidP="001418B6">
      <w:pPr>
        <w:pStyle w:val="BodyNormal"/>
        <w:rPr>
          <w:ins w:id="2599" w:author="Author"/>
          <w:rFonts w:ascii="Times New Roman" w:hAnsi="Times New Roman" w:cs="Times New Roman"/>
          <w:szCs w:val="24"/>
        </w:rPr>
      </w:pPr>
      <w:ins w:id="2600" w:author="Author">
        <w:r w:rsidRPr="009C230E">
          <w:rPr>
            <w:rFonts w:ascii="Times New Roman" w:hAnsi="Times New Roman" w:cs="Times New Roman"/>
            <w:szCs w:val="24"/>
          </w:rPr>
          <w:t>She kissed him on his right cheek.</w:t>
        </w:r>
      </w:ins>
    </w:p>
    <w:p w14:paraId="6603E961" w14:textId="77777777" w:rsidR="001418B6" w:rsidRPr="009C230E" w:rsidRDefault="001418B6" w:rsidP="001418B6">
      <w:pPr>
        <w:pStyle w:val="BodyNormal"/>
        <w:rPr>
          <w:ins w:id="2601" w:author="Author"/>
          <w:rFonts w:ascii="Times New Roman" w:hAnsi="Times New Roman" w:cs="Times New Roman"/>
          <w:szCs w:val="24"/>
        </w:rPr>
      </w:pPr>
      <w:ins w:id="2602" w:author="Author">
        <w:del w:id="2603" w:author="Author">
          <w:r w:rsidRPr="009C230E" w:rsidDel="00FC77ED">
            <w:rPr>
              <w:rFonts w:ascii="Times New Roman" w:hAnsi="Times New Roman" w:cs="Times New Roman"/>
              <w:szCs w:val="24"/>
            </w:rPr>
            <w:delText xml:space="preserve"> </w:delText>
          </w:r>
        </w:del>
        <w:r w:rsidRPr="009C230E">
          <w:rPr>
            <w:rFonts w:ascii="Times New Roman" w:hAnsi="Times New Roman" w:cs="Times New Roman"/>
            <w:szCs w:val="24"/>
          </w:rPr>
          <w:t>“That’s from me, Mac.</w:t>
        </w:r>
      </w:ins>
      <w:r w:rsidRPr="009C230E">
        <w:rPr>
          <w:rFonts w:ascii="Times New Roman" w:hAnsi="Times New Roman" w:cs="Times New Roman"/>
          <w:szCs w:val="24"/>
        </w:rPr>
        <w:t>”</w:t>
      </w:r>
      <w:ins w:id="2604" w:author="Author">
        <w:r w:rsidRPr="009C230E">
          <w:rPr>
            <w:rFonts w:ascii="Times New Roman" w:hAnsi="Times New Roman" w:cs="Times New Roman"/>
            <w:szCs w:val="24"/>
          </w:rPr>
          <w:t xml:space="preserve"> Then, kissing him on his left cheek, she breathed: “That one’s on behalf of our Angel, who saved both of our lives.” </w:t>
        </w:r>
      </w:ins>
    </w:p>
    <w:p w14:paraId="3F1D1018" w14:textId="77777777" w:rsidR="001418B6" w:rsidRPr="009C230E" w:rsidRDefault="001418B6" w:rsidP="001418B6">
      <w:pPr>
        <w:pStyle w:val="BodyNormal"/>
        <w:rPr>
          <w:ins w:id="2605" w:author="Author"/>
          <w:rFonts w:ascii="Times New Roman" w:hAnsi="Times New Roman" w:cs="Times New Roman"/>
          <w:szCs w:val="24"/>
        </w:rPr>
      </w:pPr>
      <w:r w:rsidRPr="009C230E">
        <w:rPr>
          <w:rFonts w:ascii="Times New Roman" w:hAnsi="Times New Roman" w:cs="Times New Roman"/>
          <w:szCs w:val="24"/>
        </w:rPr>
        <w:t>F</w:t>
      </w:r>
      <w:ins w:id="2606" w:author="Author">
        <w:r w:rsidRPr="009C230E">
          <w:rPr>
            <w:rFonts w:ascii="Times New Roman" w:hAnsi="Times New Roman" w:cs="Times New Roman"/>
            <w:szCs w:val="24"/>
          </w:rPr>
          <w:t>our Federal Marshals clambering aboard</w:t>
        </w:r>
      </w:ins>
      <w:r w:rsidRPr="009C230E">
        <w:rPr>
          <w:rFonts w:ascii="Times New Roman" w:hAnsi="Times New Roman" w:cs="Times New Roman"/>
          <w:szCs w:val="24"/>
        </w:rPr>
        <w:t xml:space="preserve"> interrupted that</w:t>
      </w:r>
      <w:ins w:id="2607" w:author="Author">
        <w:r w:rsidRPr="009C230E">
          <w:rPr>
            <w:rFonts w:ascii="Times New Roman" w:hAnsi="Times New Roman" w:cs="Times New Roman"/>
            <w:szCs w:val="24"/>
          </w:rPr>
          <w:t xml:space="preserve"> </w:t>
        </w:r>
        <w:del w:id="2608" w:author="Author">
          <w:r w:rsidRPr="009C230E" w:rsidDel="00FC77ED">
            <w:rPr>
              <w:rFonts w:ascii="Times New Roman" w:hAnsi="Times New Roman" w:cs="Times New Roman"/>
              <w:szCs w:val="24"/>
            </w:rPr>
            <w:delText>perfect</w:delText>
          </w:r>
        </w:del>
        <w:r w:rsidRPr="009C230E">
          <w:rPr>
            <w:rFonts w:ascii="Times New Roman" w:hAnsi="Times New Roman" w:cs="Times New Roman"/>
            <w:szCs w:val="24"/>
          </w:rPr>
          <w:t xml:space="preserve">special moment between Natalie and </w:t>
        </w:r>
      </w:ins>
      <w:r w:rsidRPr="009C230E">
        <w:rPr>
          <w:rFonts w:ascii="Times New Roman" w:hAnsi="Times New Roman" w:cs="Times New Roman"/>
          <w:szCs w:val="24"/>
        </w:rPr>
        <w:t>Mac.</w:t>
      </w:r>
    </w:p>
    <w:p w14:paraId="58FF4B19" w14:textId="77777777" w:rsidR="001418B6" w:rsidRPr="009C230E" w:rsidRDefault="001418B6" w:rsidP="001418B6">
      <w:pPr>
        <w:pStyle w:val="BodyNormal"/>
        <w:rPr>
          <w:ins w:id="2609" w:author="Author"/>
          <w:rFonts w:ascii="Times New Roman" w:hAnsi="Times New Roman" w:cs="Times New Roman"/>
          <w:szCs w:val="24"/>
        </w:rPr>
      </w:pPr>
      <w:ins w:id="2610" w:author="Author">
        <w:r w:rsidRPr="009C230E">
          <w:rPr>
            <w:rFonts w:ascii="Times New Roman" w:hAnsi="Times New Roman" w:cs="Times New Roman"/>
            <w:szCs w:val="24"/>
          </w:rPr>
          <w:t>“Officer Merrick, sit on the edge of the gurney,” one of the paramedics said. “We want to take your vitals and run an IV before we start rolling.”</w:t>
        </w:r>
      </w:ins>
    </w:p>
    <w:p w14:paraId="54F0EAE1" w14:textId="77777777" w:rsidR="001418B6" w:rsidRPr="009C230E" w:rsidRDefault="001418B6" w:rsidP="001418B6">
      <w:pPr>
        <w:pStyle w:val="BodyNormal"/>
        <w:rPr>
          <w:ins w:id="2611" w:author="Author"/>
          <w:rFonts w:ascii="Times New Roman" w:hAnsi="Times New Roman" w:cs="Times New Roman"/>
          <w:szCs w:val="24"/>
        </w:rPr>
      </w:pPr>
      <w:ins w:id="2612" w:author="Author">
        <w:del w:id="2613" w:author="Author">
          <w:r w:rsidRPr="009C230E" w:rsidDel="00FC77ED">
            <w:rPr>
              <w:rFonts w:ascii="Times New Roman" w:hAnsi="Times New Roman" w:cs="Times New Roman"/>
              <w:szCs w:val="24"/>
            </w:rPr>
            <w:delText>is quarantined until the CCE sends a HAZMAT team to disinfect the home.”</w:delText>
          </w:r>
        </w:del>
        <w:r w:rsidRPr="009C230E">
          <w:rPr>
            <w:rFonts w:ascii="Times New Roman" w:hAnsi="Times New Roman" w:cs="Times New Roman"/>
            <w:szCs w:val="24"/>
          </w:rPr>
          <w:t>“Mac, your vitals are good,” one of the EMT techs said. “I have a Lidocaine spray that may make your back more comfortable. Lie on your side facing Ms. Rumsfort, and we can start moving. The Chicago Police has two cruisers escorting us to Rush ER.”</w:t>
        </w:r>
      </w:ins>
    </w:p>
    <w:p w14:paraId="396F89B0" w14:textId="77777777" w:rsidR="001418B6" w:rsidRPr="009C230E" w:rsidRDefault="001418B6" w:rsidP="001418B6">
      <w:pPr>
        <w:pStyle w:val="BodyNormal"/>
        <w:rPr>
          <w:ins w:id="2614" w:author="Author"/>
          <w:rFonts w:ascii="Times New Roman" w:hAnsi="Times New Roman" w:cs="Times New Roman"/>
          <w:szCs w:val="24"/>
        </w:rPr>
      </w:pPr>
      <w:ins w:id="2615" w:author="Author">
        <w:r w:rsidRPr="009C230E">
          <w:rPr>
            <w:rFonts w:ascii="Times New Roman" w:hAnsi="Times New Roman" w:cs="Times New Roman"/>
            <w:szCs w:val="24"/>
          </w:rPr>
          <w:t>Looking directly at Mac, Natalie asked if she could record their conversation. Mac replied that he didn’t want his voice to appear on</w:t>
        </w:r>
        <w:del w:id="2616" w:author="Author">
          <w:r w:rsidRPr="009C230E" w:rsidDel="00290A39">
            <w:rPr>
              <w:rFonts w:ascii="Times New Roman" w:hAnsi="Times New Roman" w:cs="Times New Roman"/>
              <w:szCs w:val="24"/>
            </w:rPr>
            <w:delText>-</w:delText>
          </w:r>
        </w:del>
        <w:r w:rsidRPr="009C230E">
          <w:rPr>
            <w:rFonts w:ascii="Times New Roman" w:hAnsi="Times New Roman" w:cs="Times New Roman"/>
            <w:szCs w:val="24"/>
          </w:rPr>
          <w:t xml:space="preserve"> air, but the editors could use the tape to ensure accuracy. Mac reminded Natalie that he didn’t know everything that went on.</w:t>
        </w:r>
        <w:r w:rsidRPr="009C230E">
          <w:rPr>
            <w:rFonts w:ascii="Times New Roman" w:hAnsi="Times New Roman" w:cs="Times New Roman"/>
            <w:szCs w:val="24"/>
          </w:rPr>
          <w:br/>
        </w:r>
      </w:ins>
    </w:p>
    <w:p w14:paraId="0701F783" w14:textId="77777777" w:rsidR="001418B6" w:rsidRPr="009C230E" w:rsidRDefault="001418B6" w:rsidP="001418B6">
      <w:pPr>
        <w:pStyle w:val="BodyNormal"/>
        <w:rPr>
          <w:ins w:id="2617" w:author="Author"/>
          <w:rFonts w:ascii="Times New Roman" w:hAnsi="Times New Roman" w:cs="Times New Roman"/>
          <w:szCs w:val="24"/>
        </w:rPr>
      </w:pPr>
    </w:p>
    <w:p w14:paraId="71811682" w14:textId="77777777" w:rsidR="001418B6" w:rsidRPr="009C230E" w:rsidRDefault="001418B6" w:rsidP="001418B6">
      <w:pPr>
        <w:rP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r w:rsidRPr="009C230E">
        <w:rPr>
          <w:rFonts w:ascii="Times New Roman" w:hAnsi="Times New Roman" w:cs="Times New Roman"/>
          <w:color w:val="auto"/>
          <w:sz w:val="24"/>
          <w:szCs w:val="24"/>
        </w:rPr>
        <w:t xml:space="preserve"> </w:t>
      </w:r>
    </w:p>
    <w:p w14:paraId="004962BB" w14:textId="77777777" w:rsidR="001418B6" w:rsidRPr="009C230E" w:rsidRDefault="001418B6" w:rsidP="00206EEE">
      <w:pPr>
        <w:pStyle w:val="ChapterNumber"/>
        <w:rPr>
          <w:ins w:id="2618" w:author="Author"/>
        </w:rPr>
      </w:pPr>
      <w:ins w:id="2619" w:author="Author">
        <w:r w:rsidRPr="009C230E">
          <w:lastRenderedPageBreak/>
          <w:t>CHAPTER XXX</w:t>
        </w:r>
      </w:ins>
    </w:p>
    <w:p w14:paraId="1A5D49D2" w14:textId="77777777" w:rsidR="001418B6" w:rsidRPr="00206EEE" w:rsidRDefault="001418B6" w:rsidP="00206EEE">
      <w:pPr>
        <w:pStyle w:val="ChapterTitle"/>
        <w:rPr>
          <w:ins w:id="2620" w:author="Author"/>
        </w:rPr>
      </w:pPr>
      <w:bookmarkStart w:id="2621" w:name="_Toc172536975"/>
      <w:bookmarkStart w:id="2622" w:name="_Toc192624408"/>
      <w:ins w:id="2623" w:author="Author">
        <w:r w:rsidRPr="00206EEE">
          <w:t xml:space="preserve">The </w:t>
        </w:r>
      </w:ins>
      <w:bookmarkEnd w:id="2621"/>
      <w:r w:rsidRPr="00206EEE">
        <w:t>Airstrip</w:t>
      </w:r>
      <w:bookmarkEnd w:id="2622"/>
    </w:p>
    <w:p w14:paraId="07E5C560" w14:textId="77777777" w:rsidR="001418B6" w:rsidRPr="00206EEE" w:rsidRDefault="001418B6" w:rsidP="00206EEE">
      <w:pPr>
        <w:pStyle w:val="ASubheadLevel1"/>
        <w:rPr>
          <w:ins w:id="2624" w:author="Author"/>
        </w:rPr>
      </w:pPr>
      <w:bookmarkStart w:id="2625" w:name="_Toc172536976"/>
      <w:bookmarkStart w:id="2626" w:name="_Toc192624409"/>
      <w:ins w:id="2627" w:author="Author">
        <w:r w:rsidRPr="00206EEE">
          <w:t>Monica Brooks</w:t>
        </w:r>
        <w:bookmarkEnd w:id="2625"/>
        <w:bookmarkEnd w:id="2626"/>
      </w:ins>
    </w:p>
    <w:p w14:paraId="14D1ABAE" w14:textId="77777777" w:rsidR="001418B6" w:rsidRPr="009C230E" w:rsidRDefault="001418B6" w:rsidP="001418B6">
      <w:pPr>
        <w:pStyle w:val="BodyNormal"/>
        <w:rPr>
          <w:ins w:id="2628" w:author="Author"/>
          <w:rFonts w:ascii="Times New Roman" w:hAnsi="Times New Roman" w:cs="Times New Roman"/>
          <w:szCs w:val="24"/>
        </w:rPr>
      </w:pPr>
      <w:ins w:id="2629" w:author="Author">
        <w:r w:rsidRPr="009C230E">
          <w:rPr>
            <w:rFonts w:ascii="Times New Roman" w:hAnsi="Times New Roman" w:cs="Times New Roman"/>
            <w:szCs w:val="24"/>
          </w:rPr>
          <w:t xml:space="preserve">Special Agent in Charge Monica Brooks double-checked her FBI-issue Colt </w:t>
        </w:r>
      </w:ins>
      <w:r w:rsidRPr="009C230E">
        <w:rPr>
          <w:rFonts w:ascii="Times New Roman" w:hAnsi="Times New Roman" w:cs="Times New Roman"/>
          <w:szCs w:val="24"/>
        </w:rPr>
        <w:t>M6</w:t>
      </w:r>
      <w:ins w:id="2630" w:author="Author">
        <w:r w:rsidRPr="009C230E">
          <w:rPr>
            <w:rFonts w:ascii="Times New Roman" w:hAnsi="Times New Roman" w:cs="Times New Roman"/>
            <w:szCs w:val="24"/>
          </w:rPr>
          <w:t xml:space="preserve"> carbine assault weapon</w:t>
        </w:r>
      </w:ins>
      <w:r w:rsidRPr="009C230E">
        <w:rPr>
          <w:rFonts w:ascii="Times New Roman" w:hAnsi="Times New Roman" w:cs="Times New Roman"/>
          <w:szCs w:val="24"/>
        </w:rPr>
        <w:t xml:space="preserve">. </w:t>
      </w:r>
      <w:ins w:id="2631" w:author="Author">
        <w:r w:rsidRPr="009C230E">
          <w:rPr>
            <w:rFonts w:ascii="Times New Roman" w:hAnsi="Times New Roman" w:cs="Times New Roman"/>
            <w:szCs w:val="24"/>
          </w:rPr>
          <w:t>She had already chambered a round but left the rifle in the ‘safe’ position. She’ll select the ‘</w:t>
        </w:r>
      </w:ins>
      <w:r w:rsidRPr="009C230E">
        <w:rPr>
          <w:rFonts w:ascii="Times New Roman" w:hAnsi="Times New Roman" w:cs="Times New Roman"/>
          <w:szCs w:val="24"/>
        </w:rPr>
        <w:t>single shot</w:t>
      </w:r>
      <w:ins w:id="2632" w:author="Author">
        <w:r w:rsidRPr="009C230E">
          <w:rPr>
            <w:rFonts w:ascii="Times New Roman" w:hAnsi="Times New Roman" w:cs="Times New Roman"/>
            <w:szCs w:val="24"/>
          </w:rPr>
          <w:t xml:space="preserve">’ mode if it comes to shooting. FBI agents rarely use the ‘burst </w:t>
        </w:r>
        <w:proofErr w:type="gramStart"/>
        <w:r w:rsidRPr="009C230E">
          <w:rPr>
            <w:rFonts w:ascii="Times New Roman" w:hAnsi="Times New Roman" w:cs="Times New Roman"/>
            <w:szCs w:val="24"/>
          </w:rPr>
          <w:t>mode’</w:t>
        </w:r>
        <w:proofErr w:type="gramEnd"/>
        <w:r w:rsidRPr="009C230E">
          <w:rPr>
            <w:rFonts w:ascii="Times New Roman" w:hAnsi="Times New Roman" w:cs="Times New Roman"/>
            <w:szCs w:val="24"/>
          </w:rPr>
          <w:t xml:space="preserve"> setting since it tends to raise the barrel upwards.</w:t>
        </w:r>
      </w:ins>
    </w:p>
    <w:p w14:paraId="4AB3F9E6" w14:textId="77777777" w:rsidR="001418B6" w:rsidRPr="009C230E" w:rsidRDefault="001418B6" w:rsidP="001418B6">
      <w:pPr>
        <w:pStyle w:val="BodyNormal"/>
        <w:rPr>
          <w:ins w:id="2633" w:author="Author"/>
          <w:rFonts w:ascii="Times New Roman" w:hAnsi="Times New Roman" w:cs="Times New Roman"/>
          <w:szCs w:val="24"/>
        </w:rPr>
      </w:pPr>
      <w:ins w:id="2634" w:author="Author">
        <w:r w:rsidRPr="009C230E">
          <w:rPr>
            <w:rFonts w:ascii="Times New Roman" w:hAnsi="Times New Roman" w:cs="Times New Roman"/>
            <w:szCs w:val="24"/>
          </w:rPr>
          <w:t xml:space="preserve">A graduate of West Point, Monica Brooks, as an Army Ranger, distinguished herself in the Equatorial Guinea mission to defeat an ISIS attempt to overthrow the government and establish another Caliphate in Africa. While the FBI typically </w:t>
        </w:r>
      </w:ins>
      <w:r w:rsidRPr="009C230E">
        <w:rPr>
          <w:rFonts w:ascii="Times New Roman" w:hAnsi="Times New Roman" w:cs="Times New Roman"/>
          <w:szCs w:val="24"/>
        </w:rPr>
        <w:t>recruits</w:t>
      </w:r>
      <w:ins w:id="2635" w:author="Author">
        <w:r w:rsidRPr="009C230E">
          <w:rPr>
            <w:rFonts w:ascii="Times New Roman" w:hAnsi="Times New Roman" w:cs="Times New Roman"/>
            <w:szCs w:val="24"/>
          </w:rPr>
          <w:t xml:space="preserve"> recent college graduates, Congress mandated a program in 20</w:t>
        </w:r>
      </w:ins>
      <w:r w:rsidRPr="009C230E">
        <w:rPr>
          <w:rFonts w:ascii="Times New Roman" w:hAnsi="Times New Roman" w:cs="Times New Roman"/>
          <w:szCs w:val="24"/>
        </w:rPr>
        <w:t>4</w:t>
      </w:r>
      <w:ins w:id="2636" w:author="Author">
        <w:r w:rsidRPr="009C230E">
          <w:rPr>
            <w:rFonts w:ascii="Times New Roman" w:hAnsi="Times New Roman" w:cs="Times New Roman"/>
            <w:szCs w:val="24"/>
          </w:rPr>
          <w:t xml:space="preserve">5 to accept qualified candidates from the military, and Monica was a shoo-in. She quickly became a high-flyer in the Agency, resulting </w:t>
        </w:r>
        <w:del w:id="2637" w:author="Author">
          <w:r w:rsidRPr="009C230E" w:rsidDel="00017901">
            <w:rPr>
              <w:rFonts w:ascii="Times New Roman" w:hAnsi="Times New Roman" w:cs="Times New Roman"/>
              <w:szCs w:val="24"/>
            </w:rPr>
            <w:delText xml:space="preserve">eventually </w:delText>
          </w:r>
        </w:del>
        <w:r w:rsidRPr="009C230E">
          <w:rPr>
            <w:rFonts w:ascii="Times New Roman" w:hAnsi="Times New Roman" w:cs="Times New Roman"/>
            <w:szCs w:val="24"/>
          </w:rPr>
          <w:t>in her posting as Special Agent in Charge of the Minneapolis Office.</w:t>
        </w:r>
      </w:ins>
    </w:p>
    <w:p w14:paraId="7586C7B9" w14:textId="77777777" w:rsidR="001418B6" w:rsidRPr="009C230E" w:rsidRDefault="001418B6" w:rsidP="001418B6">
      <w:pPr>
        <w:pStyle w:val="BodyNormal"/>
        <w:rPr>
          <w:ins w:id="2638" w:author="Author"/>
          <w:rFonts w:ascii="Times New Roman" w:hAnsi="Times New Roman" w:cs="Times New Roman"/>
          <w:szCs w:val="24"/>
        </w:rPr>
      </w:pPr>
      <w:ins w:id="2639" w:author="Author">
        <w:r w:rsidRPr="009C230E">
          <w:rPr>
            <w:rFonts w:ascii="Times New Roman" w:hAnsi="Times New Roman" w:cs="Times New Roman"/>
            <w:szCs w:val="24"/>
          </w:rPr>
          <w:t>For the FBI leadership in Washington,</w:t>
        </w:r>
        <w:r w:rsidRPr="009C230E" w:rsidDel="006342E9">
          <w:rPr>
            <w:rFonts w:ascii="Times New Roman" w:hAnsi="Times New Roman" w:cs="Times New Roman"/>
            <w:szCs w:val="24"/>
          </w:rPr>
          <w:t xml:space="preserve"> </w:t>
        </w:r>
        <w:del w:id="2640" w:author="Author">
          <w:r w:rsidRPr="009C230E" w:rsidDel="006342E9">
            <w:rPr>
              <w:rFonts w:ascii="Times New Roman" w:hAnsi="Times New Roman" w:cs="Times New Roman"/>
              <w:szCs w:val="24"/>
            </w:rPr>
            <w:delText>To the FBI leadership in Washington, Brooks was their go-to person for emergency situations</w:delText>
          </w:r>
        </w:del>
        <w:r w:rsidRPr="009C230E">
          <w:rPr>
            <w:rFonts w:ascii="Times New Roman" w:hAnsi="Times New Roman" w:cs="Times New Roman"/>
            <w:szCs w:val="24"/>
          </w:rPr>
          <w:t xml:space="preserve">Brooks was their go-to person for emergencies. Her ability to multi-task on the run and think outside </w:t>
        </w:r>
        <w:del w:id="2641" w:author="Author">
          <w:r w:rsidRPr="009C230E" w:rsidDel="00017901">
            <w:rPr>
              <w:rFonts w:ascii="Times New Roman" w:hAnsi="Times New Roman" w:cs="Times New Roman"/>
              <w:szCs w:val="24"/>
            </w:rPr>
            <w:delText xml:space="preserve">of </w:delText>
          </w:r>
        </w:del>
        <w:r w:rsidRPr="009C230E">
          <w:rPr>
            <w:rFonts w:ascii="Times New Roman" w:hAnsi="Times New Roman" w:cs="Times New Roman"/>
            <w:szCs w:val="24"/>
          </w:rPr>
          <w:t xml:space="preserve">the box made her the obvious </w:t>
        </w:r>
        <w:r w:rsidRPr="009C230E">
          <w:rPr>
            <w:rFonts w:ascii="Times New Roman" w:hAnsi="Times New Roman" w:cs="Times New Roman"/>
            <w:szCs w:val="24"/>
          </w:rPr>
          <w:lastRenderedPageBreak/>
          <w:t>choice to secure the Russian getaway plane. She was in her Tesla auto-piloting for the Minneapolis Headquarters within five minutes of Director Radzinger’s 3 a.m. call. Monica ordered t</w:t>
        </w:r>
        <w:del w:id="2642" w:author="Author">
          <w:r w:rsidRPr="009C230E" w:rsidDel="006342E9">
            <w:rPr>
              <w:rFonts w:ascii="Times New Roman" w:hAnsi="Times New Roman" w:cs="Times New Roman"/>
              <w:szCs w:val="24"/>
            </w:rPr>
            <w:delText>T</w:delText>
          </w:r>
        </w:del>
        <w:r w:rsidRPr="009C230E">
          <w:rPr>
            <w:rFonts w:ascii="Times New Roman" w:hAnsi="Times New Roman" w:cs="Times New Roman"/>
            <w:szCs w:val="24"/>
          </w:rPr>
          <w:t xml:space="preserve">he five Special Agents on nighttime duty </w:t>
        </w:r>
        <w:del w:id="2643" w:author="Author">
          <w:r w:rsidRPr="009C230E" w:rsidDel="006342E9">
            <w:rPr>
              <w:rFonts w:ascii="Times New Roman" w:hAnsi="Times New Roman" w:cs="Times New Roman"/>
              <w:szCs w:val="24"/>
            </w:rPr>
            <w:delText xml:space="preserve">were ordered </w:delText>
          </w:r>
        </w:del>
        <w:r w:rsidRPr="009C230E">
          <w:rPr>
            <w:rFonts w:ascii="Times New Roman" w:hAnsi="Times New Roman" w:cs="Times New Roman"/>
            <w:szCs w:val="24"/>
          </w:rPr>
          <w:t>to stock two FBI vans with weapons, ammo, and body armor for an eleven-person team. She called six daytime agents and ordered them to drive to Headquarters immediately. The FBI is a 24/7 job; all the agents accept this.</w:t>
        </w:r>
      </w:ins>
    </w:p>
    <w:p w14:paraId="4EA8E816" w14:textId="77777777" w:rsidR="001418B6" w:rsidRPr="009C230E" w:rsidRDefault="001418B6" w:rsidP="001418B6">
      <w:pPr>
        <w:pStyle w:val="BodyNormal"/>
        <w:rPr>
          <w:ins w:id="2644" w:author="Author"/>
          <w:rFonts w:ascii="Times New Roman" w:hAnsi="Times New Roman" w:cs="Times New Roman"/>
          <w:szCs w:val="24"/>
        </w:rPr>
      </w:pPr>
      <w:ins w:id="2645" w:author="Author">
        <w:r w:rsidRPr="009C230E">
          <w:rPr>
            <w:rFonts w:ascii="Times New Roman" w:hAnsi="Times New Roman" w:cs="Times New Roman"/>
            <w:szCs w:val="24"/>
          </w:rPr>
          <w:t>After a briefing by the FBI Director, Brooks knew that a helicopter assault made the most sense. While the Eisenhower-era runway was almost two miles long, it had no runway lights. In wartime, the Air Force would have to use oil lamps or flares for nighttime operations, so landing in a jet at night was out of the question. Additionally, the people in the getaway plane were expecting a helicopter.</w:t>
        </w:r>
      </w:ins>
    </w:p>
    <w:p w14:paraId="642C0D83" w14:textId="14116C15" w:rsidR="001418B6" w:rsidRPr="009C230E" w:rsidRDefault="001418B6" w:rsidP="001418B6">
      <w:pPr>
        <w:pStyle w:val="BodyNormal"/>
        <w:rPr>
          <w:ins w:id="2646" w:author="Author"/>
          <w:rFonts w:ascii="Times New Roman" w:hAnsi="Times New Roman" w:cs="Times New Roman"/>
          <w:szCs w:val="24"/>
        </w:rPr>
      </w:pPr>
      <w:ins w:id="2647" w:author="Author">
        <w:r w:rsidRPr="009C230E">
          <w:rPr>
            <w:rFonts w:ascii="Times New Roman" w:hAnsi="Times New Roman" w:cs="Times New Roman"/>
            <w:szCs w:val="24"/>
          </w:rPr>
          <w:t>Agent Brooks got close cooperation from the Minnesota Air National Guard Base in St. Paul. General Dreeson, Commandant of the Air Base</w:t>
        </w:r>
      </w:ins>
      <w:r w:rsidR="009A6E74" w:rsidRPr="009C230E">
        <w:rPr>
          <w:rFonts w:ascii="Times New Roman" w:hAnsi="Times New Roman" w:cs="Times New Roman"/>
          <w:szCs w:val="24"/>
        </w:rPr>
        <w:t xml:space="preserve">, </w:t>
      </w:r>
      <w:ins w:id="2648" w:author="Author">
        <w:r w:rsidRPr="009C230E">
          <w:rPr>
            <w:rFonts w:ascii="Times New Roman" w:hAnsi="Times New Roman" w:cs="Times New Roman"/>
            <w:szCs w:val="24"/>
          </w:rPr>
          <w:t xml:space="preserve">jumped into action, ordering a </w:t>
        </w:r>
      </w:ins>
      <w:r w:rsidRPr="009C230E">
        <w:rPr>
          <w:rFonts w:ascii="Times New Roman" w:hAnsi="Times New Roman" w:cs="Times New Roman"/>
          <w:szCs w:val="24"/>
        </w:rPr>
        <w:t>Stingray</w:t>
      </w:r>
      <w:ins w:id="2649" w:author="Author">
        <w:r w:rsidRPr="009C230E">
          <w:rPr>
            <w:rFonts w:ascii="Times New Roman" w:hAnsi="Times New Roman" w:cs="Times New Roman"/>
            <w:szCs w:val="24"/>
          </w:rPr>
          <w:t xml:space="preserve"> helicopter fueled up and ready to go. Five soldiers</w:t>
        </w:r>
        <w:del w:id="2650" w:author="Author">
          <w:r w:rsidRPr="009C230E" w:rsidDel="00017901">
            <w:rPr>
              <w:rFonts w:ascii="Times New Roman" w:hAnsi="Times New Roman" w:cs="Times New Roman"/>
              <w:szCs w:val="24"/>
            </w:rPr>
            <w:delText>,</w:delText>
          </w:r>
        </w:del>
        <w:r w:rsidRPr="009C230E">
          <w:rPr>
            <w:rFonts w:ascii="Times New Roman" w:hAnsi="Times New Roman" w:cs="Times New Roman"/>
            <w:szCs w:val="24"/>
          </w:rPr>
          <w:t xml:space="preserve"> </w:t>
        </w:r>
        <w:del w:id="2651" w:author="Author">
          <w:r w:rsidRPr="009C230E" w:rsidDel="00017901">
            <w:rPr>
              <w:rFonts w:ascii="Times New Roman" w:hAnsi="Times New Roman" w:cs="Times New Roman"/>
              <w:szCs w:val="24"/>
            </w:rPr>
            <w:delText xml:space="preserve">customarily used </w:delText>
          </w:r>
        </w:del>
        <w:r w:rsidRPr="009C230E">
          <w:rPr>
            <w:rFonts w:ascii="Times New Roman" w:hAnsi="Times New Roman" w:cs="Times New Roman"/>
            <w:szCs w:val="24"/>
          </w:rPr>
          <w:t>on duty for base security</w:t>
        </w:r>
        <w:del w:id="2652" w:author="Author">
          <w:r w:rsidRPr="009C230E" w:rsidDel="00017901">
            <w:rPr>
              <w:rFonts w:ascii="Times New Roman" w:hAnsi="Times New Roman" w:cs="Times New Roman"/>
              <w:szCs w:val="24"/>
            </w:rPr>
            <w:delText>,</w:delText>
          </w:r>
        </w:del>
        <w:r w:rsidRPr="009C230E">
          <w:rPr>
            <w:rFonts w:ascii="Times New Roman" w:hAnsi="Times New Roman" w:cs="Times New Roman"/>
            <w:szCs w:val="24"/>
          </w:rPr>
          <w:t xml:space="preserve"> </w:t>
        </w:r>
        <w:del w:id="2653" w:author="Author">
          <w:r w:rsidRPr="009C230E" w:rsidDel="00017901">
            <w:rPr>
              <w:rFonts w:ascii="Times New Roman" w:hAnsi="Times New Roman" w:cs="Times New Roman"/>
              <w:szCs w:val="24"/>
            </w:rPr>
            <w:delText xml:space="preserve">were ordered to </w:delText>
          </w:r>
        </w:del>
        <w:r w:rsidRPr="009C230E">
          <w:rPr>
            <w:rFonts w:ascii="Times New Roman" w:hAnsi="Times New Roman" w:cs="Times New Roman"/>
            <w:szCs w:val="24"/>
          </w:rPr>
          <w:t>suited up in combat gear. Two soldiers were qualified to fire Jav</w:t>
        </w:r>
      </w:ins>
      <w:r w:rsidRPr="009C230E">
        <w:rPr>
          <w:rFonts w:ascii="Times New Roman" w:hAnsi="Times New Roman" w:cs="Times New Roman"/>
          <w:szCs w:val="24"/>
        </w:rPr>
        <w:t>e</w:t>
      </w:r>
      <w:ins w:id="2654" w:author="Author">
        <w:r w:rsidRPr="009C230E">
          <w:rPr>
            <w:rFonts w:ascii="Times New Roman" w:hAnsi="Times New Roman" w:cs="Times New Roman"/>
            <w:szCs w:val="24"/>
          </w:rPr>
          <w:t xml:space="preserve">lin missiles, so General Dreeson requisitioned one launcher and two missile loads. He </w:t>
        </w:r>
        <w:del w:id="2655" w:author="Author">
          <w:r w:rsidRPr="009C230E" w:rsidDel="00017901">
            <w:rPr>
              <w:rFonts w:ascii="Times New Roman" w:hAnsi="Times New Roman" w:cs="Times New Roman"/>
              <w:szCs w:val="24"/>
            </w:rPr>
            <w:delText xml:space="preserve">also </w:delText>
          </w:r>
        </w:del>
        <w:r w:rsidRPr="009C230E">
          <w:rPr>
            <w:rFonts w:ascii="Times New Roman" w:hAnsi="Times New Roman" w:cs="Times New Roman"/>
            <w:szCs w:val="24"/>
          </w:rPr>
          <w:t xml:space="preserve">called </w:t>
        </w:r>
        <w:proofErr w:type="gramStart"/>
        <w:r w:rsidRPr="009C230E">
          <w:rPr>
            <w:rFonts w:ascii="Times New Roman" w:hAnsi="Times New Roman" w:cs="Times New Roman"/>
            <w:szCs w:val="24"/>
          </w:rPr>
          <w:t>in</w:t>
        </w:r>
        <w:proofErr w:type="gramEnd"/>
        <w:r w:rsidRPr="009C230E">
          <w:rPr>
            <w:rFonts w:ascii="Times New Roman" w:hAnsi="Times New Roman" w:cs="Times New Roman"/>
            <w:szCs w:val="24"/>
          </w:rPr>
          <w:t xml:space="preserve"> one of the base’s medics, Sergeant Kate Burkley, and had her gear up for a combat mission. In addition,</w:t>
        </w:r>
      </w:ins>
      <w:r w:rsidRPr="009C230E">
        <w:rPr>
          <w:rFonts w:ascii="Times New Roman" w:hAnsi="Times New Roman" w:cs="Times New Roman"/>
          <w:szCs w:val="24"/>
        </w:rPr>
        <w:t xml:space="preserve"> he assigned</w:t>
      </w:r>
      <w:ins w:id="2656" w:author="Author">
        <w:r w:rsidRPr="009C230E">
          <w:rPr>
            <w:rFonts w:ascii="Times New Roman" w:hAnsi="Times New Roman" w:cs="Times New Roman"/>
            <w:szCs w:val="24"/>
          </w:rPr>
          <w:t xml:space="preserve"> two pilots from off-base housing to operate the </w:t>
        </w:r>
      </w:ins>
      <w:r w:rsidRPr="009C230E">
        <w:rPr>
          <w:rFonts w:ascii="Times New Roman" w:hAnsi="Times New Roman" w:cs="Times New Roman"/>
          <w:szCs w:val="24"/>
        </w:rPr>
        <w:t>Stingray</w:t>
      </w:r>
      <w:ins w:id="2657" w:author="Author">
        <w:r w:rsidRPr="009C230E">
          <w:rPr>
            <w:rFonts w:ascii="Times New Roman" w:hAnsi="Times New Roman" w:cs="Times New Roman"/>
            <w:szCs w:val="24"/>
          </w:rPr>
          <w:t xml:space="preserve"> helicopter. General Dreeson </w:t>
        </w:r>
        <w:r w:rsidRPr="009C230E">
          <w:rPr>
            <w:rFonts w:ascii="Times New Roman" w:hAnsi="Times New Roman" w:cs="Times New Roman"/>
            <w:szCs w:val="24"/>
          </w:rPr>
          <w:lastRenderedPageBreak/>
          <w:t xml:space="preserve">met the two FBI vans in his jeep at the base entrance and personally escorted them to the hanger where the </w:t>
        </w:r>
      </w:ins>
      <w:r w:rsidRPr="009C230E">
        <w:rPr>
          <w:rFonts w:ascii="Times New Roman" w:hAnsi="Times New Roman" w:cs="Times New Roman"/>
          <w:szCs w:val="24"/>
        </w:rPr>
        <w:t>Stingray</w:t>
      </w:r>
      <w:ins w:id="2658" w:author="Author">
        <w:r w:rsidRPr="009C230E">
          <w:rPr>
            <w:rFonts w:ascii="Times New Roman" w:hAnsi="Times New Roman" w:cs="Times New Roman"/>
            <w:szCs w:val="24"/>
          </w:rPr>
          <w:t xml:space="preserve"> was warming up for the flight. Before the </w:t>
        </w:r>
      </w:ins>
      <w:r w:rsidR="00530291" w:rsidRPr="009C230E">
        <w:rPr>
          <w:rFonts w:ascii="Times New Roman" w:hAnsi="Times New Roman" w:cs="Times New Roman"/>
          <w:szCs w:val="24"/>
        </w:rPr>
        <w:t>eighteen</w:t>
      </w:r>
      <w:ins w:id="2659" w:author="Author">
        <w:del w:id="2660" w:author="Author">
          <w:r w:rsidRPr="009C230E" w:rsidDel="001C0F9D">
            <w:rPr>
              <w:rFonts w:ascii="Times New Roman" w:hAnsi="Times New Roman" w:cs="Times New Roman"/>
              <w:szCs w:val="24"/>
            </w:rPr>
            <w:delText xml:space="preserve"> </w:delText>
          </w:r>
        </w:del>
        <w:r w:rsidRPr="009C230E">
          <w:rPr>
            <w:rFonts w:ascii="Times New Roman" w:hAnsi="Times New Roman" w:cs="Times New Roman"/>
            <w:szCs w:val="24"/>
          </w:rPr>
          <w:t xml:space="preserve">-person team departed, the FBI made special arrangements with the FAA Air Traffic Control to allow the mission to run in stealth mode. As a result, the </w:t>
        </w:r>
      </w:ins>
      <w:r w:rsidRPr="009C230E">
        <w:rPr>
          <w:rFonts w:ascii="Times New Roman" w:hAnsi="Times New Roman" w:cs="Times New Roman"/>
          <w:szCs w:val="24"/>
        </w:rPr>
        <w:t>Stingray</w:t>
      </w:r>
      <w:ins w:id="2661" w:author="Author">
        <w:r w:rsidRPr="009C230E">
          <w:rPr>
            <w:rFonts w:ascii="Times New Roman" w:hAnsi="Times New Roman" w:cs="Times New Roman"/>
            <w:szCs w:val="24"/>
          </w:rPr>
          <w:t>’s whereabouts did not appear in any publicly available air traffic displays.</w:t>
        </w:r>
      </w:ins>
    </w:p>
    <w:p w14:paraId="090F56E6" w14:textId="77777777" w:rsidR="001418B6" w:rsidRPr="009C230E" w:rsidRDefault="001418B6" w:rsidP="001418B6">
      <w:pPr>
        <w:rPr>
          <w:rFonts w:ascii="Times New Roman" w:hAnsi="Times New Roman" w:cs="Times New Roman"/>
          <w:color w:val="auto"/>
          <w:sz w:val="24"/>
          <w:szCs w:val="24"/>
        </w:rPr>
        <w:sectPr w:rsidR="001418B6" w:rsidRPr="009C230E" w:rsidSect="004E6C42">
          <w:type w:val="oddPage"/>
          <w:pgSz w:w="8640" w:h="12960" w:code="1"/>
          <w:pgMar w:top="720" w:right="720" w:bottom="720" w:left="720" w:header="720" w:footer="720" w:gutter="720"/>
          <w:cols w:space="720"/>
        </w:sectPr>
      </w:pPr>
    </w:p>
    <w:p w14:paraId="2C857625" w14:textId="77777777" w:rsidR="001418B6" w:rsidRPr="009C230E" w:rsidRDefault="001418B6" w:rsidP="001418B6">
      <w:pPr>
        <w:rPr>
          <w:ins w:id="2662" w:author="Author"/>
          <w:rFonts w:ascii="Times New Roman" w:hAnsi="Times New Roman" w:cs="Times New Roman"/>
          <w:color w:val="auto"/>
          <w:sz w:val="24"/>
          <w:szCs w:val="24"/>
        </w:rPr>
        <w:sectPr w:rsidR="001418B6" w:rsidRPr="009C230E" w:rsidSect="004E6C42">
          <w:pgSz w:w="8640" w:h="12960" w:code="1"/>
          <w:pgMar w:top="720" w:right="720" w:bottom="720" w:left="720" w:header="720" w:footer="720" w:gutter="720"/>
          <w:cols w:space="720"/>
        </w:sectPr>
      </w:pPr>
    </w:p>
    <w:p w14:paraId="171232F3" w14:textId="77777777" w:rsidR="001418B6" w:rsidRPr="00206EEE" w:rsidRDefault="001418B6" w:rsidP="00206EEE">
      <w:pPr>
        <w:pStyle w:val="ASubheadLevel1"/>
        <w:rPr>
          <w:ins w:id="2663" w:author="Author"/>
        </w:rPr>
      </w:pPr>
      <w:bookmarkStart w:id="2664" w:name="_Toc172536977"/>
      <w:bookmarkStart w:id="2665" w:name="_Toc192624410"/>
      <w:ins w:id="2666" w:author="Author">
        <w:r w:rsidRPr="00206EEE">
          <w:t>Dust Off</w:t>
        </w:r>
        <w:bookmarkEnd w:id="2664"/>
        <w:bookmarkEnd w:id="2665"/>
      </w:ins>
    </w:p>
    <w:p w14:paraId="30394F06" w14:textId="77777777" w:rsidR="001418B6" w:rsidRPr="009C230E" w:rsidRDefault="001418B6" w:rsidP="001418B6">
      <w:pPr>
        <w:pStyle w:val="BodyNormal"/>
        <w:rPr>
          <w:ins w:id="2667" w:author="Author"/>
          <w:rFonts w:ascii="Times New Roman" w:hAnsi="Times New Roman" w:cs="Times New Roman"/>
          <w:szCs w:val="24"/>
        </w:rPr>
      </w:pPr>
      <w:ins w:id="2668" w:author="Author">
        <w:r w:rsidRPr="009C230E">
          <w:rPr>
            <w:rFonts w:ascii="Times New Roman" w:hAnsi="Times New Roman" w:cs="Times New Roman"/>
            <w:szCs w:val="24"/>
          </w:rPr>
          <w:t xml:space="preserve">The interference from the Air National Guard </w:t>
        </w:r>
      </w:ins>
      <w:r w:rsidRPr="009C230E">
        <w:rPr>
          <w:rFonts w:ascii="Times New Roman" w:hAnsi="Times New Roman" w:cs="Times New Roman"/>
          <w:szCs w:val="24"/>
        </w:rPr>
        <w:t>Stingray</w:t>
      </w:r>
      <w:ins w:id="2669" w:author="Author">
        <w:r w:rsidRPr="009C230E">
          <w:rPr>
            <w:rFonts w:ascii="Times New Roman" w:hAnsi="Times New Roman" w:cs="Times New Roman"/>
            <w:szCs w:val="24"/>
          </w:rPr>
          <w:t xml:space="preserve"> helicopter’s dual rotors permitted only voice transmission back to FBI Headquarters. The </w:t>
        </w:r>
      </w:ins>
      <w:r w:rsidRPr="009C230E">
        <w:rPr>
          <w:rFonts w:ascii="Times New Roman" w:hAnsi="Times New Roman" w:cs="Times New Roman"/>
          <w:szCs w:val="24"/>
        </w:rPr>
        <w:t>Stingray, a replacement for the venerable Chinook,</w:t>
      </w:r>
      <w:ins w:id="2670" w:author="Author">
        <w:r w:rsidRPr="009C230E">
          <w:rPr>
            <w:rFonts w:ascii="Times New Roman" w:hAnsi="Times New Roman" w:cs="Times New Roman"/>
            <w:szCs w:val="24"/>
          </w:rPr>
          <w:t xml:space="preserve"> </w:t>
        </w:r>
        <w:proofErr w:type="gramStart"/>
        <w:r w:rsidRPr="009C230E">
          <w:rPr>
            <w:rFonts w:ascii="Times New Roman" w:hAnsi="Times New Roman" w:cs="Times New Roman"/>
            <w:szCs w:val="24"/>
          </w:rPr>
          <w:t>is jet-powered</w:t>
        </w:r>
        <w:proofErr w:type="gramEnd"/>
        <w:r w:rsidRPr="009C230E">
          <w:rPr>
            <w:rFonts w:ascii="Times New Roman" w:hAnsi="Times New Roman" w:cs="Times New Roman"/>
            <w:szCs w:val="24"/>
          </w:rPr>
          <w:t xml:space="preserve">, but not </w:t>
        </w:r>
      </w:ins>
      <w:r w:rsidRPr="009C230E">
        <w:rPr>
          <w:rFonts w:ascii="Times New Roman" w:hAnsi="Times New Roman" w:cs="Times New Roman"/>
          <w:szCs w:val="24"/>
        </w:rPr>
        <w:t>how</w:t>
      </w:r>
      <w:ins w:id="2671" w:author="Author">
        <w:r w:rsidRPr="009C230E">
          <w:rPr>
            <w:rFonts w:ascii="Times New Roman" w:hAnsi="Times New Roman" w:cs="Times New Roman"/>
            <w:szCs w:val="24"/>
          </w:rPr>
          <w:t xml:space="preserve"> most people would expect. Two jet engines</w:t>
        </w:r>
        <w:del w:id="2672" w:author="Author">
          <w:r w:rsidRPr="009C230E" w:rsidDel="00590F96">
            <w:rPr>
              <w:rFonts w:ascii="Times New Roman" w:hAnsi="Times New Roman" w:cs="Times New Roman"/>
              <w:szCs w:val="24"/>
            </w:rPr>
            <w:delText>, located on either side of the copter’s rear pylon,</w:delText>
          </w:r>
        </w:del>
        <w:r w:rsidRPr="009C230E">
          <w:rPr>
            <w:rFonts w:ascii="Times New Roman" w:hAnsi="Times New Roman" w:cs="Times New Roman"/>
            <w:szCs w:val="24"/>
          </w:rPr>
          <w:t xml:space="preserve"> on either side of the copter’s rear pylon generate no thrust but instead turn </w:t>
        </w:r>
      </w:ins>
      <w:r w:rsidRPr="009C230E">
        <w:rPr>
          <w:rFonts w:ascii="Times New Roman" w:hAnsi="Times New Roman" w:cs="Times New Roman"/>
          <w:szCs w:val="24"/>
        </w:rPr>
        <w:t>a single</w:t>
      </w:r>
      <w:ins w:id="2673" w:author="Author">
        <w:r w:rsidRPr="009C230E">
          <w:rPr>
            <w:rFonts w:ascii="Times New Roman" w:hAnsi="Times New Roman" w:cs="Times New Roman"/>
            <w:szCs w:val="24"/>
          </w:rPr>
          <w:t xml:space="preserve"> driveshaft that power</w:t>
        </w:r>
      </w:ins>
      <w:r w:rsidRPr="009C230E">
        <w:rPr>
          <w:rFonts w:ascii="Times New Roman" w:hAnsi="Times New Roman" w:cs="Times New Roman"/>
          <w:szCs w:val="24"/>
        </w:rPr>
        <w:t>s</w:t>
      </w:r>
      <w:ins w:id="2674" w:author="Author">
        <w:r w:rsidRPr="009C230E">
          <w:rPr>
            <w:rFonts w:ascii="Times New Roman" w:hAnsi="Times New Roman" w:cs="Times New Roman"/>
            <w:szCs w:val="24"/>
          </w:rPr>
          <w:t xml:space="preserve"> the twin rotors. As a result, the </w:t>
        </w:r>
      </w:ins>
      <w:r w:rsidRPr="009C230E">
        <w:rPr>
          <w:rFonts w:ascii="Times New Roman" w:hAnsi="Times New Roman" w:cs="Times New Roman"/>
          <w:szCs w:val="24"/>
        </w:rPr>
        <w:t>Stingray</w:t>
      </w:r>
      <w:ins w:id="2675" w:author="Author">
        <w:r w:rsidRPr="009C230E">
          <w:rPr>
            <w:rFonts w:ascii="Times New Roman" w:hAnsi="Times New Roman" w:cs="Times New Roman"/>
            <w:szCs w:val="24"/>
          </w:rPr>
          <w:t xml:space="preserve"> can still fly if one of the turboshaft engines fails; the other engine and driveshaft will keep the aircraft aloft.</w:t>
        </w:r>
      </w:ins>
    </w:p>
    <w:p w14:paraId="21995C3E" w14:textId="77777777" w:rsidR="001418B6" w:rsidRPr="009C230E" w:rsidRDefault="001418B6" w:rsidP="001418B6">
      <w:pPr>
        <w:pStyle w:val="BodyNormal"/>
        <w:rPr>
          <w:ins w:id="2676" w:author="Author"/>
          <w:rFonts w:ascii="Times New Roman" w:hAnsi="Times New Roman" w:cs="Times New Roman"/>
          <w:szCs w:val="24"/>
        </w:rPr>
      </w:pPr>
      <w:ins w:id="2677" w:author="Author">
        <w:r w:rsidRPr="009C230E">
          <w:rPr>
            <w:rFonts w:ascii="Times New Roman" w:hAnsi="Times New Roman" w:cs="Times New Roman"/>
            <w:szCs w:val="24"/>
          </w:rPr>
          <w:t>“Agent Brooks, we’re five minutes out. Have the team lower the loading ramp,” Warrant Officer Dan Hinton announced from the pilot’s seat.</w:t>
        </w:r>
      </w:ins>
    </w:p>
    <w:p w14:paraId="13747FCE" w14:textId="77777777" w:rsidR="001418B6" w:rsidRPr="009C230E" w:rsidRDefault="001418B6" w:rsidP="001418B6">
      <w:pPr>
        <w:pStyle w:val="BodyNormal"/>
        <w:rPr>
          <w:ins w:id="2678" w:author="Author"/>
          <w:rFonts w:ascii="Times New Roman" w:hAnsi="Times New Roman" w:cs="Times New Roman"/>
          <w:szCs w:val="24"/>
        </w:rPr>
      </w:pPr>
      <w:ins w:id="2679" w:author="Author">
        <w:r w:rsidRPr="009C230E">
          <w:rPr>
            <w:rFonts w:ascii="Times New Roman" w:hAnsi="Times New Roman" w:cs="Times New Roman"/>
            <w:szCs w:val="24"/>
          </w:rPr>
          <w:t>“Team Alpha, drop the loading ramp, set weapons to single-shot mode</w:t>
        </w:r>
      </w:ins>
      <w:r w:rsidRPr="009C230E">
        <w:rPr>
          <w:rFonts w:ascii="Times New Roman" w:hAnsi="Times New Roman" w:cs="Times New Roman"/>
          <w:szCs w:val="24"/>
        </w:rPr>
        <w:t>,</w:t>
      </w:r>
      <w:ins w:id="2680" w:author="Author">
        <w:r w:rsidRPr="009C230E">
          <w:rPr>
            <w:rFonts w:ascii="Times New Roman" w:hAnsi="Times New Roman" w:cs="Times New Roman"/>
            <w:szCs w:val="24"/>
          </w:rPr>
          <w:t xml:space="preserve"> and get into position to deploy. Four minutes to drop,” Monica ordered.</w:t>
        </w:r>
      </w:ins>
    </w:p>
    <w:p w14:paraId="7757CE09" w14:textId="77777777" w:rsidR="001418B6" w:rsidRPr="009C230E" w:rsidRDefault="001418B6" w:rsidP="001418B6">
      <w:pPr>
        <w:pStyle w:val="BodyNormal"/>
        <w:rPr>
          <w:ins w:id="2681" w:author="Author"/>
          <w:rFonts w:ascii="Times New Roman" w:hAnsi="Times New Roman" w:cs="Times New Roman"/>
          <w:szCs w:val="24"/>
        </w:rPr>
      </w:pPr>
      <w:ins w:id="2682" w:author="Author">
        <w:r w:rsidRPr="009C230E">
          <w:rPr>
            <w:rFonts w:ascii="Times New Roman" w:hAnsi="Times New Roman" w:cs="Times New Roman"/>
            <w:szCs w:val="24"/>
          </w:rPr>
          <w:t>“Brooks,” Hinton said, “Three minutes. Twenty minutes till twilight. At least you’ll deploy in darkness.”</w:t>
        </w:r>
      </w:ins>
    </w:p>
    <w:p w14:paraId="7E88250E" w14:textId="77777777" w:rsidR="001418B6" w:rsidRPr="009C230E" w:rsidRDefault="001418B6" w:rsidP="001418B6">
      <w:pPr>
        <w:pStyle w:val="BodyNormal"/>
        <w:rPr>
          <w:ins w:id="2683" w:author="Author"/>
          <w:rFonts w:ascii="Times New Roman" w:hAnsi="Times New Roman" w:cs="Times New Roman"/>
          <w:szCs w:val="24"/>
        </w:rPr>
      </w:pPr>
      <w:ins w:id="2684" w:author="Author">
        <w:r w:rsidRPr="009C230E">
          <w:rPr>
            <w:rFonts w:ascii="Times New Roman" w:hAnsi="Times New Roman" w:cs="Times New Roman"/>
            <w:szCs w:val="24"/>
          </w:rPr>
          <w:t>“Officers Ironcloud and Aceto, can you hear us approaching?” Monica said.</w:t>
        </w:r>
      </w:ins>
    </w:p>
    <w:p w14:paraId="4802789B" w14:textId="77777777" w:rsidR="001418B6" w:rsidRPr="009C230E" w:rsidRDefault="001418B6" w:rsidP="001418B6">
      <w:pPr>
        <w:pStyle w:val="BodyNormal"/>
        <w:rPr>
          <w:ins w:id="2685" w:author="Author"/>
          <w:rFonts w:ascii="Times New Roman" w:hAnsi="Times New Roman" w:cs="Times New Roman"/>
          <w:szCs w:val="24"/>
        </w:rPr>
      </w:pPr>
      <w:ins w:id="2686" w:author="Author">
        <w:r w:rsidRPr="009C230E">
          <w:rPr>
            <w:rFonts w:ascii="Times New Roman" w:hAnsi="Times New Roman" w:cs="Times New Roman"/>
            <w:szCs w:val="24"/>
          </w:rPr>
          <w:t>“I can hear you, Agent Brooks, but I don’t see any lights,” Officer Aceto responded.</w:t>
        </w:r>
      </w:ins>
    </w:p>
    <w:p w14:paraId="21D9A927" w14:textId="77777777" w:rsidR="001418B6" w:rsidRPr="009C230E" w:rsidRDefault="001418B6" w:rsidP="001418B6">
      <w:pPr>
        <w:pStyle w:val="BodyNormal"/>
        <w:rPr>
          <w:ins w:id="2687" w:author="Author"/>
          <w:rFonts w:ascii="Times New Roman" w:hAnsi="Times New Roman" w:cs="Times New Roman"/>
          <w:szCs w:val="24"/>
        </w:rPr>
      </w:pPr>
      <w:ins w:id="2688" w:author="Author">
        <w:r w:rsidRPr="009C230E">
          <w:rPr>
            <w:rFonts w:ascii="Times New Roman" w:hAnsi="Times New Roman" w:cs="Times New Roman"/>
            <w:szCs w:val="24"/>
          </w:rPr>
          <w:t xml:space="preserve">“Two minutes out. We’ll deploy an eight-person team </w:t>
        </w:r>
        <w:r w:rsidRPr="009C230E">
          <w:rPr>
            <w:rFonts w:ascii="Times New Roman" w:hAnsi="Times New Roman" w:cs="Times New Roman"/>
            <w:szCs w:val="24"/>
          </w:rPr>
          <w:lastRenderedPageBreak/>
          <w:t>behind the tanker truck. They'll take positions to prevent any escape into the woods.”</w:t>
        </w:r>
      </w:ins>
    </w:p>
    <w:p w14:paraId="363B04A7" w14:textId="77777777" w:rsidR="001418B6" w:rsidRPr="009C230E" w:rsidRDefault="001418B6" w:rsidP="001418B6">
      <w:pPr>
        <w:pStyle w:val="BodyNormal"/>
        <w:rPr>
          <w:ins w:id="2689" w:author="Author"/>
          <w:rFonts w:ascii="Times New Roman" w:hAnsi="Times New Roman" w:cs="Times New Roman"/>
          <w:szCs w:val="24"/>
        </w:rPr>
      </w:pPr>
      <w:ins w:id="2690" w:author="Author">
        <w:r w:rsidRPr="009C230E">
          <w:rPr>
            <w:rFonts w:ascii="Times New Roman" w:hAnsi="Times New Roman" w:cs="Times New Roman"/>
            <w:szCs w:val="24"/>
          </w:rPr>
          <w:t xml:space="preserve">Hinton dropped the </w:t>
        </w:r>
      </w:ins>
      <w:r w:rsidRPr="009C230E">
        <w:rPr>
          <w:rFonts w:ascii="Times New Roman" w:hAnsi="Times New Roman" w:cs="Times New Roman"/>
          <w:szCs w:val="24"/>
        </w:rPr>
        <w:t>Stingray</w:t>
      </w:r>
      <w:ins w:id="2691" w:author="Author">
        <w:r w:rsidRPr="009C230E">
          <w:rPr>
            <w:rFonts w:ascii="Times New Roman" w:hAnsi="Times New Roman" w:cs="Times New Roman"/>
            <w:szCs w:val="24"/>
          </w:rPr>
          <w:t xml:space="preserve"> </w:t>
        </w:r>
        <w:del w:id="2692" w:author="Author">
          <w:r w:rsidRPr="009C230E" w:rsidDel="00590F96">
            <w:rPr>
              <w:rFonts w:ascii="Times New Roman" w:hAnsi="Times New Roman" w:cs="Times New Roman"/>
              <w:szCs w:val="24"/>
            </w:rPr>
            <w:delText xml:space="preserve">down </w:delText>
          </w:r>
        </w:del>
        <w:r w:rsidRPr="009C230E">
          <w:rPr>
            <w:rFonts w:ascii="Times New Roman" w:hAnsi="Times New Roman" w:cs="Times New Roman"/>
            <w:szCs w:val="24"/>
          </w:rPr>
          <w:t xml:space="preserve">to </w:t>
        </w:r>
        <w:proofErr w:type="gramStart"/>
        <w:r w:rsidRPr="009C230E">
          <w:rPr>
            <w:rFonts w:ascii="Times New Roman" w:hAnsi="Times New Roman" w:cs="Times New Roman"/>
            <w:szCs w:val="24"/>
          </w:rPr>
          <w:t>nearly ground</w:t>
        </w:r>
        <w:proofErr w:type="gramEnd"/>
        <w:r w:rsidRPr="009C230E">
          <w:rPr>
            <w:rFonts w:ascii="Times New Roman" w:hAnsi="Times New Roman" w:cs="Times New Roman"/>
            <w:szCs w:val="24"/>
          </w:rPr>
          <w:t xml:space="preserve"> level in the cleared-out north approach corridor to the runway.</w:t>
        </w:r>
      </w:ins>
    </w:p>
    <w:p w14:paraId="112E3916" w14:textId="77777777" w:rsidR="001418B6" w:rsidRPr="009C230E" w:rsidRDefault="001418B6" w:rsidP="001418B6">
      <w:pPr>
        <w:pStyle w:val="BodyNormal"/>
        <w:rPr>
          <w:ins w:id="2693" w:author="Author"/>
          <w:rFonts w:ascii="Times New Roman" w:hAnsi="Times New Roman" w:cs="Times New Roman"/>
          <w:szCs w:val="24"/>
        </w:rPr>
      </w:pPr>
      <w:ins w:id="2694" w:author="Author">
        <w:r w:rsidRPr="009C230E">
          <w:rPr>
            <w:rFonts w:ascii="Times New Roman" w:hAnsi="Times New Roman" w:cs="Times New Roman"/>
            <w:szCs w:val="24"/>
          </w:rPr>
          <w:t>“Thirty seconds to the pinnacle maneuver. It’ll be a three-foot jump.”</w:t>
        </w:r>
      </w:ins>
    </w:p>
    <w:p w14:paraId="3550C03C" w14:textId="77777777" w:rsidR="001418B6" w:rsidRPr="009C230E" w:rsidRDefault="001418B6" w:rsidP="001418B6">
      <w:pPr>
        <w:pStyle w:val="BodyNormal"/>
        <w:rPr>
          <w:ins w:id="2695" w:author="Author"/>
          <w:rFonts w:ascii="Times New Roman" w:hAnsi="Times New Roman" w:cs="Times New Roman"/>
          <w:szCs w:val="24"/>
        </w:rPr>
      </w:pPr>
      <w:ins w:id="2696" w:author="Author">
        <w:r w:rsidRPr="009C230E">
          <w:rPr>
            <w:rFonts w:ascii="Times New Roman" w:hAnsi="Times New Roman" w:cs="Times New Roman"/>
            <w:szCs w:val="24"/>
          </w:rPr>
          <w:t>Agent Brooks gave Dan a friendly double</w:t>
        </w:r>
        <w:del w:id="2697" w:author="Author">
          <w:r w:rsidRPr="009C230E" w:rsidDel="00665ABF">
            <w:rPr>
              <w:rFonts w:ascii="Times New Roman" w:hAnsi="Times New Roman" w:cs="Times New Roman"/>
              <w:szCs w:val="24"/>
            </w:rPr>
            <w:delText>-</w:delText>
          </w:r>
        </w:del>
        <w:r w:rsidRPr="009C230E">
          <w:rPr>
            <w:rFonts w:ascii="Times New Roman" w:hAnsi="Times New Roman" w:cs="Times New Roman"/>
            <w:szCs w:val="24"/>
          </w:rPr>
          <w:t xml:space="preserve"> pat on his shoulder as she hurried to the end of the </w:t>
        </w:r>
      </w:ins>
      <w:r w:rsidRPr="009C230E">
        <w:rPr>
          <w:rFonts w:ascii="Times New Roman" w:hAnsi="Times New Roman" w:cs="Times New Roman"/>
          <w:szCs w:val="24"/>
        </w:rPr>
        <w:t>Stingray</w:t>
      </w:r>
      <w:ins w:id="2698" w:author="Author">
        <w:r w:rsidRPr="009C230E">
          <w:rPr>
            <w:rFonts w:ascii="Times New Roman" w:hAnsi="Times New Roman" w:cs="Times New Roman"/>
            <w:szCs w:val="24"/>
          </w:rPr>
          <w:t>. There</w:t>
        </w:r>
      </w:ins>
      <w:r w:rsidRPr="009C230E">
        <w:rPr>
          <w:rFonts w:ascii="Times New Roman" w:hAnsi="Times New Roman" w:cs="Times New Roman"/>
          <w:szCs w:val="24"/>
        </w:rPr>
        <w:t>,</w:t>
      </w:r>
      <w:ins w:id="2699" w:author="Author">
        <w:r w:rsidRPr="009C230E">
          <w:rPr>
            <w:rFonts w:ascii="Times New Roman" w:hAnsi="Times New Roman" w:cs="Times New Roman"/>
            <w:szCs w:val="24"/>
          </w:rPr>
          <w:t xml:space="preserve"> she switched her safety lever to ‘</w:t>
        </w:r>
      </w:ins>
      <w:r w:rsidRPr="009C230E">
        <w:rPr>
          <w:rFonts w:ascii="Times New Roman" w:hAnsi="Times New Roman" w:cs="Times New Roman"/>
          <w:szCs w:val="24"/>
        </w:rPr>
        <w:t>single shot</w:t>
      </w:r>
      <w:ins w:id="2700" w:author="Author">
        <w:r w:rsidRPr="009C230E">
          <w:rPr>
            <w:rFonts w:ascii="Times New Roman" w:hAnsi="Times New Roman" w:cs="Times New Roman"/>
            <w:szCs w:val="24"/>
          </w:rPr>
          <w:t xml:space="preserve">’ mode. Hinton lowered the </w:t>
        </w:r>
      </w:ins>
      <w:r w:rsidRPr="009C230E">
        <w:rPr>
          <w:rFonts w:ascii="Times New Roman" w:hAnsi="Times New Roman" w:cs="Times New Roman"/>
          <w:szCs w:val="24"/>
        </w:rPr>
        <w:t>Stingray</w:t>
      </w:r>
      <w:ins w:id="2701" w:author="Author">
        <w:r w:rsidRPr="009C230E">
          <w:rPr>
            <w:rFonts w:ascii="Times New Roman" w:hAnsi="Times New Roman" w:cs="Times New Roman"/>
            <w:szCs w:val="24"/>
          </w:rPr>
          <w:t xml:space="preserve"> directly behind the gasoline tanker truck. </w:t>
        </w:r>
        <w:del w:id="2702" w:author="Author">
          <w:r w:rsidRPr="009C230E" w:rsidDel="00811EAF">
            <w:rPr>
              <w:rFonts w:ascii="Times New Roman" w:hAnsi="Times New Roman" w:cs="Times New Roman"/>
              <w:szCs w:val="24"/>
            </w:rPr>
            <w:delText>Called</w:delText>
          </w:r>
        </w:del>
        <w:r w:rsidRPr="009C230E">
          <w:rPr>
            <w:rFonts w:ascii="Times New Roman" w:hAnsi="Times New Roman" w:cs="Times New Roman"/>
            <w:szCs w:val="24"/>
          </w:rPr>
          <w:t xml:space="preserve">In a </w:t>
        </w:r>
        <w:del w:id="2703" w:author="Author">
          <w:r w:rsidRPr="009C230E" w:rsidDel="00811EAF">
            <w:rPr>
              <w:rFonts w:ascii="Times New Roman" w:hAnsi="Times New Roman" w:cs="Times New Roman"/>
              <w:szCs w:val="24"/>
            </w:rPr>
            <w:delText>‘</w:delText>
          </w:r>
        </w:del>
        <w:r w:rsidRPr="009C230E">
          <w:rPr>
            <w:rFonts w:ascii="Times New Roman" w:hAnsi="Times New Roman" w:cs="Times New Roman"/>
            <w:szCs w:val="24"/>
          </w:rPr>
          <w:t>pinnacle</w:t>
        </w:r>
        <w:del w:id="2704" w:author="Author">
          <w:r w:rsidRPr="009C230E" w:rsidDel="00811EAF">
            <w:rPr>
              <w:rFonts w:ascii="Times New Roman" w:hAnsi="Times New Roman" w:cs="Times New Roman"/>
              <w:szCs w:val="24"/>
            </w:rPr>
            <w:delText>’</w:delText>
          </w:r>
        </w:del>
        <w:r w:rsidRPr="009C230E">
          <w:rPr>
            <w:rFonts w:ascii="Times New Roman" w:hAnsi="Times New Roman" w:cs="Times New Roman"/>
            <w:szCs w:val="24"/>
          </w:rPr>
          <w:t xml:space="preserve"> maneuver, the copter never touches the ground.</w:t>
        </w:r>
      </w:ins>
    </w:p>
    <w:p w14:paraId="75EB7CF5" w14:textId="77777777" w:rsidR="001418B6" w:rsidRPr="009C230E" w:rsidRDefault="001418B6" w:rsidP="001418B6">
      <w:pPr>
        <w:pStyle w:val="BodyNormal"/>
        <w:rPr>
          <w:ins w:id="2705" w:author="Author"/>
          <w:rFonts w:ascii="Times New Roman" w:hAnsi="Times New Roman" w:cs="Times New Roman"/>
          <w:szCs w:val="24"/>
        </w:rPr>
      </w:pPr>
      <w:ins w:id="2706" w:author="Author">
        <w:r w:rsidRPr="009C230E">
          <w:rPr>
            <w:rFonts w:ascii="Times New Roman" w:hAnsi="Times New Roman" w:cs="Times New Roman"/>
            <w:szCs w:val="24"/>
          </w:rPr>
          <w:t xml:space="preserve">“Go, Go, Go,” Dan Hinton </w:t>
        </w:r>
      </w:ins>
      <w:r w:rsidRPr="009C230E">
        <w:rPr>
          <w:rFonts w:ascii="Times New Roman" w:hAnsi="Times New Roman" w:cs="Times New Roman"/>
          <w:szCs w:val="24"/>
        </w:rPr>
        <w:t>said</w:t>
      </w:r>
      <w:ins w:id="2707" w:author="Author">
        <w:r w:rsidRPr="009C230E">
          <w:rPr>
            <w:rFonts w:ascii="Times New Roman" w:hAnsi="Times New Roman" w:cs="Times New Roman"/>
            <w:szCs w:val="24"/>
          </w:rPr>
          <w:t>.</w:t>
        </w:r>
      </w:ins>
    </w:p>
    <w:p w14:paraId="6625C7ED" w14:textId="77777777" w:rsidR="001418B6" w:rsidRPr="009C230E" w:rsidRDefault="001418B6" w:rsidP="001418B6">
      <w:pPr>
        <w:pStyle w:val="BodyNormal"/>
        <w:rPr>
          <w:ins w:id="2708" w:author="Author"/>
          <w:rFonts w:ascii="Times New Roman" w:hAnsi="Times New Roman" w:cs="Times New Roman"/>
          <w:szCs w:val="24"/>
        </w:rPr>
      </w:pPr>
      <w:ins w:id="2709" w:author="Author">
        <w:r w:rsidRPr="009C230E">
          <w:rPr>
            <w:rFonts w:ascii="Times New Roman" w:hAnsi="Times New Roman" w:cs="Times New Roman"/>
            <w:szCs w:val="24"/>
          </w:rPr>
          <w:t xml:space="preserve">The first team of eight FBI Agents and soldiers </w:t>
        </w:r>
      </w:ins>
      <w:r w:rsidRPr="009C230E">
        <w:rPr>
          <w:rFonts w:ascii="Times New Roman" w:hAnsi="Times New Roman" w:cs="Times New Roman"/>
          <w:szCs w:val="24"/>
        </w:rPr>
        <w:t>jumped</w:t>
      </w:r>
      <w:ins w:id="2710" w:author="Author">
        <w:r w:rsidRPr="009C230E">
          <w:rPr>
            <w:rFonts w:ascii="Times New Roman" w:hAnsi="Times New Roman" w:cs="Times New Roman"/>
            <w:szCs w:val="24"/>
          </w:rPr>
          <w:t xml:space="preserve"> to the ground and scattered like ants into a semi-circle around the north side of the getaway plane. Hinton gunned the engines and </w:t>
        </w:r>
        <w:proofErr w:type="gramStart"/>
        <w:r w:rsidRPr="009C230E">
          <w:rPr>
            <w:rFonts w:ascii="Times New Roman" w:hAnsi="Times New Roman" w:cs="Times New Roman"/>
            <w:szCs w:val="24"/>
          </w:rPr>
          <w:t>lifted</w:t>
        </w:r>
        <w:proofErr w:type="gramEnd"/>
        <w:r w:rsidRPr="009C230E">
          <w:rPr>
            <w:rFonts w:ascii="Times New Roman" w:hAnsi="Times New Roman" w:cs="Times New Roman"/>
            <w:szCs w:val="24"/>
          </w:rPr>
          <w:t xml:space="preserve"> off, rising over the tanker truck and the Gulfstream jet. Then, veering to the edge of the runway, Hinton swung the </w:t>
        </w:r>
      </w:ins>
      <w:r w:rsidRPr="009C230E">
        <w:rPr>
          <w:rFonts w:ascii="Times New Roman" w:hAnsi="Times New Roman" w:cs="Times New Roman"/>
          <w:szCs w:val="24"/>
        </w:rPr>
        <w:t>Stingray</w:t>
      </w:r>
      <w:ins w:id="2711" w:author="Author">
        <w:r w:rsidRPr="009C230E">
          <w:rPr>
            <w:rFonts w:ascii="Times New Roman" w:hAnsi="Times New Roman" w:cs="Times New Roman"/>
            <w:szCs w:val="24"/>
          </w:rPr>
          <w:t xml:space="preserve"> helicopter around to face the Gulfstream jet head-on. </w:t>
        </w:r>
        <w:del w:id="2712" w:author="Author">
          <w:r w:rsidRPr="009C230E" w:rsidDel="00BD7083">
            <w:rPr>
              <w:rFonts w:ascii="Times New Roman" w:hAnsi="Times New Roman" w:cs="Times New Roman"/>
              <w:szCs w:val="24"/>
            </w:rPr>
            <w:delText>This time, h</w:delText>
          </w:r>
        </w:del>
        <w:r w:rsidRPr="009C230E">
          <w:rPr>
            <w:rFonts w:ascii="Times New Roman" w:hAnsi="Times New Roman" w:cs="Times New Roman"/>
            <w:szCs w:val="24"/>
          </w:rPr>
          <w:t>He slowly lowered the craft to the ground, about seventy-five meters from the VORTEX private jet.</w:t>
        </w:r>
      </w:ins>
    </w:p>
    <w:p w14:paraId="5273B1ED" w14:textId="77777777" w:rsidR="001418B6" w:rsidRPr="009C230E" w:rsidRDefault="001418B6" w:rsidP="001418B6">
      <w:pPr>
        <w:pStyle w:val="BodyNormal"/>
        <w:rPr>
          <w:ins w:id="2713" w:author="Author"/>
          <w:rFonts w:ascii="Times New Roman" w:hAnsi="Times New Roman" w:cs="Times New Roman"/>
          <w:szCs w:val="24"/>
        </w:rPr>
      </w:pPr>
      <w:ins w:id="2714" w:author="Author">
        <w:r w:rsidRPr="009C230E">
          <w:rPr>
            <w:rFonts w:ascii="Times New Roman" w:hAnsi="Times New Roman" w:cs="Times New Roman"/>
            <w:szCs w:val="24"/>
          </w:rPr>
          <w:t xml:space="preserve">“RPG, RPG,” Officer Aceto </w:t>
        </w:r>
      </w:ins>
      <w:r w:rsidRPr="009C230E">
        <w:rPr>
          <w:rFonts w:ascii="Times New Roman" w:hAnsi="Times New Roman" w:cs="Times New Roman"/>
          <w:szCs w:val="24"/>
        </w:rPr>
        <w:t>said</w:t>
      </w:r>
      <w:ins w:id="2715" w:author="Author">
        <w:r w:rsidRPr="009C230E">
          <w:rPr>
            <w:rFonts w:ascii="Times New Roman" w:hAnsi="Times New Roman" w:cs="Times New Roman"/>
            <w:szCs w:val="24"/>
          </w:rPr>
          <w:t>. “T</w:t>
        </w:r>
      </w:ins>
      <w:r w:rsidRPr="009C230E">
        <w:rPr>
          <w:rFonts w:ascii="Times New Roman" w:hAnsi="Times New Roman" w:cs="Times New Roman"/>
          <w:szCs w:val="24"/>
        </w:rPr>
        <w:t>wo guys on the stairs are</w:t>
      </w:r>
      <w:ins w:id="2716" w:author="Author">
        <w:r w:rsidRPr="009C230E">
          <w:rPr>
            <w:rFonts w:ascii="Times New Roman" w:hAnsi="Times New Roman" w:cs="Times New Roman"/>
            <w:szCs w:val="24"/>
          </w:rPr>
          <w:t xml:space="preserve"> lining you up with some kind of missile. </w:t>
        </w:r>
        <w:proofErr w:type="gramStart"/>
        <w:r w:rsidRPr="009C230E">
          <w:rPr>
            <w:rFonts w:ascii="Times New Roman" w:hAnsi="Times New Roman" w:cs="Times New Roman"/>
            <w:szCs w:val="24"/>
          </w:rPr>
          <w:t>You guys</w:t>
        </w:r>
        <w:proofErr w:type="gramEnd"/>
        <w:r w:rsidRPr="009C230E">
          <w:rPr>
            <w:rFonts w:ascii="Times New Roman" w:hAnsi="Times New Roman" w:cs="Times New Roman"/>
            <w:szCs w:val="24"/>
          </w:rPr>
          <w:t xml:space="preserve"> are sitting ducks! If I shoot, I might hit your people north of the plane. Dust off! Dust off!”</w:t>
        </w:r>
      </w:ins>
    </w:p>
    <w:p w14:paraId="3B7DC157" w14:textId="77777777" w:rsidR="001418B6" w:rsidRPr="009C230E" w:rsidRDefault="001418B6" w:rsidP="001418B6">
      <w:pPr>
        <w:pStyle w:val="BodyNormal"/>
        <w:rPr>
          <w:ins w:id="2717" w:author="Author"/>
          <w:rFonts w:ascii="Times New Roman" w:hAnsi="Times New Roman" w:cs="Times New Roman"/>
          <w:szCs w:val="24"/>
        </w:rPr>
      </w:pPr>
      <w:ins w:id="2718" w:author="Author">
        <w:r w:rsidRPr="009C230E">
          <w:rPr>
            <w:rFonts w:ascii="Times New Roman" w:hAnsi="Times New Roman" w:cs="Times New Roman"/>
            <w:szCs w:val="24"/>
          </w:rPr>
          <w:lastRenderedPageBreak/>
          <w:t xml:space="preserve">“I haven’t a shot either,” Officer Ironcloud </w:t>
        </w:r>
      </w:ins>
      <w:r w:rsidRPr="009C230E">
        <w:rPr>
          <w:rFonts w:ascii="Times New Roman" w:hAnsi="Times New Roman" w:cs="Times New Roman"/>
          <w:szCs w:val="24"/>
        </w:rPr>
        <w:t>said</w:t>
      </w:r>
      <w:ins w:id="2719" w:author="Author">
        <w:r w:rsidRPr="009C230E">
          <w:rPr>
            <w:rFonts w:ascii="Times New Roman" w:hAnsi="Times New Roman" w:cs="Times New Roman"/>
            <w:szCs w:val="24"/>
          </w:rPr>
          <w:t>. “You guys are in my way. Jesus! Dust off! Dust off!”</w:t>
        </w:r>
      </w:ins>
    </w:p>
    <w:p w14:paraId="626F0430" w14:textId="77777777" w:rsidR="001418B6" w:rsidRPr="009C230E" w:rsidRDefault="001418B6" w:rsidP="001418B6">
      <w:pPr>
        <w:pStyle w:val="BodyNormal"/>
        <w:rPr>
          <w:ins w:id="2720" w:author="Author"/>
          <w:rFonts w:ascii="Times New Roman" w:hAnsi="Times New Roman" w:cs="Times New Roman"/>
          <w:szCs w:val="24"/>
        </w:rPr>
      </w:pPr>
      <w:ins w:id="2721" w:author="Author">
        <w:r w:rsidRPr="009C230E">
          <w:rPr>
            <w:rFonts w:ascii="Times New Roman" w:hAnsi="Times New Roman" w:cs="Times New Roman"/>
            <w:szCs w:val="24"/>
          </w:rPr>
          <w:t xml:space="preserve">Warrant Officer Hinton revved up the </w:t>
        </w:r>
      </w:ins>
      <w:r w:rsidRPr="009C230E">
        <w:rPr>
          <w:rFonts w:ascii="Times New Roman" w:hAnsi="Times New Roman" w:cs="Times New Roman"/>
          <w:szCs w:val="24"/>
        </w:rPr>
        <w:t>Stingray</w:t>
      </w:r>
      <w:ins w:id="2722" w:author="Author">
        <w:r w:rsidRPr="009C230E">
          <w:rPr>
            <w:rFonts w:ascii="Times New Roman" w:hAnsi="Times New Roman" w:cs="Times New Roman"/>
            <w:szCs w:val="24"/>
          </w:rPr>
          <w:t xml:space="preserve">’s engines, and the chopper </w:t>
        </w:r>
        <w:del w:id="2723" w:author="Author">
          <w:r w:rsidRPr="009C230E" w:rsidDel="00BD7083">
            <w:rPr>
              <w:rFonts w:ascii="Times New Roman" w:hAnsi="Times New Roman" w:cs="Times New Roman"/>
              <w:szCs w:val="24"/>
            </w:rPr>
            <w:delText>started to ri</w:delText>
          </w:r>
        </w:del>
        <w:r w:rsidRPr="009C230E">
          <w:rPr>
            <w:rFonts w:ascii="Times New Roman" w:hAnsi="Times New Roman" w:cs="Times New Roman"/>
            <w:szCs w:val="24"/>
          </w:rPr>
          <w:t xml:space="preserve">rose. He banked to the left, hoping to expose the side of the </w:t>
        </w:r>
      </w:ins>
      <w:r w:rsidRPr="009C230E">
        <w:rPr>
          <w:rFonts w:ascii="Times New Roman" w:hAnsi="Times New Roman" w:cs="Times New Roman"/>
          <w:szCs w:val="24"/>
        </w:rPr>
        <w:t>Stingray</w:t>
      </w:r>
      <w:ins w:id="2724" w:author="Author">
        <w:r w:rsidRPr="009C230E">
          <w:rPr>
            <w:rFonts w:ascii="Times New Roman" w:hAnsi="Times New Roman" w:cs="Times New Roman"/>
            <w:szCs w:val="24"/>
          </w:rPr>
          <w:t xml:space="preserve"> to the missile attack. Instead, Hinton’s peripheral vision showed someone appearing at the top of the stairs, followed by a burst of muzzle flashes.</w:t>
        </w:r>
      </w:ins>
    </w:p>
    <w:p w14:paraId="5800A09E" w14:textId="77777777" w:rsidR="001418B6" w:rsidRPr="009C230E" w:rsidRDefault="001418B6" w:rsidP="001418B6">
      <w:pPr>
        <w:rPr>
          <w:ins w:id="2725" w:author="Autho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p>
    <w:p w14:paraId="2B1EBEEB" w14:textId="77777777" w:rsidR="001418B6" w:rsidRPr="00206EEE" w:rsidRDefault="001418B6" w:rsidP="00206EEE">
      <w:pPr>
        <w:pStyle w:val="ASubheadLevel1"/>
        <w:rPr>
          <w:ins w:id="2726" w:author="Author"/>
        </w:rPr>
      </w:pPr>
      <w:bookmarkStart w:id="2727" w:name="_Toc172536978"/>
      <w:bookmarkStart w:id="2728" w:name="_Toc192624411"/>
      <w:ins w:id="2729" w:author="Author">
        <w:r w:rsidRPr="00206EEE">
          <w:t>The Hostage</w:t>
        </w:r>
        <w:bookmarkEnd w:id="2727"/>
        <w:bookmarkEnd w:id="2728"/>
      </w:ins>
    </w:p>
    <w:p w14:paraId="558EF7F7" w14:textId="00B0B7CC" w:rsidR="001418B6" w:rsidRPr="009C230E" w:rsidRDefault="001418B6" w:rsidP="001418B6">
      <w:pPr>
        <w:pStyle w:val="BodyNormal"/>
        <w:rPr>
          <w:ins w:id="2730" w:author="Author"/>
          <w:rFonts w:ascii="Times New Roman" w:hAnsi="Times New Roman" w:cs="Times New Roman"/>
          <w:szCs w:val="24"/>
        </w:rPr>
      </w:pPr>
      <w:ins w:id="2731" w:author="Author">
        <w:r w:rsidRPr="009C230E">
          <w:rPr>
            <w:rFonts w:ascii="Times New Roman" w:hAnsi="Times New Roman" w:cs="Times New Roman"/>
            <w:szCs w:val="24"/>
          </w:rPr>
          <w:t>“Cease fire! Cease fire</w:t>
        </w:r>
      </w:ins>
      <w:r w:rsidRPr="009C230E">
        <w:rPr>
          <w:rFonts w:ascii="Times New Roman" w:hAnsi="Times New Roman" w:cs="Times New Roman"/>
          <w:szCs w:val="24"/>
        </w:rPr>
        <w:t>!</w:t>
      </w:r>
      <w:ins w:id="2732" w:author="Author">
        <w:r w:rsidRPr="009C230E">
          <w:rPr>
            <w:rFonts w:ascii="Times New Roman" w:hAnsi="Times New Roman" w:cs="Times New Roman"/>
            <w:szCs w:val="24"/>
          </w:rPr>
          <w:t xml:space="preserve">” Officer Ironcloud </w:t>
        </w:r>
      </w:ins>
      <w:r w:rsidRPr="009C230E">
        <w:rPr>
          <w:rFonts w:ascii="Times New Roman" w:hAnsi="Times New Roman" w:cs="Times New Roman"/>
          <w:szCs w:val="24"/>
        </w:rPr>
        <w:t>said</w:t>
      </w:r>
      <w:ins w:id="2733" w:author="Author">
        <w:r w:rsidRPr="009C230E">
          <w:rPr>
            <w:rFonts w:ascii="Times New Roman" w:hAnsi="Times New Roman" w:cs="Times New Roman"/>
            <w:szCs w:val="24"/>
          </w:rPr>
          <w:t xml:space="preserve">. “That blond-haired woman just shot and killed the two guys with the missile. She fired at least a dozen rounds into them. One’s sprawled on the tarmac; the other is half off the bottom step. They’re not moving. OK, now she tossed her long gun to the ground. </w:t>
        </w:r>
      </w:ins>
      <w:r w:rsidR="009A6E74" w:rsidRPr="009C230E">
        <w:rPr>
          <w:rFonts w:ascii="Times New Roman" w:hAnsi="Times New Roman" w:cs="Times New Roman"/>
          <w:szCs w:val="24"/>
        </w:rPr>
        <w:t>She raised</w:t>
      </w:r>
      <w:ins w:id="2734" w:author="Author">
        <w:r w:rsidRPr="009C230E">
          <w:rPr>
            <w:rFonts w:ascii="Times New Roman" w:hAnsi="Times New Roman" w:cs="Times New Roman"/>
            <w:szCs w:val="24"/>
          </w:rPr>
          <w:t xml:space="preserve"> her hands</w:t>
        </w:r>
        <w:del w:id="2735" w:author="Author">
          <w:r w:rsidRPr="009C230E" w:rsidDel="00BD7083">
            <w:rPr>
              <w:rFonts w:ascii="Times New Roman" w:hAnsi="Times New Roman" w:cs="Times New Roman"/>
              <w:szCs w:val="24"/>
            </w:rPr>
            <w:delText xml:space="preserve"> up</w:delText>
          </w:r>
        </w:del>
        <w:r w:rsidRPr="009C230E">
          <w:rPr>
            <w:rFonts w:ascii="Times New Roman" w:hAnsi="Times New Roman" w:cs="Times New Roman"/>
            <w:szCs w:val="24"/>
          </w:rPr>
          <w:t>. I think she’s surrendering.”</w:t>
        </w:r>
      </w:ins>
    </w:p>
    <w:p w14:paraId="68CB9A37" w14:textId="77777777" w:rsidR="001418B6" w:rsidRPr="009C230E" w:rsidRDefault="001418B6" w:rsidP="001418B6">
      <w:pPr>
        <w:pStyle w:val="BodyNormal"/>
        <w:rPr>
          <w:ins w:id="2736" w:author="Author"/>
          <w:rFonts w:ascii="Times New Roman" w:hAnsi="Times New Roman" w:cs="Times New Roman"/>
          <w:szCs w:val="24"/>
        </w:rPr>
      </w:pPr>
      <w:ins w:id="2737" w:author="Author">
        <w:r w:rsidRPr="009C230E">
          <w:rPr>
            <w:rFonts w:ascii="Times New Roman" w:hAnsi="Times New Roman" w:cs="Times New Roman"/>
            <w:szCs w:val="24"/>
          </w:rPr>
          <w:t>“Dan. Put us down near the Gulfstream and then move to that pasture on the west end of the abandoned farm. That’ll put you out of range of any rifle fire.”</w:t>
        </w:r>
      </w:ins>
    </w:p>
    <w:p w14:paraId="65E827DD" w14:textId="77777777" w:rsidR="001418B6" w:rsidRPr="009C230E" w:rsidRDefault="001418B6" w:rsidP="001418B6">
      <w:pPr>
        <w:pStyle w:val="BodyNormal"/>
        <w:rPr>
          <w:ins w:id="2738" w:author="Author"/>
          <w:rFonts w:ascii="Times New Roman" w:hAnsi="Times New Roman" w:cs="Times New Roman"/>
          <w:szCs w:val="24"/>
        </w:rPr>
      </w:pPr>
      <w:ins w:id="2739" w:author="Author">
        <w:r w:rsidRPr="009C230E">
          <w:rPr>
            <w:rFonts w:ascii="Times New Roman" w:hAnsi="Times New Roman" w:cs="Times New Roman"/>
            <w:szCs w:val="24"/>
          </w:rPr>
          <w:t xml:space="preserve">Agent Brooks felt the low-frequency rumble of the helicopter’s power in her feet as it lifted </w:t>
        </w:r>
        <w:del w:id="2740" w:author="Author">
          <w:r w:rsidRPr="009C230E" w:rsidDel="00BD7083">
            <w:rPr>
              <w:rFonts w:ascii="Times New Roman" w:hAnsi="Times New Roman" w:cs="Times New Roman"/>
              <w:szCs w:val="24"/>
            </w:rPr>
            <w:delText xml:space="preserve">up </w:delText>
          </w:r>
        </w:del>
        <w:r w:rsidRPr="009C230E">
          <w:rPr>
            <w:rFonts w:ascii="Times New Roman" w:hAnsi="Times New Roman" w:cs="Times New Roman"/>
            <w:szCs w:val="24"/>
          </w:rPr>
          <w:t xml:space="preserve">and swung around for a head-on approach to the VORTEX jet. Once again, Warrant Officer Hinton lowered the </w:t>
        </w:r>
      </w:ins>
      <w:r w:rsidRPr="009C230E">
        <w:rPr>
          <w:rFonts w:ascii="Times New Roman" w:hAnsi="Times New Roman" w:cs="Times New Roman"/>
          <w:szCs w:val="24"/>
        </w:rPr>
        <w:t>Stingray</w:t>
      </w:r>
      <w:ins w:id="2741" w:author="Author">
        <w:r w:rsidRPr="009C230E">
          <w:rPr>
            <w:rFonts w:ascii="Times New Roman" w:hAnsi="Times New Roman" w:cs="Times New Roman"/>
            <w:szCs w:val="24"/>
          </w:rPr>
          <w:t xml:space="preserve"> to the three-foot level.</w:t>
        </w:r>
      </w:ins>
    </w:p>
    <w:p w14:paraId="164E3B1B" w14:textId="77777777" w:rsidR="001418B6" w:rsidRPr="009C230E" w:rsidRDefault="001418B6" w:rsidP="001418B6">
      <w:pPr>
        <w:pStyle w:val="BodyNormal"/>
        <w:rPr>
          <w:ins w:id="2742" w:author="Author"/>
          <w:rFonts w:ascii="Times New Roman" w:hAnsi="Times New Roman" w:cs="Times New Roman"/>
          <w:szCs w:val="24"/>
        </w:rPr>
      </w:pPr>
      <w:ins w:id="2743" w:author="Author">
        <w:r w:rsidRPr="009C230E">
          <w:rPr>
            <w:rFonts w:ascii="Times New Roman" w:hAnsi="Times New Roman" w:cs="Times New Roman"/>
            <w:szCs w:val="24"/>
          </w:rPr>
          <w:lastRenderedPageBreak/>
          <w:t xml:space="preserve">“Go, Go, </w:t>
        </w:r>
        <w:proofErr w:type="gramStart"/>
        <w:r w:rsidRPr="009C230E">
          <w:rPr>
            <w:rFonts w:ascii="Times New Roman" w:hAnsi="Times New Roman" w:cs="Times New Roman"/>
            <w:szCs w:val="24"/>
          </w:rPr>
          <w:t>Go</w:t>
        </w:r>
        <w:proofErr w:type="gramEnd"/>
        <w:r w:rsidRPr="009C230E">
          <w:rPr>
            <w:rFonts w:ascii="Times New Roman" w:hAnsi="Times New Roman" w:cs="Times New Roman"/>
            <w:szCs w:val="24"/>
          </w:rPr>
          <w:t>!” the pilot</w:t>
        </w:r>
      </w:ins>
      <w:r w:rsidRPr="009C230E">
        <w:rPr>
          <w:rFonts w:ascii="Times New Roman" w:hAnsi="Times New Roman" w:cs="Times New Roman"/>
          <w:szCs w:val="24"/>
        </w:rPr>
        <w:t xml:space="preserve"> said</w:t>
      </w:r>
      <w:ins w:id="2744" w:author="Author">
        <w:r w:rsidRPr="009C230E">
          <w:rPr>
            <w:rFonts w:ascii="Times New Roman" w:hAnsi="Times New Roman" w:cs="Times New Roman"/>
            <w:szCs w:val="24"/>
          </w:rPr>
          <w:t xml:space="preserve"> as Monica and the </w:t>
        </w:r>
      </w:ins>
      <w:r w:rsidRPr="009C230E">
        <w:rPr>
          <w:rFonts w:ascii="Times New Roman" w:hAnsi="Times New Roman" w:cs="Times New Roman"/>
          <w:szCs w:val="24"/>
        </w:rPr>
        <w:t>other</w:t>
      </w:r>
      <w:ins w:id="2745" w:author="Author">
        <w:r w:rsidRPr="009C230E">
          <w:rPr>
            <w:rFonts w:ascii="Times New Roman" w:hAnsi="Times New Roman" w:cs="Times New Roman"/>
            <w:szCs w:val="24"/>
          </w:rPr>
          <w:t xml:space="preserve"> assault team jumped to the runway. There was an </w:t>
        </w:r>
        <w:del w:id="2746" w:author="Author">
          <w:r w:rsidRPr="009C230E" w:rsidDel="00BD7083">
            <w:rPr>
              <w:rFonts w:ascii="Times New Roman" w:hAnsi="Times New Roman" w:cs="Times New Roman"/>
              <w:szCs w:val="24"/>
            </w:rPr>
            <w:delText>loud</w:delText>
          </w:r>
        </w:del>
        <w:r w:rsidRPr="009C230E">
          <w:rPr>
            <w:rFonts w:ascii="Times New Roman" w:hAnsi="Times New Roman" w:cs="Times New Roman"/>
            <w:szCs w:val="24"/>
          </w:rPr>
          <w:t xml:space="preserve">ear-splitting roar as the </w:t>
        </w:r>
      </w:ins>
      <w:r w:rsidRPr="009C230E">
        <w:rPr>
          <w:rFonts w:ascii="Times New Roman" w:hAnsi="Times New Roman" w:cs="Times New Roman"/>
          <w:szCs w:val="24"/>
        </w:rPr>
        <w:t>Stingray</w:t>
      </w:r>
      <w:ins w:id="2747" w:author="Author">
        <w:r w:rsidRPr="009C230E">
          <w:rPr>
            <w:rFonts w:ascii="Times New Roman" w:hAnsi="Times New Roman" w:cs="Times New Roman"/>
            <w:szCs w:val="24"/>
          </w:rPr>
          <w:t xml:space="preserve"> revved its engines and lifted away from the tarmac. Monica and her team sprinted towards the Gulfstream G700 jet.</w:t>
        </w:r>
      </w:ins>
    </w:p>
    <w:p w14:paraId="523E2AE9" w14:textId="77777777" w:rsidR="001418B6" w:rsidRPr="009C230E" w:rsidRDefault="001418B6" w:rsidP="001418B6">
      <w:pPr>
        <w:pStyle w:val="BodyNormal"/>
        <w:rPr>
          <w:ins w:id="2748" w:author="Author"/>
          <w:rFonts w:ascii="Times New Roman" w:hAnsi="Times New Roman" w:cs="Times New Roman"/>
          <w:szCs w:val="24"/>
        </w:rPr>
      </w:pPr>
      <w:ins w:id="2749" w:author="Author">
        <w:r w:rsidRPr="009C230E">
          <w:rPr>
            <w:rFonts w:ascii="Times New Roman" w:hAnsi="Times New Roman" w:cs="Times New Roman"/>
            <w:szCs w:val="24"/>
          </w:rPr>
          <w:t>“Team Alpha. Tighten up the perimeter,” Monica shouted as she approached the Gulfstream jet’s stairs. The blond-haired woman was sobbing, dressed in light grey sweat</w:t>
        </w:r>
        <w:del w:id="2750" w:author="Author">
          <w:r w:rsidRPr="009C230E" w:rsidDel="00665ABF">
            <w:rPr>
              <w:rFonts w:ascii="Times New Roman" w:hAnsi="Times New Roman" w:cs="Times New Roman"/>
              <w:szCs w:val="24"/>
            </w:rPr>
            <w:delText xml:space="preserve"> </w:delText>
          </w:r>
        </w:del>
        <w:r w:rsidRPr="009C230E">
          <w:rPr>
            <w:rFonts w:ascii="Times New Roman" w:hAnsi="Times New Roman" w:cs="Times New Roman"/>
            <w:szCs w:val="24"/>
          </w:rPr>
          <w:t xml:space="preserve">pants, a </w:t>
        </w:r>
      </w:ins>
      <w:r w:rsidRPr="009C230E">
        <w:rPr>
          <w:rFonts w:ascii="Times New Roman" w:hAnsi="Times New Roman" w:cs="Times New Roman"/>
          <w:szCs w:val="24"/>
        </w:rPr>
        <w:t>navy-blue</w:t>
      </w:r>
      <w:ins w:id="2751" w:author="Author">
        <w:r w:rsidRPr="009C230E">
          <w:rPr>
            <w:rFonts w:ascii="Times New Roman" w:hAnsi="Times New Roman" w:cs="Times New Roman"/>
            <w:szCs w:val="24"/>
          </w:rPr>
          <w:t xml:space="preserve"> T-shirt, and no shoes. Her arms, raised over her head, were trembling like a leaf.</w:t>
        </w:r>
      </w:ins>
    </w:p>
    <w:p w14:paraId="36011E03" w14:textId="77777777" w:rsidR="001418B6" w:rsidRPr="009C230E" w:rsidRDefault="001418B6" w:rsidP="001418B6">
      <w:pPr>
        <w:pStyle w:val="BodyNormal"/>
        <w:rPr>
          <w:ins w:id="2752" w:author="Author"/>
          <w:rFonts w:ascii="Times New Roman" w:hAnsi="Times New Roman" w:cs="Times New Roman"/>
          <w:szCs w:val="24"/>
        </w:rPr>
      </w:pPr>
      <w:ins w:id="2753" w:author="Author">
        <w:r w:rsidRPr="009C230E">
          <w:rPr>
            <w:rFonts w:ascii="Times New Roman" w:hAnsi="Times New Roman" w:cs="Times New Roman"/>
            <w:szCs w:val="24"/>
          </w:rPr>
          <w:t>Three of Monica’s team surrounded the Gulfstream’s exit stairs, pointing their guns at the blond-haired woman.</w:t>
        </w:r>
      </w:ins>
    </w:p>
    <w:p w14:paraId="63E92C1C" w14:textId="77777777" w:rsidR="001418B6" w:rsidRPr="009C230E" w:rsidRDefault="001418B6" w:rsidP="001418B6">
      <w:pPr>
        <w:pStyle w:val="BodyNormal"/>
        <w:rPr>
          <w:ins w:id="2754" w:author="Author"/>
          <w:rFonts w:ascii="Times New Roman" w:hAnsi="Times New Roman" w:cs="Times New Roman"/>
          <w:szCs w:val="24"/>
        </w:rPr>
      </w:pPr>
      <w:ins w:id="2755" w:author="Author">
        <w:r w:rsidRPr="009C230E">
          <w:rPr>
            <w:rFonts w:ascii="Times New Roman" w:hAnsi="Times New Roman" w:cs="Times New Roman"/>
            <w:szCs w:val="24"/>
          </w:rPr>
          <w:t xml:space="preserve">“Do you speak English?” Monica </w:t>
        </w:r>
      </w:ins>
      <w:r w:rsidRPr="009C230E">
        <w:rPr>
          <w:rFonts w:ascii="Times New Roman" w:hAnsi="Times New Roman" w:cs="Times New Roman"/>
          <w:szCs w:val="24"/>
        </w:rPr>
        <w:t>said</w:t>
      </w:r>
      <w:ins w:id="2756" w:author="Author">
        <w:r w:rsidRPr="009C230E">
          <w:rPr>
            <w:rFonts w:ascii="Times New Roman" w:hAnsi="Times New Roman" w:cs="Times New Roman"/>
            <w:szCs w:val="24"/>
          </w:rPr>
          <w:t>.</w:t>
        </w:r>
      </w:ins>
    </w:p>
    <w:p w14:paraId="034E11E8" w14:textId="77777777" w:rsidR="001418B6" w:rsidRPr="009C230E" w:rsidRDefault="001418B6" w:rsidP="001418B6">
      <w:pPr>
        <w:pStyle w:val="BodyNormal"/>
        <w:rPr>
          <w:ins w:id="2757" w:author="Author"/>
          <w:rFonts w:ascii="Times New Roman" w:hAnsi="Times New Roman" w:cs="Times New Roman"/>
          <w:szCs w:val="24"/>
        </w:rPr>
      </w:pPr>
      <w:ins w:id="2758" w:author="Author">
        <w:r w:rsidRPr="009C230E">
          <w:rPr>
            <w:rFonts w:ascii="Times New Roman" w:hAnsi="Times New Roman" w:cs="Times New Roman"/>
            <w:szCs w:val="24"/>
          </w:rPr>
          <w:t>“Tak, English my second language. What country this?”</w:t>
        </w:r>
      </w:ins>
    </w:p>
    <w:p w14:paraId="65119BB0" w14:textId="77777777" w:rsidR="001418B6" w:rsidRPr="009C230E" w:rsidRDefault="001418B6" w:rsidP="001418B6">
      <w:pPr>
        <w:pStyle w:val="BodyNormal"/>
        <w:rPr>
          <w:ins w:id="2759" w:author="Author"/>
          <w:rFonts w:ascii="Times New Roman" w:hAnsi="Times New Roman" w:cs="Times New Roman"/>
          <w:szCs w:val="24"/>
        </w:rPr>
      </w:pPr>
      <w:ins w:id="2760" w:author="Author">
        <w:r w:rsidRPr="009C230E">
          <w:rPr>
            <w:rFonts w:ascii="Times New Roman" w:hAnsi="Times New Roman" w:cs="Times New Roman"/>
            <w:szCs w:val="24"/>
          </w:rPr>
          <w:t>“You’re in the United States of America.”</w:t>
        </w:r>
      </w:ins>
    </w:p>
    <w:p w14:paraId="6F8EA7CC" w14:textId="77777777" w:rsidR="001418B6" w:rsidRPr="009C230E" w:rsidRDefault="001418B6" w:rsidP="001418B6">
      <w:pPr>
        <w:pStyle w:val="BodyNormal"/>
        <w:rPr>
          <w:ins w:id="2761" w:author="Author"/>
          <w:rFonts w:ascii="Times New Roman" w:hAnsi="Times New Roman" w:cs="Times New Roman"/>
          <w:szCs w:val="24"/>
        </w:rPr>
      </w:pPr>
      <w:ins w:id="2762" w:author="Author">
        <w:r w:rsidRPr="009C230E">
          <w:rPr>
            <w:rFonts w:ascii="Times New Roman" w:hAnsi="Times New Roman" w:cs="Times New Roman"/>
            <w:szCs w:val="24"/>
          </w:rPr>
          <w:t>“My name Doctor Hanna Salenko. These people kidnapped me from Kyiv, Ukraine, three years ago.”</w:t>
        </w:r>
      </w:ins>
    </w:p>
    <w:p w14:paraId="4EC82D6D" w14:textId="77777777" w:rsidR="001418B6" w:rsidRPr="009C230E" w:rsidRDefault="001418B6" w:rsidP="001418B6">
      <w:pPr>
        <w:pStyle w:val="BodyNormal"/>
        <w:rPr>
          <w:ins w:id="2763" w:author="Author"/>
          <w:rFonts w:ascii="Times New Roman" w:hAnsi="Times New Roman" w:cs="Times New Roman"/>
          <w:szCs w:val="24"/>
        </w:rPr>
      </w:pPr>
      <w:ins w:id="2764" w:author="Author">
        <w:r w:rsidRPr="009C230E">
          <w:rPr>
            <w:rFonts w:ascii="Times New Roman" w:hAnsi="Times New Roman" w:cs="Times New Roman"/>
            <w:szCs w:val="24"/>
          </w:rPr>
          <w:t>“Hanna, come down the stairs.”</w:t>
        </w:r>
      </w:ins>
    </w:p>
    <w:p w14:paraId="70839339" w14:textId="77777777" w:rsidR="001418B6" w:rsidRPr="009C230E" w:rsidRDefault="001418B6" w:rsidP="001418B6">
      <w:pPr>
        <w:pStyle w:val="BodyNormal"/>
        <w:rPr>
          <w:ins w:id="2765" w:author="Author"/>
          <w:rFonts w:ascii="Times New Roman" w:hAnsi="Times New Roman" w:cs="Times New Roman"/>
          <w:szCs w:val="24"/>
        </w:rPr>
      </w:pPr>
      <w:ins w:id="2766" w:author="Author">
        <w:r w:rsidRPr="009C230E">
          <w:rPr>
            <w:rFonts w:ascii="Times New Roman" w:hAnsi="Times New Roman" w:cs="Times New Roman"/>
            <w:szCs w:val="24"/>
          </w:rPr>
          <w:t xml:space="preserve">She made her way, unsteadily, down the exit stairs, stepping over the dead body at the bottom. Monica ordered her to turn around, then quickly handcuffed her behind her back. Then, explaining that she must pat her down for weapons, Agent Brooks </w:t>
        </w:r>
        <w:del w:id="2767" w:author="Author">
          <w:r w:rsidRPr="009C230E" w:rsidDel="00BD7083">
            <w:rPr>
              <w:rFonts w:ascii="Times New Roman" w:hAnsi="Times New Roman" w:cs="Times New Roman"/>
              <w:szCs w:val="24"/>
            </w:rPr>
            <w:delText>did a thorough search of Hanna’s bod</w:delText>
          </w:r>
        </w:del>
        <w:r w:rsidRPr="009C230E">
          <w:rPr>
            <w:rFonts w:ascii="Times New Roman" w:hAnsi="Times New Roman" w:cs="Times New Roman"/>
            <w:szCs w:val="24"/>
          </w:rPr>
          <w:t>searched Hanna’s body thoroughly. Reaching for her right calf, Agent Brooks stopped short. There was a noticeable bloodstain.</w:t>
        </w:r>
      </w:ins>
    </w:p>
    <w:p w14:paraId="02B3EFBE" w14:textId="77777777" w:rsidR="001418B6" w:rsidRPr="009C230E" w:rsidRDefault="001418B6" w:rsidP="001418B6">
      <w:pPr>
        <w:pStyle w:val="BodyNormal"/>
        <w:rPr>
          <w:ins w:id="2768" w:author="Author"/>
          <w:rFonts w:ascii="Times New Roman" w:hAnsi="Times New Roman" w:cs="Times New Roman"/>
          <w:szCs w:val="24"/>
        </w:rPr>
      </w:pPr>
      <w:ins w:id="2769" w:author="Author">
        <w:r w:rsidRPr="009C230E">
          <w:rPr>
            <w:rFonts w:ascii="Times New Roman" w:hAnsi="Times New Roman" w:cs="Times New Roman"/>
            <w:i/>
            <w:iCs/>
            <w:szCs w:val="24"/>
          </w:rPr>
          <w:t>Uh ooh</w:t>
        </w:r>
        <w:r w:rsidRPr="009C230E">
          <w:rPr>
            <w:rFonts w:ascii="Times New Roman" w:hAnsi="Times New Roman" w:cs="Times New Roman"/>
            <w:szCs w:val="24"/>
          </w:rPr>
          <w:t>, Brooks thought.</w:t>
        </w:r>
      </w:ins>
    </w:p>
    <w:p w14:paraId="4C00ED37" w14:textId="77777777" w:rsidR="001418B6" w:rsidRPr="009C230E" w:rsidRDefault="001418B6" w:rsidP="001418B6">
      <w:pPr>
        <w:pStyle w:val="BodyNormal"/>
        <w:rPr>
          <w:ins w:id="2770" w:author="Author"/>
          <w:rFonts w:ascii="Times New Roman" w:hAnsi="Times New Roman" w:cs="Times New Roman"/>
          <w:szCs w:val="24"/>
        </w:rPr>
      </w:pPr>
      <w:ins w:id="2771" w:author="Author">
        <w:r w:rsidRPr="009C230E">
          <w:rPr>
            <w:rFonts w:ascii="Times New Roman" w:hAnsi="Times New Roman" w:cs="Times New Roman"/>
            <w:szCs w:val="24"/>
          </w:rPr>
          <w:lastRenderedPageBreak/>
          <w:t>“Hanna, how did you get this injury on your right calf?”</w:t>
        </w:r>
      </w:ins>
    </w:p>
    <w:p w14:paraId="5A9942BA" w14:textId="77777777" w:rsidR="001418B6" w:rsidRPr="009C230E" w:rsidRDefault="001418B6" w:rsidP="001418B6">
      <w:pPr>
        <w:pStyle w:val="BodyNormal"/>
        <w:rPr>
          <w:ins w:id="2772" w:author="Author"/>
          <w:rFonts w:ascii="Times New Roman" w:hAnsi="Times New Roman" w:cs="Times New Roman"/>
          <w:szCs w:val="24"/>
        </w:rPr>
      </w:pPr>
      <w:ins w:id="2773" w:author="Author">
        <w:r w:rsidRPr="009C230E">
          <w:rPr>
            <w:rFonts w:ascii="Times New Roman" w:hAnsi="Times New Roman" w:cs="Times New Roman"/>
            <w:szCs w:val="24"/>
          </w:rPr>
          <w:t xml:space="preserve">“Bullet bounced off missile, then stairs, then to me. Bullet poison. I have </w:t>
        </w:r>
        <w:proofErr w:type="gramStart"/>
        <w:r w:rsidRPr="009C230E">
          <w:rPr>
            <w:rFonts w:ascii="Times New Roman" w:hAnsi="Times New Roman" w:cs="Times New Roman"/>
            <w:szCs w:val="24"/>
          </w:rPr>
          <w:t>hour</w:t>
        </w:r>
        <w:proofErr w:type="gramEnd"/>
        <w:r w:rsidRPr="009C230E">
          <w:rPr>
            <w:rFonts w:ascii="Times New Roman" w:hAnsi="Times New Roman" w:cs="Times New Roman"/>
            <w:szCs w:val="24"/>
          </w:rPr>
          <w:t xml:space="preserve"> to live. I help you get justice, even if I not live to see.”</w:t>
        </w:r>
      </w:ins>
    </w:p>
    <w:p w14:paraId="44A1D20E" w14:textId="77777777" w:rsidR="001418B6" w:rsidRPr="009C230E" w:rsidRDefault="001418B6" w:rsidP="001418B6">
      <w:pPr>
        <w:pStyle w:val="BodyNormal"/>
        <w:rPr>
          <w:ins w:id="2774" w:author="Author"/>
          <w:rFonts w:ascii="Times New Roman" w:hAnsi="Times New Roman" w:cs="Times New Roman"/>
          <w:szCs w:val="24"/>
        </w:rPr>
      </w:pPr>
      <w:ins w:id="2775" w:author="Author">
        <w:r w:rsidRPr="009C230E">
          <w:rPr>
            <w:rFonts w:ascii="Times New Roman" w:hAnsi="Times New Roman" w:cs="Times New Roman"/>
            <w:szCs w:val="24"/>
          </w:rPr>
          <w:t>“We have an antidote, Hanna. We will have to fly you to Chicago.”</w:t>
        </w:r>
      </w:ins>
    </w:p>
    <w:p w14:paraId="0F043FED" w14:textId="77777777" w:rsidR="001418B6" w:rsidRPr="009C230E" w:rsidRDefault="001418B6" w:rsidP="001418B6">
      <w:pPr>
        <w:pStyle w:val="BodyNormal"/>
        <w:rPr>
          <w:ins w:id="2776" w:author="Author"/>
          <w:rFonts w:ascii="Times New Roman" w:hAnsi="Times New Roman" w:cs="Times New Roman"/>
          <w:szCs w:val="24"/>
        </w:rPr>
      </w:pPr>
      <w:ins w:id="2777" w:author="Author">
        <w:r w:rsidRPr="009C230E">
          <w:rPr>
            <w:rFonts w:ascii="Times New Roman" w:hAnsi="Times New Roman" w:cs="Times New Roman"/>
            <w:szCs w:val="24"/>
          </w:rPr>
          <w:t>Brooks called for Sergeant Kate Burkley, one of the base’s call-in medics, a Nurse Practitioner at a St. Paul doctor’s office in everyday life.</w:t>
        </w:r>
      </w:ins>
    </w:p>
    <w:p w14:paraId="31151C99" w14:textId="77777777" w:rsidR="001418B6" w:rsidRPr="009C230E" w:rsidRDefault="001418B6" w:rsidP="001418B6">
      <w:pPr>
        <w:pStyle w:val="BodyNormal"/>
        <w:rPr>
          <w:ins w:id="2778" w:author="Author"/>
          <w:rFonts w:ascii="Times New Roman" w:hAnsi="Times New Roman" w:cs="Times New Roman"/>
          <w:szCs w:val="24"/>
        </w:rPr>
      </w:pPr>
      <w:ins w:id="2779" w:author="Author">
        <w:r w:rsidRPr="009C230E">
          <w:rPr>
            <w:rFonts w:ascii="Times New Roman" w:hAnsi="Times New Roman" w:cs="Times New Roman"/>
            <w:szCs w:val="24"/>
          </w:rPr>
          <w:t xml:space="preserve">“Hannah, Sergeant Burkley is an Army medic. Kate, cut away her pants leg </w:t>
        </w:r>
      </w:ins>
      <w:r w:rsidRPr="009C230E">
        <w:rPr>
          <w:rFonts w:ascii="Times New Roman" w:hAnsi="Times New Roman" w:cs="Times New Roman"/>
          <w:szCs w:val="24"/>
        </w:rPr>
        <w:t>to</w:t>
      </w:r>
      <w:ins w:id="2780" w:author="Author">
        <w:r w:rsidRPr="009C230E">
          <w:rPr>
            <w:rFonts w:ascii="Times New Roman" w:hAnsi="Times New Roman" w:cs="Times New Roman"/>
            <w:szCs w:val="24"/>
          </w:rPr>
          <w:t xml:space="preserve"> </w:t>
        </w:r>
        <w:del w:id="2781" w:author="Author">
          <w:r w:rsidRPr="009C230E" w:rsidDel="00590F96">
            <w:rPr>
              <w:rFonts w:ascii="Times New Roman" w:hAnsi="Times New Roman" w:cs="Times New Roman"/>
              <w:szCs w:val="24"/>
            </w:rPr>
            <w:delText xml:space="preserve">have a </w:delText>
          </w:r>
        </w:del>
        <w:r w:rsidRPr="009C230E">
          <w:rPr>
            <w:rFonts w:ascii="Times New Roman" w:hAnsi="Times New Roman" w:cs="Times New Roman"/>
            <w:szCs w:val="24"/>
          </w:rPr>
          <w:t>look at this injury.”</w:t>
        </w:r>
      </w:ins>
    </w:p>
    <w:p w14:paraId="11F6E796" w14:textId="77777777" w:rsidR="001418B6" w:rsidRPr="009C230E" w:rsidRDefault="001418B6" w:rsidP="001418B6">
      <w:pPr>
        <w:pStyle w:val="BodyNormal"/>
        <w:rPr>
          <w:ins w:id="2782" w:author="Author"/>
          <w:rFonts w:ascii="Times New Roman" w:hAnsi="Times New Roman" w:cs="Times New Roman"/>
          <w:szCs w:val="24"/>
        </w:rPr>
      </w:pPr>
      <w:ins w:id="2783" w:author="Author">
        <w:r w:rsidRPr="009C230E">
          <w:rPr>
            <w:rFonts w:ascii="Times New Roman" w:hAnsi="Times New Roman" w:cs="Times New Roman"/>
            <w:szCs w:val="24"/>
          </w:rPr>
          <w:t>Burkley had a backpack of medical gear and worked quickly to reveal the severity of Hanna’s wound.</w:t>
        </w:r>
      </w:ins>
    </w:p>
    <w:p w14:paraId="481F1C57" w14:textId="77777777" w:rsidR="001418B6" w:rsidRPr="009C230E" w:rsidRDefault="001418B6" w:rsidP="001418B6">
      <w:pPr>
        <w:pStyle w:val="BodyNormal"/>
        <w:rPr>
          <w:ins w:id="2784" w:author="Author"/>
          <w:rFonts w:ascii="Times New Roman" w:hAnsi="Times New Roman" w:cs="Times New Roman"/>
          <w:szCs w:val="24"/>
        </w:rPr>
      </w:pPr>
      <w:ins w:id="2785" w:author="Author">
        <w:r w:rsidRPr="009C230E">
          <w:rPr>
            <w:rFonts w:ascii="Times New Roman" w:hAnsi="Times New Roman" w:cs="Times New Roman"/>
            <w:szCs w:val="24"/>
          </w:rPr>
          <w:t>“Agent Brooks, this is just a graze. The bullet did not lodge in her leg.”</w:t>
        </w:r>
      </w:ins>
    </w:p>
    <w:p w14:paraId="6C8F0DF2" w14:textId="77777777" w:rsidR="001418B6" w:rsidRPr="009C230E" w:rsidRDefault="001418B6" w:rsidP="001418B6">
      <w:pPr>
        <w:pStyle w:val="BodyNormal"/>
        <w:rPr>
          <w:ins w:id="2786" w:author="Author"/>
          <w:rFonts w:ascii="Times New Roman" w:hAnsi="Times New Roman" w:cs="Times New Roman"/>
          <w:szCs w:val="24"/>
        </w:rPr>
      </w:pPr>
      <w:ins w:id="2787" w:author="Author">
        <w:r w:rsidRPr="009C230E">
          <w:rPr>
            <w:rFonts w:ascii="Times New Roman" w:hAnsi="Times New Roman" w:cs="Times New Roman"/>
            <w:szCs w:val="24"/>
          </w:rPr>
          <w:t>A</w:t>
        </w:r>
      </w:ins>
      <w:r w:rsidRPr="009C230E">
        <w:rPr>
          <w:rFonts w:ascii="Times New Roman" w:hAnsi="Times New Roman" w:cs="Times New Roman"/>
          <w:szCs w:val="24"/>
        </w:rPr>
        <w:t>gent Brooks sent three team members onto the plane as the Army Medic worked on Hannah</w:t>
      </w:r>
      <w:ins w:id="2788" w:author="Author">
        <w:r w:rsidRPr="009C230E">
          <w:rPr>
            <w:rFonts w:ascii="Times New Roman" w:hAnsi="Times New Roman" w:cs="Times New Roman"/>
            <w:szCs w:val="24"/>
          </w:rPr>
          <w:t>. They reported that the aircraft was empty. A search of the cargo hold showed no stowaways there either.</w:t>
        </w:r>
      </w:ins>
    </w:p>
    <w:p w14:paraId="4716DCAC" w14:textId="77777777" w:rsidR="001418B6" w:rsidRPr="009C230E" w:rsidRDefault="001418B6" w:rsidP="001418B6">
      <w:pPr>
        <w:pStyle w:val="BodyNormal"/>
        <w:rPr>
          <w:ins w:id="2789" w:author="Author"/>
          <w:rFonts w:ascii="Times New Roman" w:hAnsi="Times New Roman" w:cs="Times New Roman"/>
          <w:szCs w:val="24"/>
        </w:rPr>
      </w:pPr>
      <w:ins w:id="2790" w:author="Author">
        <w:r w:rsidRPr="009C230E">
          <w:rPr>
            <w:rFonts w:ascii="Times New Roman" w:hAnsi="Times New Roman" w:cs="Times New Roman"/>
            <w:szCs w:val="24"/>
          </w:rPr>
          <w:t>“What your name</w:t>
        </w:r>
        <w:del w:id="2791" w:author="Author">
          <w:r w:rsidRPr="009C230E" w:rsidDel="00590F96">
            <w:rPr>
              <w:rFonts w:ascii="Times New Roman" w:hAnsi="Times New Roman" w:cs="Times New Roman"/>
              <w:szCs w:val="24"/>
            </w:rPr>
            <w:delText>, FBI woman</w:delText>
          </w:r>
        </w:del>
        <w:r w:rsidRPr="009C230E">
          <w:rPr>
            <w:rFonts w:ascii="Times New Roman" w:hAnsi="Times New Roman" w:cs="Times New Roman"/>
            <w:szCs w:val="24"/>
          </w:rPr>
          <w:t>?” Doctor Salenko</w:t>
        </w:r>
      </w:ins>
      <w:r w:rsidRPr="009C230E">
        <w:rPr>
          <w:rFonts w:ascii="Times New Roman" w:hAnsi="Times New Roman" w:cs="Times New Roman"/>
          <w:szCs w:val="24"/>
        </w:rPr>
        <w:t xml:space="preserve"> said</w:t>
      </w:r>
      <w:ins w:id="2792" w:author="Author">
        <w:r w:rsidRPr="009C230E">
          <w:rPr>
            <w:rFonts w:ascii="Times New Roman" w:hAnsi="Times New Roman" w:cs="Times New Roman"/>
            <w:szCs w:val="24"/>
          </w:rPr>
          <w:t>.</w:t>
        </w:r>
      </w:ins>
    </w:p>
    <w:p w14:paraId="531C91B8" w14:textId="77777777" w:rsidR="001418B6" w:rsidRPr="009C230E" w:rsidRDefault="001418B6" w:rsidP="001418B6">
      <w:pPr>
        <w:pStyle w:val="BodyNormal"/>
        <w:rPr>
          <w:ins w:id="2793" w:author="Author"/>
          <w:rFonts w:ascii="Times New Roman" w:hAnsi="Times New Roman" w:cs="Times New Roman"/>
          <w:szCs w:val="24"/>
        </w:rPr>
      </w:pPr>
      <w:ins w:id="2794" w:author="Author">
        <w:r w:rsidRPr="009C230E">
          <w:rPr>
            <w:rFonts w:ascii="Times New Roman" w:hAnsi="Times New Roman" w:cs="Times New Roman"/>
            <w:szCs w:val="24"/>
          </w:rPr>
          <w:t>“Monica Brooks, Ma’am.”</w:t>
        </w:r>
      </w:ins>
    </w:p>
    <w:p w14:paraId="0A0F1484" w14:textId="2C1682ED" w:rsidR="001418B6" w:rsidRPr="009C230E" w:rsidRDefault="001418B6" w:rsidP="001418B6">
      <w:pPr>
        <w:pStyle w:val="BodyNormal"/>
        <w:rPr>
          <w:ins w:id="2795" w:author="Author"/>
          <w:rFonts w:ascii="Times New Roman" w:hAnsi="Times New Roman" w:cs="Times New Roman"/>
          <w:szCs w:val="24"/>
        </w:rPr>
      </w:pPr>
      <w:ins w:id="2796" w:author="Author">
        <w:r w:rsidRPr="009C230E">
          <w:rPr>
            <w:rFonts w:ascii="Times New Roman" w:hAnsi="Times New Roman" w:cs="Times New Roman"/>
            <w:szCs w:val="24"/>
          </w:rPr>
          <w:t xml:space="preserve">“Those two men </w:t>
        </w:r>
      </w:ins>
      <w:r w:rsidR="009A6E74" w:rsidRPr="009C230E">
        <w:rPr>
          <w:rFonts w:ascii="Times New Roman" w:hAnsi="Times New Roman" w:cs="Times New Roman"/>
          <w:szCs w:val="24"/>
        </w:rPr>
        <w:t>brought me along because I a doctor.”</w:t>
      </w:r>
    </w:p>
    <w:p w14:paraId="7F92C92A" w14:textId="77777777" w:rsidR="001418B6" w:rsidRPr="009C230E" w:rsidRDefault="001418B6" w:rsidP="001418B6">
      <w:pPr>
        <w:pStyle w:val="BodyNormal"/>
        <w:rPr>
          <w:ins w:id="2797" w:author="Author"/>
          <w:rFonts w:ascii="Times New Roman" w:hAnsi="Times New Roman" w:cs="Times New Roman"/>
          <w:szCs w:val="24"/>
        </w:rPr>
      </w:pPr>
      <w:ins w:id="2798" w:author="Author">
        <w:r w:rsidRPr="009C230E">
          <w:rPr>
            <w:rFonts w:ascii="Times New Roman" w:hAnsi="Times New Roman" w:cs="Times New Roman"/>
            <w:szCs w:val="24"/>
          </w:rPr>
          <w:t>“How did you get loose? Get their gun?”</w:t>
        </w:r>
      </w:ins>
    </w:p>
    <w:p w14:paraId="3D3C5FD2" w14:textId="77777777" w:rsidR="001418B6" w:rsidRPr="009C230E" w:rsidRDefault="001418B6" w:rsidP="001418B6">
      <w:pPr>
        <w:pStyle w:val="BodyNormal"/>
        <w:rPr>
          <w:ins w:id="2799" w:author="Author"/>
          <w:rFonts w:ascii="Times New Roman" w:hAnsi="Times New Roman" w:cs="Times New Roman"/>
          <w:szCs w:val="24"/>
        </w:rPr>
      </w:pPr>
      <w:ins w:id="2800" w:author="Author">
        <w:r w:rsidRPr="009C230E">
          <w:rPr>
            <w:rFonts w:ascii="Times New Roman" w:hAnsi="Times New Roman" w:cs="Times New Roman"/>
            <w:szCs w:val="24"/>
          </w:rPr>
          <w:t>“I in bathroom when helicopter arrive. Men forget about me</w:t>
        </w:r>
        <w:del w:id="2801" w:author="Author">
          <w:r w:rsidRPr="009C230E" w:rsidDel="00BD7083">
            <w:rPr>
              <w:rFonts w:ascii="Times New Roman" w:hAnsi="Times New Roman" w:cs="Times New Roman"/>
              <w:szCs w:val="24"/>
            </w:rPr>
            <w:delText>, t</w:delText>
          </w:r>
        </w:del>
        <w:r w:rsidRPr="009C230E">
          <w:rPr>
            <w:rFonts w:ascii="Times New Roman" w:hAnsi="Times New Roman" w:cs="Times New Roman"/>
            <w:szCs w:val="24"/>
          </w:rPr>
          <w:t xml:space="preserve">. Too much excitement. I see them go down the steps with </w:t>
        </w:r>
        <w:proofErr w:type="gramStart"/>
        <w:r w:rsidRPr="009C230E">
          <w:rPr>
            <w:rFonts w:ascii="Times New Roman" w:hAnsi="Times New Roman" w:cs="Times New Roman"/>
            <w:szCs w:val="24"/>
          </w:rPr>
          <w:t>missile</w:t>
        </w:r>
        <w:proofErr w:type="gramEnd"/>
        <w:r w:rsidRPr="009C230E">
          <w:rPr>
            <w:rFonts w:ascii="Times New Roman" w:hAnsi="Times New Roman" w:cs="Times New Roman"/>
            <w:szCs w:val="24"/>
          </w:rPr>
          <w:t>, so I pick up one of their automatic rifles. They try to kill you.”</w:t>
        </w:r>
      </w:ins>
    </w:p>
    <w:p w14:paraId="5034D607" w14:textId="77777777" w:rsidR="001418B6" w:rsidRPr="009C230E" w:rsidRDefault="001418B6" w:rsidP="001418B6">
      <w:pPr>
        <w:pStyle w:val="BodyNormal"/>
        <w:rPr>
          <w:ins w:id="2802" w:author="Author"/>
          <w:rFonts w:ascii="Times New Roman" w:hAnsi="Times New Roman" w:cs="Times New Roman"/>
          <w:szCs w:val="24"/>
        </w:rPr>
      </w:pPr>
      <w:ins w:id="2803" w:author="Author">
        <w:r w:rsidRPr="009C230E">
          <w:rPr>
            <w:rFonts w:ascii="Times New Roman" w:hAnsi="Times New Roman" w:cs="Times New Roman"/>
            <w:szCs w:val="24"/>
          </w:rPr>
          <w:lastRenderedPageBreak/>
          <w:t>“Hanna, let me take an image of you.”</w:t>
        </w:r>
      </w:ins>
    </w:p>
    <w:p w14:paraId="1603A31C" w14:textId="77777777" w:rsidR="001418B6" w:rsidRPr="009C230E" w:rsidRDefault="001418B6" w:rsidP="001418B6">
      <w:pPr>
        <w:pStyle w:val="BodyNormal"/>
        <w:rPr>
          <w:ins w:id="2804" w:author="Author"/>
          <w:rFonts w:ascii="Times New Roman" w:hAnsi="Times New Roman" w:cs="Times New Roman"/>
          <w:szCs w:val="24"/>
        </w:rPr>
      </w:pPr>
      <w:ins w:id="2805" w:author="Author">
        <w:r w:rsidRPr="009C230E">
          <w:rPr>
            <w:rFonts w:ascii="Times New Roman" w:hAnsi="Times New Roman" w:cs="Times New Roman"/>
            <w:szCs w:val="24"/>
          </w:rPr>
          <w:t>Agent Brooks had two team members point their flashlights as she snapped Hanna’s face with her FBI satellite phone. She now had a strong signal, so she dialed FBI Director Ratzinger.</w:t>
        </w:r>
      </w:ins>
    </w:p>
    <w:p w14:paraId="24953779" w14:textId="77777777" w:rsidR="001418B6" w:rsidRPr="009C230E" w:rsidRDefault="001418B6" w:rsidP="001418B6">
      <w:pPr>
        <w:pStyle w:val="BodyNormal"/>
        <w:rPr>
          <w:ins w:id="2806" w:author="Author"/>
          <w:rFonts w:ascii="Times New Roman" w:hAnsi="Times New Roman" w:cs="Times New Roman"/>
          <w:szCs w:val="24"/>
        </w:rPr>
      </w:pPr>
      <w:ins w:id="2807" w:author="Author">
        <w:r w:rsidRPr="009C230E">
          <w:rPr>
            <w:rFonts w:ascii="Times New Roman" w:hAnsi="Times New Roman" w:cs="Times New Roman"/>
            <w:szCs w:val="24"/>
          </w:rPr>
          <w:t xml:space="preserve">“Agent Brooks, sitrep quickly,” Ratzinger </w:t>
        </w:r>
      </w:ins>
      <w:r w:rsidRPr="009C230E">
        <w:rPr>
          <w:rFonts w:ascii="Times New Roman" w:hAnsi="Times New Roman" w:cs="Times New Roman"/>
          <w:szCs w:val="24"/>
        </w:rPr>
        <w:t>said</w:t>
      </w:r>
      <w:ins w:id="2808" w:author="Author">
        <w:r w:rsidRPr="009C230E">
          <w:rPr>
            <w:rFonts w:ascii="Times New Roman" w:hAnsi="Times New Roman" w:cs="Times New Roman"/>
            <w:szCs w:val="24"/>
          </w:rPr>
          <w:t>.</w:t>
        </w:r>
      </w:ins>
    </w:p>
    <w:p w14:paraId="0B7DEFAE" w14:textId="77777777" w:rsidR="001418B6" w:rsidRPr="009C230E" w:rsidRDefault="001418B6" w:rsidP="001418B6">
      <w:pPr>
        <w:pStyle w:val="BodyNormal"/>
        <w:rPr>
          <w:ins w:id="2809" w:author="Author"/>
          <w:rFonts w:ascii="Times New Roman" w:hAnsi="Times New Roman" w:cs="Times New Roman"/>
          <w:szCs w:val="24"/>
        </w:rPr>
      </w:pPr>
      <w:ins w:id="2810" w:author="Author">
        <w:r w:rsidRPr="009C230E">
          <w:rPr>
            <w:rFonts w:ascii="Times New Roman" w:hAnsi="Times New Roman" w:cs="Times New Roman"/>
            <w:szCs w:val="24"/>
          </w:rPr>
          <w:t xml:space="preserve">“Sir, we have secured the VORTEX aircraft. There were two men and one woman aboard. The two men attempted to fire a missile at our helicopter, but the woman shot them dead before they could fire. She claims to be an unwilling participant. I’m sending </w:t>
        </w:r>
        <w:proofErr w:type="gramStart"/>
        <w:r w:rsidRPr="009C230E">
          <w:rPr>
            <w:rFonts w:ascii="Times New Roman" w:hAnsi="Times New Roman" w:cs="Times New Roman"/>
            <w:szCs w:val="24"/>
          </w:rPr>
          <w:t>you</w:t>
        </w:r>
        <w:proofErr w:type="gramEnd"/>
        <w:r w:rsidRPr="009C230E">
          <w:rPr>
            <w:rFonts w:ascii="Times New Roman" w:hAnsi="Times New Roman" w:cs="Times New Roman"/>
            <w:szCs w:val="24"/>
          </w:rPr>
          <w:t xml:space="preserve"> her image. Could you get an immediate facial recognition analysis on her?”</w:t>
        </w:r>
      </w:ins>
    </w:p>
    <w:p w14:paraId="7960AE10" w14:textId="77777777" w:rsidR="001418B6" w:rsidRPr="009C230E" w:rsidRDefault="001418B6" w:rsidP="001418B6">
      <w:pPr>
        <w:pStyle w:val="BodyNormal"/>
        <w:rPr>
          <w:ins w:id="2811" w:author="Author"/>
          <w:rFonts w:ascii="Times New Roman" w:hAnsi="Times New Roman" w:cs="Times New Roman"/>
          <w:szCs w:val="24"/>
        </w:rPr>
      </w:pPr>
      <w:ins w:id="2812" w:author="Author">
        <w:r w:rsidRPr="009C230E">
          <w:rPr>
            <w:rFonts w:ascii="Times New Roman" w:hAnsi="Times New Roman" w:cs="Times New Roman"/>
            <w:szCs w:val="24"/>
          </w:rPr>
          <w:t>Brooks waited patiently, studying Hanna’s face. Blond hair tied simply into a ponytail framed an attractive face framed by tapered bangs. She looked to be in her middle thirties.</w:t>
        </w:r>
      </w:ins>
    </w:p>
    <w:p w14:paraId="0D02A370" w14:textId="77777777" w:rsidR="001418B6" w:rsidRPr="009C230E" w:rsidRDefault="001418B6" w:rsidP="001418B6">
      <w:pPr>
        <w:pStyle w:val="BodyNormal"/>
        <w:rPr>
          <w:ins w:id="2813" w:author="Author"/>
          <w:rFonts w:ascii="Times New Roman" w:hAnsi="Times New Roman" w:cs="Times New Roman"/>
          <w:szCs w:val="24"/>
        </w:rPr>
      </w:pPr>
      <w:ins w:id="2814" w:author="Author">
        <w:r w:rsidRPr="009C230E">
          <w:rPr>
            <w:rFonts w:ascii="Times New Roman" w:hAnsi="Times New Roman" w:cs="Times New Roman"/>
            <w:szCs w:val="24"/>
          </w:rPr>
          <w:t xml:space="preserve">“Agent Brooks, Bart here. The CIA got an immediate hit on Interpol’s database. She is Doctor Hanna Salenko, Chief Resident of the National Emergency and Trauma Hospital in Kyiv, Ukraine. Supposedly abducted from a Kyiv nightclub three years ago. They have been actively looking for her. Tell her that her cooperation will </w:t>
        </w:r>
        <w:del w:id="2815" w:author="Author">
          <w:r w:rsidRPr="009C230E" w:rsidDel="001E0276">
            <w:rPr>
              <w:rFonts w:ascii="Times New Roman" w:hAnsi="Times New Roman" w:cs="Times New Roman"/>
              <w:szCs w:val="24"/>
            </w:rPr>
            <w:delText>help us put this gang behind bars permanently</w:delText>
          </w:r>
        </w:del>
        <w:r w:rsidRPr="009C230E">
          <w:rPr>
            <w:rFonts w:ascii="Times New Roman" w:hAnsi="Times New Roman" w:cs="Times New Roman"/>
            <w:szCs w:val="24"/>
          </w:rPr>
          <w:t>help put this gang behind bars.”</w:t>
        </w:r>
      </w:ins>
    </w:p>
    <w:p w14:paraId="3944AA79" w14:textId="77777777" w:rsidR="001418B6" w:rsidRPr="009C230E" w:rsidRDefault="001418B6" w:rsidP="001418B6">
      <w:pPr>
        <w:pStyle w:val="BodyNormal"/>
        <w:rPr>
          <w:ins w:id="2816" w:author="Author"/>
          <w:rFonts w:ascii="Times New Roman" w:hAnsi="Times New Roman" w:cs="Times New Roman"/>
          <w:szCs w:val="24"/>
        </w:rPr>
      </w:pPr>
      <w:ins w:id="2817" w:author="Author">
        <w:r w:rsidRPr="009C230E">
          <w:rPr>
            <w:rFonts w:ascii="Times New Roman" w:hAnsi="Times New Roman" w:cs="Times New Roman"/>
            <w:szCs w:val="24"/>
          </w:rPr>
          <w:t xml:space="preserve">“I’ll </w:t>
        </w:r>
        <w:proofErr w:type="gramStart"/>
        <w:r w:rsidRPr="009C230E">
          <w:rPr>
            <w:rFonts w:ascii="Times New Roman" w:hAnsi="Times New Roman" w:cs="Times New Roman"/>
            <w:szCs w:val="24"/>
          </w:rPr>
          <w:t>handle</w:t>
        </w:r>
        <w:proofErr w:type="gramEnd"/>
        <w:r w:rsidRPr="009C230E">
          <w:rPr>
            <w:rFonts w:ascii="Times New Roman" w:hAnsi="Times New Roman" w:cs="Times New Roman"/>
            <w:szCs w:val="24"/>
          </w:rPr>
          <w:t xml:space="preserve"> it, sir. I’</w:t>
        </w:r>
        <w:del w:id="2818" w:author="Author">
          <w:r w:rsidRPr="009C230E" w:rsidDel="001E0276">
            <w:rPr>
              <w:rFonts w:ascii="Times New Roman" w:hAnsi="Times New Roman" w:cs="Times New Roman"/>
              <w:szCs w:val="24"/>
            </w:rPr>
            <w:delText>m going to</w:delText>
          </w:r>
        </w:del>
        <w:r w:rsidRPr="009C230E">
          <w:rPr>
            <w:rFonts w:ascii="Times New Roman" w:hAnsi="Times New Roman" w:cs="Times New Roman"/>
            <w:szCs w:val="24"/>
          </w:rPr>
          <w:t>ll pass you off to Agent Dystrum, who is concerned that the missile launcher out on the tarmac might be live. He needs help safing it.”</w:t>
        </w:r>
      </w:ins>
    </w:p>
    <w:p w14:paraId="1A4CB2EF" w14:textId="77777777" w:rsidR="001418B6" w:rsidRPr="009C230E" w:rsidRDefault="001418B6" w:rsidP="001418B6">
      <w:pPr>
        <w:pStyle w:val="BodyNormal"/>
        <w:rPr>
          <w:ins w:id="2819" w:author="Author"/>
          <w:rFonts w:ascii="Times New Roman" w:hAnsi="Times New Roman" w:cs="Times New Roman"/>
          <w:szCs w:val="24"/>
        </w:rPr>
      </w:pPr>
      <w:ins w:id="2820" w:author="Author">
        <w:r w:rsidRPr="009C230E">
          <w:rPr>
            <w:rFonts w:ascii="Times New Roman" w:hAnsi="Times New Roman" w:cs="Times New Roman"/>
            <w:szCs w:val="24"/>
          </w:rPr>
          <w:lastRenderedPageBreak/>
          <w:t>Turning to Hanna, Agent Brooks removed her handcuffs.</w:t>
        </w:r>
      </w:ins>
    </w:p>
    <w:p w14:paraId="0B793F89" w14:textId="77777777" w:rsidR="001418B6" w:rsidRPr="009C230E" w:rsidRDefault="001418B6" w:rsidP="001418B6">
      <w:pPr>
        <w:pStyle w:val="BodyNormal"/>
        <w:rPr>
          <w:ins w:id="2821" w:author="Author"/>
          <w:rFonts w:ascii="Times New Roman" w:hAnsi="Times New Roman" w:cs="Times New Roman"/>
          <w:szCs w:val="24"/>
        </w:rPr>
      </w:pPr>
      <w:ins w:id="2822" w:author="Author">
        <w:r w:rsidRPr="009C230E">
          <w:rPr>
            <w:rFonts w:ascii="Times New Roman" w:hAnsi="Times New Roman" w:cs="Times New Roman"/>
            <w:szCs w:val="24"/>
          </w:rPr>
          <w:t>“Doctor Salenko, we are assuming that you are a victim here. First, however, let me make it clear that i</w:t>
        </w:r>
        <w:del w:id="2823" w:author="Author">
          <w:r w:rsidRPr="009C230E" w:rsidDel="001E0276">
            <w:rPr>
              <w:rFonts w:ascii="Times New Roman" w:hAnsi="Times New Roman" w:cs="Times New Roman"/>
              <w:szCs w:val="24"/>
            </w:rPr>
            <w:delText>n the United States, it is a crime to lie to an FBI agent</w:delText>
          </w:r>
        </w:del>
        <w:r w:rsidRPr="009C230E">
          <w:rPr>
            <w:rFonts w:ascii="Times New Roman" w:hAnsi="Times New Roman" w:cs="Times New Roman"/>
            <w:szCs w:val="24"/>
          </w:rPr>
          <w:t>t is a crime to lie to an FBI agent in the United States.”</w:t>
        </w:r>
      </w:ins>
    </w:p>
    <w:p w14:paraId="458733E6" w14:textId="77777777" w:rsidR="001418B6" w:rsidRPr="009C230E" w:rsidRDefault="001418B6" w:rsidP="001418B6">
      <w:pPr>
        <w:pStyle w:val="BodyNormal"/>
        <w:rPr>
          <w:ins w:id="2824" w:author="Author"/>
          <w:rFonts w:ascii="Times New Roman" w:hAnsi="Times New Roman" w:cs="Times New Roman"/>
          <w:szCs w:val="24"/>
        </w:rPr>
      </w:pPr>
      <w:ins w:id="2825" w:author="Author">
        <w:r w:rsidRPr="009C230E">
          <w:rPr>
            <w:rFonts w:ascii="Times New Roman" w:hAnsi="Times New Roman" w:cs="Times New Roman"/>
            <w:szCs w:val="24"/>
          </w:rPr>
          <w:t xml:space="preserve">“I honest woman, Agent Monica. I have photographic memory and </w:t>
        </w:r>
      </w:ins>
      <w:r w:rsidRPr="009C230E">
        <w:rPr>
          <w:rFonts w:ascii="Times New Roman" w:hAnsi="Times New Roman" w:cs="Times New Roman"/>
          <w:szCs w:val="24"/>
        </w:rPr>
        <w:t xml:space="preserve">can </w:t>
      </w:r>
      <w:ins w:id="2826" w:author="Author">
        <w:r w:rsidRPr="009C230E">
          <w:rPr>
            <w:rFonts w:ascii="Times New Roman" w:hAnsi="Times New Roman" w:cs="Times New Roman"/>
            <w:szCs w:val="24"/>
          </w:rPr>
          <w:t>tell you much about these Russian brutes. I know the GPS coordinates of the island where they held me prisoner.”</w:t>
        </w:r>
      </w:ins>
    </w:p>
    <w:p w14:paraId="6EDEE32E" w14:textId="77777777" w:rsidR="001418B6" w:rsidRPr="009C230E" w:rsidRDefault="001418B6" w:rsidP="001418B6">
      <w:pPr>
        <w:pStyle w:val="BodyNormal"/>
        <w:rPr>
          <w:ins w:id="2827" w:author="Author"/>
          <w:rFonts w:ascii="Times New Roman" w:hAnsi="Times New Roman" w:cs="Times New Roman"/>
          <w:szCs w:val="24"/>
        </w:rPr>
      </w:pPr>
      <w:ins w:id="2828" w:author="Author">
        <w:r w:rsidRPr="009C230E">
          <w:rPr>
            <w:rFonts w:ascii="Times New Roman" w:hAnsi="Times New Roman" w:cs="Times New Roman"/>
            <w:szCs w:val="24"/>
          </w:rPr>
          <w:t>“Hanna, does the plane have explosives to self-destruct?”</w:t>
        </w:r>
      </w:ins>
    </w:p>
    <w:p w14:paraId="77BE59BD" w14:textId="77777777" w:rsidR="001418B6" w:rsidRPr="009C230E" w:rsidRDefault="001418B6" w:rsidP="001418B6">
      <w:pPr>
        <w:pStyle w:val="BodyNormal"/>
        <w:rPr>
          <w:ins w:id="2829" w:author="Author"/>
          <w:rFonts w:ascii="Times New Roman" w:hAnsi="Times New Roman" w:cs="Times New Roman"/>
          <w:szCs w:val="24"/>
        </w:rPr>
      </w:pPr>
      <w:ins w:id="2830" w:author="Author">
        <w:r w:rsidRPr="009C230E">
          <w:rPr>
            <w:rFonts w:ascii="Times New Roman" w:hAnsi="Times New Roman" w:cs="Times New Roman"/>
            <w:szCs w:val="24"/>
          </w:rPr>
          <w:t>“No, but they have Chinese timer bombs. I know where they are.”</w:t>
        </w:r>
      </w:ins>
    </w:p>
    <w:p w14:paraId="5C859594" w14:textId="77777777" w:rsidR="001418B6" w:rsidRPr="009C230E" w:rsidRDefault="001418B6" w:rsidP="001418B6">
      <w:pPr>
        <w:pStyle w:val="BodyNormal"/>
        <w:rPr>
          <w:rFonts w:ascii="Times New Roman" w:hAnsi="Times New Roman" w:cs="Times New Roman"/>
          <w:szCs w:val="24"/>
        </w:rPr>
      </w:pPr>
      <w:ins w:id="2831" w:author="Author">
        <w:r w:rsidRPr="009C230E">
          <w:rPr>
            <w:rFonts w:ascii="Times New Roman" w:hAnsi="Times New Roman" w:cs="Times New Roman"/>
            <w:szCs w:val="24"/>
          </w:rPr>
          <w:t>“Let’s go aboard, Hanna. Show me everything!”</w:t>
        </w:r>
      </w:ins>
    </w:p>
    <w:p w14:paraId="0BC83A9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Brooks turned to Kate Burkley.</w:t>
      </w:r>
    </w:p>
    <w:p w14:paraId="1B7C74F2" w14:textId="77777777" w:rsidR="001418B6" w:rsidRPr="009C230E" w:rsidRDefault="001418B6" w:rsidP="001418B6">
      <w:pPr>
        <w:pStyle w:val="BodyNormal"/>
        <w:rPr>
          <w:ins w:id="2832" w:author="Author"/>
          <w:rFonts w:ascii="Times New Roman" w:hAnsi="Times New Roman" w:cs="Times New Roman"/>
          <w:szCs w:val="24"/>
        </w:rPr>
      </w:pPr>
      <w:r w:rsidRPr="009C230E">
        <w:rPr>
          <w:rFonts w:ascii="Times New Roman" w:hAnsi="Times New Roman" w:cs="Times New Roman"/>
          <w:szCs w:val="24"/>
        </w:rPr>
        <w:t xml:space="preserve">“Kate, get your AED machine and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tranquilizer. We’ll knock out Doctor Salenko and get her on the AED for the trip to Chicago.”</w:t>
      </w:r>
    </w:p>
    <w:p w14:paraId="109F2356" w14:textId="77777777" w:rsidR="001418B6" w:rsidRPr="009C230E" w:rsidRDefault="001418B6" w:rsidP="001418B6">
      <w:pPr>
        <w:rP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r w:rsidRPr="009C230E">
        <w:rPr>
          <w:rFonts w:ascii="Times New Roman" w:hAnsi="Times New Roman" w:cs="Times New Roman"/>
          <w:color w:val="auto"/>
          <w:sz w:val="24"/>
          <w:szCs w:val="24"/>
        </w:rPr>
        <w:t xml:space="preserve"> </w:t>
      </w:r>
    </w:p>
    <w:p w14:paraId="441B4F4B" w14:textId="77777777" w:rsidR="001418B6" w:rsidRPr="009C230E" w:rsidRDefault="001418B6" w:rsidP="001418B6">
      <w:pPr>
        <w:rPr>
          <w:ins w:id="2833" w:author="Author"/>
          <w:rFonts w:ascii="Times New Roman" w:hAnsi="Times New Roman" w:cs="Times New Roman"/>
          <w:color w:val="auto"/>
          <w:sz w:val="24"/>
          <w:szCs w:val="24"/>
        </w:rPr>
        <w:sectPr w:rsidR="001418B6" w:rsidRPr="009C230E" w:rsidSect="004E6C42">
          <w:type w:val="oddPage"/>
          <w:pgSz w:w="8640" w:h="12960" w:code="1"/>
          <w:pgMar w:top="720" w:right="720" w:bottom="720" w:left="720" w:header="720" w:footer="720" w:gutter="720"/>
          <w:cols w:space="720"/>
        </w:sectPr>
      </w:pPr>
    </w:p>
    <w:p w14:paraId="66BDBACC" w14:textId="77777777" w:rsidR="001418B6" w:rsidRPr="00206EEE" w:rsidRDefault="001418B6" w:rsidP="00206EEE">
      <w:pPr>
        <w:pStyle w:val="ChapterNumber"/>
        <w:rPr>
          <w:ins w:id="2834" w:author="Author"/>
        </w:rPr>
      </w:pPr>
      <w:bookmarkStart w:id="2835" w:name="_Hlk89248500"/>
      <w:ins w:id="2836" w:author="Author">
        <w:r w:rsidRPr="00206EEE">
          <w:t>CHAPTER XXX</w:t>
        </w:r>
      </w:ins>
    </w:p>
    <w:p w14:paraId="17B41A0D" w14:textId="77777777" w:rsidR="001418B6" w:rsidRPr="00206EEE" w:rsidRDefault="001418B6" w:rsidP="00206EEE">
      <w:pPr>
        <w:pStyle w:val="ChapterTitle"/>
        <w:rPr>
          <w:ins w:id="2837" w:author="Author"/>
        </w:rPr>
      </w:pPr>
      <w:bookmarkStart w:id="2838" w:name="_Toc172536979"/>
      <w:bookmarkStart w:id="2839" w:name="_Toc192624412"/>
      <w:proofErr w:type="gramStart"/>
      <w:ins w:id="2840" w:author="Author">
        <w:r w:rsidRPr="00206EEE">
          <w:t>The War’s</w:t>
        </w:r>
        <w:proofErr w:type="gramEnd"/>
        <w:r w:rsidRPr="00206EEE">
          <w:t xml:space="preserve"> Aftermath</w:t>
        </w:r>
        <w:bookmarkEnd w:id="2838"/>
        <w:bookmarkEnd w:id="2839"/>
      </w:ins>
    </w:p>
    <w:p w14:paraId="73581473" w14:textId="77777777" w:rsidR="001418B6" w:rsidRPr="00206EEE" w:rsidRDefault="001418B6" w:rsidP="00206EEE">
      <w:pPr>
        <w:pStyle w:val="ASubheadLevel1"/>
        <w:rPr>
          <w:ins w:id="2841" w:author="Author"/>
        </w:rPr>
      </w:pPr>
      <w:bookmarkStart w:id="2842" w:name="_Toc172536980"/>
      <w:bookmarkStart w:id="2843" w:name="_Toc192624413"/>
      <w:ins w:id="2844" w:author="Author">
        <w:r w:rsidRPr="00206EEE">
          <w:t>Help Arrives</w:t>
        </w:r>
        <w:bookmarkEnd w:id="2842"/>
        <w:bookmarkEnd w:id="2843"/>
      </w:ins>
    </w:p>
    <w:p w14:paraId="151574AB" w14:textId="77777777" w:rsidR="001418B6" w:rsidRPr="009C230E" w:rsidRDefault="001418B6" w:rsidP="001418B6">
      <w:pPr>
        <w:pStyle w:val="BodyNormal"/>
        <w:rPr>
          <w:ins w:id="2845" w:author="Author"/>
          <w:rFonts w:ascii="Times New Roman" w:hAnsi="Times New Roman" w:cs="Times New Roman"/>
          <w:szCs w:val="24"/>
        </w:rPr>
      </w:pPr>
      <w:ins w:id="2846" w:author="Author">
        <w:r w:rsidRPr="009C230E">
          <w:rPr>
            <w:rFonts w:ascii="Times New Roman" w:hAnsi="Times New Roman" w:cs="Times New Roman"/>
            <w:szCs w:val="24"/>
          </w:rPr>
          <w:t xml:space="preserve">Doctor Sandeep Modi guided Bruno Ronis to Jane’s ER room, with an orderly pushing a cart with Ronis’s equipment behind them. Ronis marveled at the array of medical instrumentation, with patient monitors, infusion pumps, IV bags, and digital wall displays </w:t>
        </w:r>
        <w:del w:id="2847" w:author="Author">
          <w:r w:rsidRPr="009C230E" w:rsidDel="00AE728F">
            <w:rPr>
              <w:rFonts w:ascii="Times New Roman" w:hAnsi="Times New Roman" w:cs="Times New Roman"/>
              <w:szCs w:val="24"/>
            </w:rPr>
            <w:delText xml:space="preserve">all </w:delText>
          </w:r>
        </w:del>
        <w:r w:rsidRPr="009C230E">
          <w:rPr>
            <w:rFonts w:ascii="Times New Roman" w:hAnsi="Times New Roman" w:cs="Times New Roman"/>
            <w:szCs w:val="24"/>
          </w:rPr>
          <w:t xml:space="preserve">blinking and beeping. </w:t>
        </w:r>
        <w:bookmarkEnd w:id="2835"/>
        <w:r w:rsidRPr="009C230E">
          <w:rPr>
            <w:rFonts w:ascii="Times New Roman" w:hAnsi="Times New Roman" w:cs="Times New Roman"/>
            <w:szCs w:val="24"/>
          </w:rPr>
          <w:t>Two nurses and a doctor hovered over the patient.</w:t>
        </w:r>
      </w:ins>
    </w:p>
    <w:p w14:paraId="73298561" w14:textId="77777777" w:rsidR="001418B6" w:rsidRPr="009C230E" w:rsidRDefault="001418B6" w:rsidP="001418B6">
      <w:pPr>
        <w:pStyle w:val="BodyNormal"/>
        <w:rPr>
          <w:ins w:id="2848" w:author="Author"/>
          <w:rFonts w:ascii="Times New Roman" w:hAnsi="Times New Roman" w:cs="Times New Roman"/>
          <w:szCs w:val="24"/>
        </w:rPr>
      </w:pPr>
      <w:ins w:id="2849" w:author="Author">
        <w:r w:rsidRPr="009C230E">
          <w:rPr>
            <w:rFonts w:ascii="Times New Roman" w:hAnsi="Times New Roman" w:cs="Times New Roman"/>
            <w:szCs w:val="24"/>
          </w:rPr>
          <w:t xml:space="preserve">“Doctor Ronis, this is Doctor Jonathan Arenberg, one of Chicago’s best cardiac surgeons. Anne Merrick, the one </w:t>
        </w:r>
      </w:ins>
      <w:r w:rsidRPr="009C230E">
        <w:rPr>
          <w:rFonts w:ascii="Times New Roman" w:hAnsi="Times New Roman" w:cs="Times New Roman"/>
          <w:szCs w:val="24"/>
        </w:rPr>
        <w:t xml:space="preserve">uninjured </w:t>
      </w:r>
      <w:ins w:id="2850" w:author="Author">
        <w:r w:rsidRPr="009C230E">
          <w:rPr>
            <w:rFonts w:ascii="Times New Roman" w:hAnsi="Times New Roman" w:cs="Times New Roman"/>
            <w:szCs w:val="24"/>
          </w:rPr>
          <w:t>member of the Merrick family, requested his assistance with this case.</w:t>
        </w:r>
      </w:ins>
    </w:p>
    <w:p w14:paraId="1AEEE276" w14:textId="77777777" w:rsidR="001418B6" w:rsidRPr="009C230E" w:rsidRDefault="001418B6" w:rsidP="001418B6">
      <w:pPr>
        <w:pStyle w:val="BodyNormal"/>
        <w:rPr>
          <w:ins w:id="2851" w:author="Author"/>
          <w:rFonts w:ascii="Times New Roman" w:hAnsi="Times New Roman" w:cs="Times New Roman"/>
          <w:szCs w:val="24"/>
        </w:rPr>
      </w:pPr>
      <w:ins w:id="2852" w:author="Author">
        <w:r w:rsidRPr="009C230E">
          <w:rPr>
            <w:rFonts w:ascii="Times New Roman" w:hAnsi="Times New Roman" w:cs="Times New Roman"/>
            <w:szCs w:val="24"/>
          </w:rPr>
          <w:t>”Just call me Jon,” replied Doctor Arenberg, whose blue scrubs, sterile gloves, surgical cap, N95 mask, and face shield concealed his age; he turned sixty-five last month.</w:t>
        </w:r>
      </w:ins>
    </w:p>
    <w:p w14:paraId="59728509" w14:textId="77777777" w:rsidR="001418B6" w:rsidRPr="009C230E" w:rsidRDefault="001418B6" w:rsidP="001418B6">
      <w:pPr>
        <w:pStyle w:val="BodyNormal"/>
        <w:rPr>
          <w:ins w:id="2853" w:author="Author"/>
          <w:rFonts w:ascii="Times New Roman" w:hAnsi="Times New Roman" w:cs="Times New Roman"/>
          <w:szCs w:val="24"/>
        </w:rPr>
      </w:pPr>
      <w:ins w:id="2854" w:author="Author">
        <w:r w:rsidRPr="009C230E">
          <w:rPr>
            <w:rFonts w:ascii="Times New Roman" w:hAnsi="Times New Roman" w:cs="Times New Roman"/>
            <w:szCs w:val="24"/>
          </w:rPr>
          <w:t>“And this is our patient, Jane Doe 413,” Doctor Modi said as he pointed to the ER bed with the intubated Jane on her back. Ronis stared at Jane’s Patient Monitor</w:t>
        </w:r>
      </w:ins>
      <w:r w:rsidRPr="009C230E">
        <w:rPr>
          <w:rFonts w:ascii="Times New Roman" w:hAnsi="Times New Roman" w:cs="Times New Roman"/>
          <w:szCs w:val="24"/>
        </w:rPr>
        <w:t>,</w:t>
      </w:r>
      <w:ins w:id="2855" w:author="Author">
        <w:r w:rsidRPr="009C230E">
          <w:rPr>
            <w:rFonts w:ascii="Times New Roman" w:hAnsi="Times New Roman" w:cs="Times New Roman"/>
            <w:szCs w:val="24"/>
          </w:rPr>
          <w:t xml:space="preserve"> displaying normal sinus rhythm.</w:t>
        </w:r>
      </w:ins>
    </w:p>
    <w:p w14:paraId="19667EA4" w14:textId="77777777" w:rsidR="001418B6" w:rsidRPr="009C230E" w:rsidRDefault="001418B6" w:rsidP="001418B6">
      <w:pPr>
        <w:pStyle w:val="BodyNormal"/>
        <w:rPr>
          <w:ins w:id="2856" w:author="Author"/>
          <w:rFonts w:ascii="Times New Roman" w:hAnsi="Times New Roman" w:cs="Times New Roman"/>
          <w:szCs w:val="24"/>
        </w:rPr>
      </w:pPr>
      <w:ins w:id="2857" w:author="Author">
        <w:r w:rsidRPr="009C230E">
          <w:rPr>
            <w:rFonts w:ascii="Times New Roman" w:hAnsi="Times New Roman" w:cs="Times New Roman"/>
            <w:szCs w:val="24"/>
          </w:rPr>
          <w:t xml:space="preserve">“How long has she been like this?” Ronis </w:t>
        </w:r>
      </w:ins>
      <w:r w:rsidRPr="009C230E">
        <w:rPr>
          <w:rFonts w:ascii="Times New Roman" w:hAnsi="Times New Roman" w:cs="Times New Roman"/>
          <w:szCs w:val="24"/>
        </w:rPr>
        <w:t>said</w:t>
      </w:r>
      <w:ins w:id="2858" w:author="Author">
        <w:r w:rsidRPr="009C230E">
          <w:rPr>
            <w:rFonts w:ascii="Times New Roman" w:hAnsi="Times New Roman" w:cs="Times New Roman"/>
            <w:szCs w:val="24"/>
          </w:rPr>
          <w:t>.</w:t>
        </w:r>
      </w:ins>
    </w:p>
    <w:p w14:paraId="0C15214A" w14:textId="766ACF31" w:rsidR="001418B6" w:rsidRPr="009C230E" w:rsidRDefault="001418B6" w:rsidP="001418B6">
      <w:pPr>
        <w:pStyle w:val="BodyNormal"/>
        <w:rPr>
          <w:ins w:id="2859" w:author="Author"/>
          <w:rFonts w:ascii="Times New Roman" w:hAnsi="Times New Roman" w:cs="Times New Roman"/>
          <w:szCs w:val="24"/>
        </w:rPr>
      </w:pPr>
      <w:ins w:id="2860" w:author="Author">
        <w:r w:rsidRPr="009C230E">
          <w:rPr>
            <w:rFonts w:ascii="Times New Roman" w:hAnsi="Times New Roman" w:cs="Times New Roman"/>
            <w:szCs w:val="24"/>
          </w:rPr>
          <w:lastRenderedPageBreak/>
          <w:t xml:space="preserve">“She was in V-Tach four minutes ago; our Automated External Defibrillator shocks her as soon as she slips back into V-Tach,” one of the ER nurses </w:t>
        </w:r>
      </w:ins>
      <w:r w:rsidR="009D0694">
        <w:rPr>
          <w:rFonts w:ascii="Times New Roman" w:hAnsi="Times New Roman" w:cs="Times New Roman"/>
          <w:szCs w:val="24"/>
        </w:rPr>
        <w:t>said</w:t>
      </w:r>
      <w:ins w:id="2861" w:author="Author">
        <w:r w:rsidRPr="009C230E">
          <w:rPr>
            <w:rFonts w:ascii="Times New Roman" w:hAnsi="Times New Roman" w:cs="Times New Roman"/>
            <w:szCs w:val="24"/>
          </w:rPr>
          <w:t>.</w:t>
        </w:r>
      </w:ins>
    </w:p>
    <w:p w14:paraId="21AAC0D8" w14:textId="4D81DEE6" w:rsidR="001418B6" w:rsidRPr="009C230E" w:rsidRDefault="001418B6" w:rsidP="001418B6">
      <w:pPr>
        <w:pStyle w:val="BodyNormal"/>
        <w:rPr>
          <w:ins w:id="2862" w:author="Author"/>
          <w:rFonts w:ascii="Times New Roman" w:hAnsi="Times New Roman" w:cs="Times New Roman"/>
          <w:szCs w:val="24"/>
        </w:rPr>
      </w:pPr>
      <w:ins w:id="2863" w:author="Author">
        <w:r w:rsidRPr="009C230E">
          <w:rPr>
            <w:rFonts w:ascii="Times New Roman" w:hAnsi="Times New Roman" w:cs="Times New Roman"/>
            <w:szCs w:val="24"/>
          </w:rPr>
          <w:t xml:space="preserve">“The EMT staff at the Merrick mansion looked at her with a credit card ECG device and immediately observed arrhythmias heading for full V-Tach. They quickly sedated her and attached the portable AED unit. </w:t>
        </w:r>
        <w:del w:id="2864" w:author="Author">
          <w:r w:rsidRPr="009C230E" w:rsidDel="00AE728F">
            <w:rPr>
              <w:rFonts w:ascii="Times New Roman" w:hAnsi="Times New Roman" w:cs="Times New Roman"/>
              <w:szCs w:val="24"/>
            </w:rPr>
            <w:delText>Each time it shocks her, she gets about five minutes of sinus rhythm</w:delText>
          </w:r>
        </w:del>
        <w:r w:rsidRPr="009C230E">
          <w:rPr>
            <w:rFonts w:ascii="Times New Roman" w:hAnsi="Times New Roman" w:cs="Times New Roman"/>
            <w:szCs w:val="24"/>
          </w:rPr>
          <w:t xml:space="preserve">She gets about five minutes of sinus rhythm each time it shocks her before the Strelkavirus roars back,” Arenberg </w:t>
        </w:r>
      </w:ins>
      <w:r w:rsidR="009D0694">
        <w:rPr>
          <w:rFonts w:ascii="Times New Roman" w:hAnsi="Times New Roman" w:cs="Times New Roman"/>
          <w:szCs w:val="24"/>
        </w:rPr>
        <w:t>said</w:t>
      </w:r>
      <w:ins w:id="2865" w:author="Author">
        <w:r w:rsidRPr="009C230E">
          <w:rPr>
            <w:rFonts w:ascii="Times New Roman" w:hAnsi="Times New Roman" w:cs="Times New Roman"/>
            <w:szCs w:val="24"/>
          </w:rPr>
          <w:t>.</w:t>
        </w:r>
      </w:ins>
    </w:p>
    <w:p w14:paraId="2EB4D159" w14:textId="77777777" w:rsidR="001418B6" w:rsidRPr="009C230E" w:rsidRDefault="001418B6" w:rsidP="001418B6">
      <w:pPr>
        <w:pStyle w:val="BodyNormal"/>
        <w:rPr>
          <w:ins w:id="2866" w:author="Author"/>
          <w:rFonts w:ascii="Times New Roman" w:hAnsi="Times New Roman" w:cs="Times New Roman"/>
          <w:szCs w:val="24"/>
        </w:rPr>
      </w:pPr>
      <w:ins w:id="2867" w:author="Author">
        <w:r w:rsidRPr="009C230E">
          <w:rPr>
            <w:rFonts w:ascii="Times New Roman" w:hAnsi="Times New Roman" w:cs="Times New Roman"/>
            <w:szCs w:val="24"/>
          </w:rPr>
          <w:t xml:space="preserve">Ronis stared </w:t>
        </w:r>
        <w:del w:id="2868" w:author="Author">
          <w:r w:rsidRPr="009C230E" w:rsidDel="0027576A">
            <w:rPr>
              <w:rFonts w:ascii="Times New Roman" w:hAnsi="Times New Roman" w:cs="Times New Roman"/>
              <w:szCs w:val="24"/>
            </w:rPr>
            <w:delText>for a moment</w:delText>
          </w:r>
        </w:del>
        <w:r w:rsidRPr="009C230E">
          <w:rPr>
            <w:rFonts w:ascii="Times New Roman" w:hAnsi="Times New Roman" w:cs="Times New Roman"/>
            <w:szCs w:val="24"/>
          </w:rPr>
          <w:t xml:space="preserve">briefly at the infusion pump running an IV </w:t>
        </w:r>
      </w:ins>
      <w:r w:rsidRPr="009C230E">
        <w:rPr>
          <w:rFonts w:ascii="Times New Roman" w:hAnsi="Times New Roman" w:cs="Times New Roman"/>
          <w:szCs w:val="24"/>
        </w:rPr>
        <w:t>dextrose, saline, and potassium solution</w:t>
      </w:r>
      <w:ins w:id="2869" w:author="Author">
        <w:r w:rsidRPr="009C230E">
          <w:rPr>
            <w:rFonts w:ascii="Times New Roman" w:hAnsi="Times New Roman" w:cs="Times New Roman"/>
            <w:szCs w:val="24"/>
          </w:rPr>
          <w:t xml:space="preserve"> into Jane’s wrist. Then, after discussing the ingredients of the IV bag with the nurse, Ronis fetched a vial of his mRNA antidote and extracted 4 ml into a syringe. He pumped the </w:t>
        </w:r>
        <w:del w:id="2870" w:author="Author">
          <w:r w:rsidRPr="009C230E" w:rsidDel="0027576A">
            <w:rPr>
              <w:rFonts w:ascii="Times New Roman" w:hAnsi="Times New Roman" w:cs="Times New Roman"/>
              <w:szCs w:val="24"/>
            </w:rPr>
            <w:delText xml:space="preserve">tiny amount of the </w:delText>
          </w:r>
        </w:del>
        <w:r w:rsidRPr="009C230E">
          <w:rPr>
            <w:rFonts w:ascii="Times New Roman" w:hAnsi="Times New Roman" w:cs="Times New Roman"/>
            <w:szCs w:val="24"/>
          </w:rPr>
          <w:t>medicine into the bag’s injection port, gently squeezing the bag to distribute the vaccine. Finally, he asked the nurse to update the label on the bag to indicate the added medication.</w:t>
        </w:r>
      </w:ins>
    </w:p>
    <w:p w14:paraId="69D0039E" w14:textId="77777777" w:rsidR="001418B6" w:rsidRPr="009C230E" w:rsidRDefault="001418B6" w:rsidP="001418B6">
      <w:pPr>
        <w:pStyle w:val="BodyNormal"/>
        <w:rPr>
          <w:ins w:id="2871" w:author="Author"/>
          <w:rFonts w:ascii="Times New Roman" w:hAnsi="Times New Roman" w:cs="Times New Roman"/>
          <w:szCs w:val="24"/>
        </w:rPr>
      </w:pPr>
      <w:ins w:id="2872" w:author="Author">
        <w:r w:rsidRPr="009C230E">
          <w:rPr>
            <w:rFonts w:ascii="Times New Roman" w:hAnsi="Times New Roman" w:cs="Times New Roman"/>
            <w:szCs w:val="24"/>
          </w:rPr>
          <w:t xml:space="preserve">“How long will this take?” Doctor Arenberg </w:t>
        </w:r>
      </w:ins>
      <w:r w:rsidRPr="009C230E">
        <w:rPr>
          <w:rFonts w:ascii="Times New Roman" w:hAnsi="Times New Roman" w:cs="Times New Roman"/>
          <w:szCs w:val="24"/>
        </w:rPr>
        <w:t>said</w:t>
      </w:r>
      <w:ins w:id="2873" w:author="Author">
        <w:r w:rsidRPr="009C230E">
          <w:rPr>
            <w:rFonts w:ascii="Times New Roman" w:hAnsi="Times New Roman" w:cs="Times New Roman"/>
            <w:szCs w:val="24"/>
          </w:rPr>
          <w:t>.</w:t>
        </w:r>
      </w:ins>
    </w:p>
    <w:p w14:paraId="6C27BEC1" w14:textId="77777777" w:rsidR="001418B6" w:rsidRPr="009C230E" w:rsidRDefault="001418B6" w:rsidP="001418B6">
      <w:pPr>
        <w:pStyle w:val="BodyNormal"/>
        <w:rPr>
          <w:ins w:id="2874" w:author="Author"/>
          <w:rFonts w:ascii="Times New Roman" w:hAnsi="Times New Roman" w:cs="Times New Roman"/>
          <w:szCs w:val="24"/>
        </w:rPr>
      </w:pPr>
      <w:ins w:id="2875" w:author="Author">
        <w:r w:rsidRPr="009C230E">
          <w:rPr>
            <w:rFonts w:ascii="Times New Roman" w:hAnsi="Times New Roman" w:cs="Times New Roman"/>
            <w:szCs w:val="24"/>
          </w:rPr>
          <w:t>“We should see her arrhythmias subside in twelve hours, then completely disappear after</w:t>
        </w:r>
        <w:del w:id="2876" w:author="Author">
          <w:r w:rsidRPr="009C230E" w:rsidDel="00AE728F">
            <w:rPr>
              <w:rFonts w:ascii="Times New Roman" w:hAnsi="Times New Roman" w:cs="Times New Roman"/>
              <w:szCs w:val="24"/>
            </w:rPr>
            <w:delText>, say,</w:delText>
          </w:r>
        </w:del>
        <w:r w:rsidRPr="009C230E">
          <w:rPr>
            <w:rFonts w:ascii="Times New Roman" w:hAnsi="Times New Roman" w:cs="Times New Roman"/>
            <w:szCs w:val="24"/>
          </w:rPr>
          <w:t xml:space="preserve"> six more hours. But I want to keep her on this dosage for at least four days to be sure.”</w:t>
        </w:r>
      </w:ins>
    </w:p>
    <w:p w14:paraId="4BCDE3B4" w14:textId="77777777" w:rsidR="001418B6" w:rsidRPr="009C230E" w:rsidRDefault="001418B6" w:rsidP="001418B6">
      <w:pPr>
        <w:pStyle w:val="BodyNormal"/>
        <w:rPr>
          <w:ins w:id="2877" w:author="Author"/>
          <w:rFonts w:ascii="Times New Roman" w:hAnsi="Times New Roman" w:cs="Times New Roman"/>
          <w:szCs w:val="24"/>
        </w:rPr>
      </w:pPr>
      <w:ins w:id="2878" w:author="Author">
        <w:r w:rsidRPr="009C230E">
          <w:rPr>
            <w:rFonts w:ascii="Times New Roman" w:hAnsi="Times New Roman" w:cs="Times New Roman"/>
            <w:szCs w:val="24"/>
          </w:rPr>
          <w:t>“What’s your view of her prognosis, Doctor Ronis?”</w:t>
        </w:r>
      </w:ins>
    </w:p>
    <w:p w14:paraId="34A55851" w14:textId="77777777" w:rsidR="001418B6" w:rsidRPr="009C230E" w:rsidRDefault="001418B6" w:rsidP="001418B6">
      <w:pPr>
        <w:pStyle w:val="BodyNormal"/>
        <w:rPr>
          <w:ins w:id="2879" w:author="Author"/>
          <w:rFonts w:ascii="Times New Roman" w:hAnsi="Times New Roman" w:cs="Times New Roman"/>
          <w:szCs w:val="24"/>
        </w:rPr>
      </w:pPr>
      <w:ins w:id="2880" w:author="Author">
        <w:r w:rsidRPr="009C230E">
          <w:rPr>
            <w:rFonts w:ascii="Times New Roman" w:hAnsi="Times New Roman" w:cs="Times New Roman"/>
            <w:szCs w:val="24"/>
          </w:rPr>
          <w:t xml:space="preserve">“That depends. Did Jane Doe 413 have </w:t>
        </w:r>
        <w:proofErr w:type="gramStart"/>
        <w:r w:rsidRPr="009C230E">
          <w:rPr>
            <w:rFonts w:ascii="Times New Roman" w:hAnsi="Times New Roman" w:cs="Times New Roman"/>
            <w:szCs w:val="24"/>
          </w:rPr>
          <w:t>a long period</w:t>
        </w:r>
        <w:proofErr w:type="gramEnd"/>
        <w:r w:rsidRPr="009C230E">
          <w:rPr>
            <w:rFonts w:ascii="Times New Roman" w:hAnsi="Times New Roman" w:cs="Times New Roman"/>
            <w:szCs w:val="24"/>
          </w:rPr>
          <w:t xml:space="preserve"> of V-Tach before intervention?”</w:t>
        </w:r>
      </w:ins>
    </w:p>
    <w:p w14:paraId="4639F2CB" w14:textId="6AADB0F2" w:rsidR="001418B6" w:rsidRPr="009C230E" w:rsidRDefault="001418B6" w:rsidP="001418B6">
      <w:pPr>
        <w:pStyle w:val="BodyNormal"/>
        <w:rPr>
          <w:ins w:id="2881" w:author="Author"/>
          <w:rFonts w:ascii="Times New Roman" w:hAnsi="Times New Roman" w:cs="Times New Roman"/>
          <w:szCs w:val="24"/>
        </w:rPr>
      </w:pPr>
      <w:ins w:id="2882" w:author="Author">
        <w:r w:rsidRPr="009C230E">
          <w:rPr>
            <w:rFonts w:ascii="Times New Roman" w:hAnsi="Times New Roman" w:cs="Times New Roman"/>
            <w:szCs w:val="24"/>
          </w:rPr>
          <w:t xml:space="preserve">“We don’t think so,” Doctor Modi </w:t>
        </w:r>
      </w:ins>
      <w:r w:rsidR="009D0694">
        <w:rPr>
          <w:rFonts w:ascii="Times New Roman" w:hAnsi="Times New Roman" w:cs="Times New Roman"/>
          <w:szCs w:val="24"/>
        </w:rPr>
        <w:t>said,</w:t>
      </w:r>
      <w:ins w:id="2883" w:author="Author">
        <w:r w:rsidRPr="009C230E">
          <w:rPr>
            <w:rFonts w:ascii="Times New Roman" w:hAnsi="Times New Roman" w:cs="Times New Roman"/>
            <w:szCs w:val="24"/>
          </w:rPr>
          <w:t xml:space="preserve"> “</w:t>
        </w:r>
      </w:ins>
      <w:r w:rsidR="009D0694">
        <w:rPr>
          <w:rFonts w:ascii="Times New Roman" w:hAnsi="Times New Roman" w:cs="Times New Roman"/>
          <w:szCs w:val="24"/>
        </w:rPr>
        <w:t>t</w:t>
      </w:r>
      <w:ins w:id="2884" w:author="Author">
        <w:r w:rsidRPr="009C230E">
          <w:rPr>
            <w:rFonts w:ascii="Times New Roman" w:hAnsi="Times New Roman" w:cs="Times New Roman"/>
            <w:szCs w:val="24"/>
          </w:rPr>
          <w:t xml:space="preserve">he EMT crew at the Merrick mansion reported her lucid and able to enter responses to their questions on her smartphone. They </w:t>
        </w:r>
        <w:r w:rsidRPr="009C230E">
          <w:rPr>
            <w:rFonts w:ascii="Times New Roman" w:hAnsi="Times New Roman" w:cs="Times New Roman"/>
            <w:szCs w:val="24"/>
          </w:rPr>
          <w:lastRenderedPageBreak/>
          <w:t xml:space="preserve">sedated her </w:t>
        </w:r>
      </w:ins>
      <w:r w:rsidRPr="009C230E">
        <w:rPr>
          <w:rFonts w:ascii="Times New Roman" w:hAnsi="Times New Roman" w:cs="Times New Roman"/>
          <w:szCs w:val="24"/>
        </w:rPr>
        <w:t>when</w:t>
      </w:r>
      <w:ins w:id="2885" w:author="Author">
        <w:r w:rsidRPr="009C230E">
          <w:rPr>
            <w:rFonts w:ascii="Times New Roman" w:hAnsi="Times New Roman" w:cs="Times New Roman"/>
            <w:szCs w:val="24"/>
          </w:rPr>
          <w:t xml:space="preserve"> she entered V-Tach and attached the portable AED unit. We hope </w:t>
        </w:r>
        <w:del w:id="2886" w:author="Author">
          <w:r w:rsidRPr="009C230E" w:rsidDel="00235F13">
            <w:rPr>
              <w:rFonts w:ascii="Times New Roman" w:hAnsi="Times New Roman" w:cs="Times New Roman"/>
              <w:szCs w:val="24"/>
            </w:rPr>
            <w:delText xml:space="preserve">that </w:delText>
          </w:r>
        </w:del>
        <w:r w:rsidRPr="009C230E">
          <w:rPr>
            <w:rFonts w:ascii="Times New Roman" w:hAnsi="Times New Roman" w:cs="Times New Roman"/>
            <w:szCs w:val="24"/>
          </w:rPr>
          <w:t xml:space="preserve">we’ve </w:t>
        </w:r>
        <w:del w:id="2887" w:author="Author">
          <w:r w:rsidRPr="009C230E" w:rsidDel="00235F13">
            <w:rPr>
              <w:rFonts w:ascii="Times New Roman" w:hAnsi="Times New Roman" w:cs="Times New Roman"/>
              <w:szCs w:val="24"/>
            </w:rPr>
            <w:delText>been able to keep</w:delText>
          </w:r>
        </w:del>
        <w:r w:rsidRPr="009C230E">
          <w:rPr>
            <w:rFonts w:ascii="Times New Roman" w:hAnsi="Times New Roman" w:cs="Times New Roman"/>
            <w:szCs w:val="24"/>
          </w:rPr>
          <w:t xml:space="preserve">kept enough blood flowing through her blood-brain barrier to avoid brain </w:t>
        </w:r>
        <w:proofErr w:type="gramStart"/>
        <w:r w:rsidRPr="009C230E">
          <w:rPr>
            <w:rFonts w:ascii="Times New Roman" w:hAnsi="Times New Roman" w:cs="Times New Roman"/>
            <w:szCs w:val="24"/>
          </w:rPr>
          <w:t>damage.”</w:t>
        </w:r>
        <w:proofErr w:type="gramEnd"/>
      </w:ins>
    </w:p>
    <w:p w14:paraId="382427A5" w14:textId="77777777" w:rsidR="001418B6" w:rsidRPr="009C230E" w:rsidRDefault="001418B6" w:rsidP="001418B6">
      <w:pPr>
        <w:pStyle w:val="BodyNormal"/>
        <w:rPr>
          <w:ins w:id="2888" w:author="Author"/>
          <w:rFonts w:ascii="Times New Roman" w:hAnsi="Times New Roman" w:cs="Times New Roman"/>
          <w:szCs w:val="24"/>
        </w:rPr>
      </w:pPr>
      <w:ins w:id="2889" w:author="Author">
        <w:r w:rsidRPr="009C230E">
          <w:rPr>
            <w:rFonts w:ascii="Times New Roman" w:hAnsi="Times New Roman" w:cs="Times New Roman"/>
            <w:szCs w:val="24"/>
          </w:rPr>
          <w:t xml:space="preserve">“Yes, but the patient </w:t>
        </w:r>
        <w:del w:id="2890" w:author="Author">
          <w:r w:rsidRPr="009C230E" w:rsidDel="00AE728F">
            <w:rPr>
              <w:rFonts w:ascii="Times New Roman" w:hAnsi="Times New Roman" w:cs="Times New Roman"/>
              <w:szCs w:val="24"/>
            </w:rPr>
            <w:delText>is brain-damaged</w:delText>
          </w:r>
        </w:del>
        <w:r w:rsidRPr="009C230E">
          <w:rPr>
            <w:rFonts w:ascii="Times New Roman" w:hAnsi="Times New Roman" w:cs="Times New Roman"/>
            <w:szCs w:val="24"/>
          </w:rPr>
          <w:t>has a brain injury already</w:t>
        </w:r>
        <w:del w:id="2891" w:author="Author">
          <w:r w:rsidRPr="009C230E" w:rsidDel="00AE728F">
            <w:rPr>
              <w:rFonts w:ascii="Times New Roman" w:hAnsi="Times New Roman" w:cs="Times New Roman"/>
              <w:szCs w:val="24"/>
            </w:rPr>
            <w:delText>, i</w:delText>
          </w:r>
        </w:del>
        <w:r w:rsidRPr="009C230E">
          <w:rPr>
            <w:rFonts w:ascii="Times New Roman" w:hAnsi="Times New Roman" w:cs="Times New Roman"/>
            <w:szCs w:val="24"/>
          </w:rPr>
          <w:t>. Is that not true?”</w:t>
        </w:r>
      </w:ins>
    </w:p>
    <w:p w14:paraId="5E11ACDF" w14:textId="77777777" w:rsidR="001418B6" w:rsidRPr="009C230E" w:rsidRDefault="001418B6" w:rsidP="001418B6">
      <w:pPr>
        <w:pStyle w:val="BodyNormal"/>
        <w:rPr>
          <w:ins w:id="2892" w:author="Author"/>
          <w:rFonts w:ascii="Times New Roman" w:hAnsi="Times New Roman" w:cs="Times New Roman"/>
          <w:szCs w:val="24"/>
        </w:rPr>
      </w:pPr>
      <w:ins w:id="2893" w:author="Author">
        <w:r w:rsidRPr="009C230E">
          <w:rPr>
            <w:rFonts w:ascii="Times New Roman" w:hAnsi="Times New Roman" w:cs="Times New Roman"/>
            <w:szCs w:val="24"/>
          </w:rPr>
          <w:t xml:space="preserve">“Well, yes. Jane’s meth-addicted parents </w:t>
        </w:r>
        <w:del w:id="2894" w:author="Author">
          <w:r w:rsidRPr="009C230E" w:rsidDel="00AE728F">
            <w:rPr>
              <w:rFonts w:ascii="Times New Roman" w:hAnsi="Times New Roman" w:cs="Times New Roman"/>
              <w:szCs w:val="24"/>
            </w:rPr>
            <w:delText xml:space="preserve">was </w:delText>
          </w:r>
        </w:del>
        <w:r w:rsidRPr="009C230E">
          <w:rPr>
            <w:rFonts w:ascii="Times New Roman" w:hAnsi="Times New Roman" w:cs="Times New Roman"/>
            <w:szCs w:val="24"/>
          </w:rPr>
          <w:t xml:space="preserve">abandoned her on the waterfront as a two-day-old baby. </w:t>
        </w:r>
        <w:del w:id="2895" w:author="Author">
          <w:r w:rsidRPr="009C230E" w:rsidDel="00AE728F">
            <w:rPr>
              <w:rFonts w:ascii="Times New Roman" w:hAnsi="Times New Roman" w:cs="Times New Roman"/>
              <w:szCs w:val="24"/>
            </w:rPr>
            <w:delText>She</w:delText>
          </w:r>
        </w:del>
      </w:ins>
      <w:r w:rsidRPr="009C230E">
        <w:rPr>
          <w:rFonts w:ascii="Times New Roman" w:hAnsi="Times New Roman" w:cs="Times New Roman"/>
          <w:szCs w:val="24"/>
        </w:rPr>
        <w:t>A</w:t>
      </w:r>
      <w:ins w:id="2896" w:author="Author">
        <w:r w:rsidRPr="009C230E">
          <w:rPr>
            <w:rFonts w:ascii="Times New Roman" w:hAnsi="Times New Roman" w:cs="Times New Roman"/>
            <w:szCs w:val="24"/>
          </w:rPr>
          <w:t xml:space="preserve"> </w:t>
        </w:r>
      </w:ins>
      <w:r w:rsidRPr="009C230E">
        <w:rPr>
          <w:rFonts w:ascii="Times New Roman" w:hAnsi="Times New Roman" w:cs="Times New Roman"/>
          <w:szCs w:val="24"/>
        </w:rPr>
        <w:t xml:space="preserve">hospital mistake </w:t>
      </w:r>
      <w:ins w:id="2897" w:author="Author">
        <w:r w:rsidRPr="009C230E">
          <w:rPr>
            <w:rFonts w:ascii="Times New Roman" w:hAnsi="Times New Roman" w:cs="Times New Roman"/>
            <w:szCs w:val="24"/>
          </w:rPr>
          <w:t xml:space="preserve">resulted in some brain damage, </w:t>
        </w:r>
        <w:proofErr w:type="gramStart"/>
        <w:r w:rsidRPr="009C230E">
          <w:rPr>
            <w:rFonts w:ascii="Times New Roman" w:hAnsi="Times New Roman" w:cs="Times New Roman"/>
            <w:szCs w:val="24"/>
          </w:rPr>
          <w:t>essentially her</w:t>
        </w:r>
        <w:proofErr w:type="gramEnd"/>
        <w:r w:rsidRPr="009C230E">
          <w:rPr>
            <w:rFonts w:ascii="Times New Roman" w:hAnsi="Times New Roman" w:cs="Times New Roman"/>
            <w:szCs w:val="24"/>
          </w:rPr>
          <w:t xml:space="preserve"> inability to command her vocal cords.</w:t>
        </w:r>
      </w:ins>
    </w:p>
    <w:p w14:paraId="6721CF3C" w14:textId="77777777" w:rsidR="001418B6" w:rsidRPr="009C230E" w:rsidRDefault="001418B6" w:rsidP="001418B6">
      <w:pPr>
        <w:pStyle w:val="BodyNormal"/>
        <w:rPr>
          <w:ins w:id="2898" w:author="Author"/>
          <w:rFonts w:ascii="Times New Roman" w:hAnsi="Times New Roman" w:cs="Times New Roman"/>
          <w:szCs w:val="24"/>
        </w:rPr>
      </w:pPr>
      <w:ins w:id="2899" w:author="Author">
        <w:r w:rsidRPr="009C230E">
          <w:rPr>
            <w:rFonts w:ascii="Times New Roman" w:hAnsi="Times New Roman" w:cs="Times New Roman"/>
            <w:szCs w:val="24"/>
          </w:rPr>
          <w:t>If you will follow me, the next ER room has Agent Hendon, who accidentally dropped one of the Russian knife blades onto her wrist.”</w:t>
        </w:r>
      </w:ins>
    </w:p>
    <w:p w14:paraId="1718240A" w14:textId="77777777" w:rsidR="001418B6" w:rsidRPr="009C230E" w:rsidRDefault="001418B6" w:rsidP="001418B6">
      <w:pPr>
        <w:pStyle w:val="BodyNormal"/>
        <w:rPr>
          <w:ins w:id="2900" w:author="Author"/>
          <w:rFonts w:ascii="Times New Roman" w:hAnsi="Times New Roman" w:cs="Times New Roman"/>
          <w:szCs w:val="24"/>
        </w:rPr>
      </w:pPr>
      <w:ins w:id="2901" w:author="Author">
        <w:r w:rsidRPr="009C230E">
          <w:rPr>
            <w:rFonts w:ascii="Times New Roman" w:hAnsi="Times New Roman" w:cs="Times New Roman"/>
            <w:szCs w:val="24"/>
          </w:rPr>
          <w:t>“Let’s get her started on the Strelkavirus vaccine too.”</w:t>
        </w:r>
      </w:ins>
    </w:p>
    <w:p w14:paraId="142B550C" w14:textId="77777777" w:rsidR="001418B6" w:rsidRPr="009C230E" w:rsidRDefault="001418B6" w:rsidP="001418B6">
      <w:pPr>
        <w:pStyle w:val="BodyNormal"/>
        <w:rPr>
          <w:ins w:id="2902" w:author="Author"/>
          <w:rFonts w:ascii="Times New Roman" w:hAnsi="Times New Roman" w:cs="Times New Roman"/>
          <w:szCs w:val="24"/>
        </w:rPr>
      </w:pPr>
      <w:r w:rsidRPr="009C230E">
        <w:rPr>
          <w:rFonts w:ascii="Times New Roman" w:hAnsi="Times New Roman" w:cs="Times New Roman"/>
          <w:szCs w:val="24"/>
        </w:rPr>
        <w:t xml:space="preserve"> </w:t>
      </w:r>
      <w:ins w:id="2903" w:author="Author">
        <w:r w:rsidRPr="009C230E">
          <w:rPr>
            <w:rFonts w:ascii="Times New Roman" w:hAnsi="Times New Roman" w:cs="Times New Roman"/>
            <w:szCs w:val="24"/>
          </w:rPr>
          <w:t>“Doctor Ronis, I’ll take you to surgery where we are treating Officer Mackenzie Merrick</w:t>
        </w:r>
        <w:del w:id="2904" w:author="Author">
          <w:r w:rsidRPr="009C230E" w:rsidDel="00F30119">
            <w:rPr>
              <w:rFonts w:ascii="Times New Roman" w:hAnsi="Times New Roman" w:cs="Times New Roman"/>
              <w:szCs w:val="24"/>
            </w:rPr>
            <w:delText xml:space="preserve"> is being treated</w:delText>
          </w:r>
        </w:del>
        <w:r w:rsidRPr="009C230E">
          <w:rPr>
            <w:rFonts w:ascii="Times New Roman" w:hAnsi="Times New Roman" w:cs="Times New Roman"/>
            <w:szCs w:val="24"/>
          </w:rPr>
          <w:t xml:space="preserve">. He just arrived an hour ago,” Doctor Modi said. </w:t>
        </w:r>
      </w:ins>
    </w:p>
    <w:p w14:paraId="5D6A76CA" w14:textId="3ED988EE" w:rsidR="001418B6" w:rsidRPr="009C230E" w:rsidRDefault="001418B6" w:rsidP="001418B6">
      <w:pPr>
        <w:pStyle w:val="BodyNormal"/>
        <w:rPr>
          <w:ins w:id="2905" w:author="Author"/>
          <w:rFonts w:ascii="Times New Roman" w:hAnsi="Times New Roman" w:cs="Times New Roman"/>
          <w:szCs w:val="24"/>
        </w:rPr>
      </w:pPr>
      <w:ins w:id="2906" w:author="Author">
        <w:r w:rsidRPr="009C230E">
          <w:rPr>
            <w:rFonts w:ascii="Times New Roman" w:hAnsi="Times New Roman" w:cs="Times New Roman"/>
            <w:szCs w:val="24"/>
          </w:rPr>
          <w:t>The entourage used the elevators to go onto the second floor. Anne Merrick scurried up as they approached the surgery</w:t>
        </w:r>
        <w:del w:id="2907" w:author="Author">
          <w:r w:rsidRPr="009C230E" w:rsidDel="00F30119">
            <w:rPr>
              <w:rFonts w:ascii="Times New Roman" w:hAnsi="Times New Roman" w:cs="Times New Roman"/>
              <w:szCs w:val="24"/>
            </w:rPr>
            <w:delText xml:space="preserve"> room where Mac was being treated</w:delText>
          </w:r>
        </w:del>
        <w:r w:rsidRPr="009C230E">
          <w:rPr>
            <w:rFonts w:ascii="Times New Roman" w:hAnsi="Times New Roman" w:cs="Times New Roman"/>
            <w:szCs w:val="24"/>
          </w:rPr>
          <w:t>. Usually elegant in appearance, she was a bit of a mess</w:t>
        </w:r>
      </w:ins>
      <w:r w:rsidR="009D0694">
        <w:rPr>
          <w:rFonts w:ascii="Times New Roman" w:hAnsi="Times New Roman" w:cs="Times New Roman"/>
          <w:szCs w:val="24"/>
        </w:rPr>
        <w:t>,</w:t>
      </w:r>
      <w:ins w:id="2908" w:author="Author">
        <w:r w:rsidRPr="009C230E">
          <w:rPr>
            <w:rFonts w:ascii="Times New Roman" w:hAnsi="Times New Roman" w:cs="Times New Roman"/>
            <w:szCs w:val="24"/>
          </w:rPr>
          <w:t xml:space="preserve"> </w:t>
        </w:r>
      </w:ins>
      <w:r w:rsidR="009D0694">
        <w:rPr>
          <w:rFonts w:ascii="Times New Roman" w:hAnsi="Times New Roman" w:cs="Times New Roman"/>
          <w:szCs w:val="24"/>
        </w:rPr>
        <w:t>c</w:t>
      </w:r>
      <w:ins w:id="2909" w:author="Author">
        <w:r w:rsidRPr="009C230E">
          <w:rPr>
            <w:rFonts w:ascii="Times New Roman" w:hAnsi="Times New Roman" w:cs="Times New Roman"/>
            <w:szCs w:val="24"/>
          </w:rPr>
          <w:t xml:space="preserve">lad in her pajamas, </w:t>
        </w:r>
      </w:ins>
      <w:r w:rsidRPr="009C230E">
        <w:rPr>
          <w:rFonts w:ascii="Times New Roman" w:hAnsi="Times New Roman" w:cs="Times New Roman"/>
          <w:szCs w:val="24"/>
        </w:rPr>
        <w:t xml:space="preserve">with </w:t>
      </w:r>
      <w:ins w:id="2910" w:author="Author">
        <w:r w:rsidRPr="009C230E">
          <w:rPr>
            <w:rFonts w:ascii="Times New Roman" w:hAnsi="Times New Roman" w:cs="Times New Roman"/>
            <w:szCs w:val="24"/>
          </w:rPr>
          <w:t>her hair tangled and dusty</w:t>
        </w:r>
      </w:ins>
      <w:r w:rsidR="009D0694">
        <w:rPr>
          <w:rFonts w:ascii="Times New Roman" w:hAnsi="Times New Roman" w:cs="Times New Roman"/>
          <w:szCs w:val="24"/>
        </w:rPr>
        <w:t>.</w:t>
      </w:r>
      <w:ins w:id="2911" w:author="Author">
        <w:r w:rsidRPr="009C230E">
          <w:rPr>
            <w:rFonts w:ascii="Times New Roman" w:hAnsi="Times New Roman" w:cs="Times New Roman"/>
            <w:szCs w:val="24"/>
          </w:rPr>
          <w:t xml:space="preserve"> Anne looked like she had been in a war.</w:t>
        </w:r>
      </w:ins>
    </w:p>
    <w:p w14:paraId="585BFD85" w14:textId="77777777" w:rsidR="001418B6" w:rsidRPr="009C230E" w:rsidRDefault="001418B6" w:rsidP="001418B6">
      <w:pPr>
        <w:pStyle w:val="BodyNormal"/>
        <w:rPr>
          <w:ins w:id="2912" w:author="Author"/>
          <w:rFonts w:ascii="Times New Roman" w:hAnsi="Times New Roman" w:cs="Times New Roman"/>
          <w:szCs w:val="24"/>
        </w:rPr>
      </w:pPr>
      <w:ins w:id="2913" w:author="Author">
        <w:r w:rsidRPr="009C230E">
          <w:rPr>
            <w:rFonts w:ascii="Times New Roman" w:hAnsi="Times New Roman" w:cs="Times New Roman"/>
            <w:szCs w:val="24"/>
          </w:rPr>
          <w:t>“Sandeep, is this Doctor Ronis?”</w:t>
        </w:r>
      </w:ins>
    </w:p>
    <w:p w14:paraId="5C19C4DC" w14:textId="77777777" w:rsidR="001418B6" w:rsidRPr="009C230E" w:rsidRDefault="001418B6" w:rsidP="001418B6">
      <w:pPr>
        <w:pStyle w:val="BodyNormal"/>
        <w:rPr>
          <w:ins w:id="2914" w:author="Author"/>
          <w:rFonts w:ascii="Times New Roman" w:hAnsi="Times New Roman" w:cs="Times New Roman"/>
          <w:szCs w:val="24"/>
        </w:rPr>
      </w:pPr>
      <w:ins w:id="2915" w:author="Author">
        <w:r w:rsidRPr="009C230E">
          <w:rPr>
            <w:rFonts w:ascii="Times New Roman" w:hAnsi="Times New Roman" w:cs="Times New Roman"/>
            <w:szCs w:val="24"/>
          </w:rPr>
          <w:t>“Mrs. Anne Merrick, may I introduce Doctor Bruno Ronis</w:t>
        </w:r>
        <w:del w:id="2916" w:author="Author">
          <w:r w:rsidRPr="009C230E" w:rsidDel="006D6DF6">
            <w:rPr>
              <w:rFonts w:ascii="Times New Roman" w:hAnsi="Times New Roman" w:cs="Times New Roman"/>
              <w:szCs w:val="24"/>
            </w:rPr>
            <w:delText>.</w:delText>
          </w:r>
        </w:del>
        <w:r w:rsidRPr="009C230E">
          <w:rPr>
            <w:rFonts w:ascii="Times New Roman" w:hAnsi="Times New Roman" w:cs="Times New Roman"/>
            <w:szCs w:val="24"/>
          </w:rPr>
          <w:t>? He’s the developer of the mRNA vaccine for the Strelkavirus.”</w:t>
        </w:r>
      </w:ins>
    </w:p>
    <w:p w14:paraId="63A21B30" w14:textId="77777777" w:rsidR="001418B6" w:rsidRPr="009C230E" w:rsidRDefault="001418B6" w:rsidP="001418B6">
      <w:pPr>
        <w:pStyle w:val="BodyNormal"/>
        <w:rPr>
          <w:ins w:id="2917" w:author="Author"/>
          <w:rFonts w:ascii="Times New Roman" w:hAnsi="Times New Roman" w:cs="Times New Roman"/>
          <w:szCs w:val="24"/>
        </w:rPr>
      </w:pPr>
      <w:ins w:id="2918" w:author="Author">
        <w:r w:rsidRPr="009C230E">
          <w:rPr>
            <w:rFonts w:ascii="Times New Roman" w:hAnsi="Times New Roman" w:cs="Times New Roman"/>
            <w:szCs w:val="24"/>
          </w:rPr>
          <w:lastRenderedPageBreak/>
          <w:t>“Good morning, Mrs. Merrick,” Ronis said. “I have a couple of questions for you. Were you grazed in any way by the gunfire at your home?”</w:t>
        </w:r>
      </w:ins>
    </w:p>
    <w:p w14:paraId="5CF9F686" w14:textId="77777777" w:rsidR="001418B6" w:rsidRPr="009C230E" w:rsidRDefault="001418B6" w:rsidP="001418B6">
      <w:pPr>
        <w:pStyle w:val="BodyNormal"/>
        <w:rPr>
          <w:ins w:id="2919" w:author="Author"/>
          <w:rFonts w:ascii="Times New Roman" w:hAnsi="Times New Roman" w:cs="Times New Roman"/>
          <w:szCs w:val="24"/>
        </w:rPr>
      </w:pPr>
      <w:ins w:id="2920" w:author="Author">
        <w:r w:rsidRPr="009C230E">
          <w:rPr>
            <w:rFonts w:ascii="Times New Roman" w:hAnsi="Times New Roman" w:cs="Times New Roman"/>
            <w:szCs w:val="24"/>
          </w:rPr>
          <w:t>“No, Doctor Ronis, I was not injured during the gun battle.”</w:t>
        </w:r>
      </w:ins>
    </w:p>
    <w:p w14:paraId="7C7356B5" w14:textId="77777777" w:rsidR="001418B6" w:rsidRPr="009C230E" w:rsidRDefault="001418B6" w:rsidP="001418B6">
      <w:pPr>
        <w:pStyle w:val="BodyNormal"/>
        <w:rPr>
          <w:ins w:id="2921" w:author="Author"/>
          <w:rFonts w:ascii="Times New Roman" w:hAnsi="Times New Roman" w:cs="Times New Roman"/>
          <w:szCs w:val="24"/>
        </w:rPr>
      </w:pPr>
      <w:ins w:id="2922" w:author="Author">
        <w:r w:rsidRPr="009C230E">
          <w:rPr>
            <w:rFonts w:ascii="Times New Roman" w:hAnsi="Times New Roman" w:cs="Times New Roman"/>
            <w:szCs w:val="24"/>
          </w:rPr>
          <w:t xml:space="preserve">“Mrs. Merrick, did you </w:t>
        </w:r>
      </w:ins>
      <w:r w:rsidRPr="009C230E">
        <w:rPr>
          <w:rFonts w:ascii="Times New Roman" w:hAnsi="Times New Roman" w:cs="Times New Roman"/>
          <w:szCs w:val="24"/>
        </w:rPr>
        <w:t>touch</w:t>
      </w:r>
      <w:ins w:id="2923" w:author="Author">
        <w:r w:rsidRPr="009C230E">
          <w:rPr>
            <w:rFonts w:ascii="Times New Roman" w:hAnsi="Times New Roman" w:cs="Times New Roman"/>
            <w:szCs w:val="24"/>
          </w:rPr>
          <w:t xml:space="preserve"> </w:t>
        </w:r>
        <w:del w:id="2924" w:author="Author">
          <w:r w:rsidRPr="009C230E" w:rsidDel="00F30119">
            <w:rPr>
              <w:rFonts w:ascii="Times New Roman" w:hAnsi="Times New Roman" w:cs="Times New Roman"/>
              <w:szCs w:val="24"/>
            </w:rPr>
            <w:delText>any</w:delText>
          </w:r>
        </w:del>
        <w:r w:rsidRPr="009C230E">
          <w:rPr>
            <w:rFonts w:ascii="Times New Roman" w:hAnsi="Times New Roman" w:cs="Times New Roman"/>
            <w:szCs w:val="24"/>
          </w:rPr>
          <w:t xml:space="preserve">the </w:t>
        </w:r>
        <w:del w:id="2925" w:author="Author">
          <w:r w:rsidRPr="009C230E" w:rsidDel="00F30119">
            <w:rPr>
              <w:rFonts w:ascii="Times New Roman" w:hAnsi="Times New Roman" w:cs="Times New Roman"/>
              <w:szCs w:val="24"/>
            </w:rPr>
            <w:delText xml:space="preserve">of the </w:delText>
          </w:r>
        </w:del>
        <w:r w:rsidRPr="009C230E">
          <w:rPr>
            <w:rFonts w:ascii="Times New Roman" w:hAnsi="Times New Roman" w:cs="Times New Roman"/>
            <w:szCs w:val="24"/>
          </w:rPr>
          <w:t>Russian Mercenaries’ equipment?”</w:t>
        </w:r>
      </w:ins>
    </w:p>
    <w:p w14:paraId="6FD24A66" w14:textId="77777777" w:rsidR="001418B6" w:rsidRPr="009C230E" w:rsidRDefault="001418B6" w:rsidP="001418B6">
      <w:pPr>
        <w:pStyle w:val="BodyNormal"/>
        <w:rPr>
          <w:ins w:id="2926" w:author="Author"/>
          <w:rFonts w:ascii="Times New Roman" w:hAnsi="Times New Roman" w:cs="Times New Roman"/>
          <w:szCs w:val="24"/>
        </w:rPr>
      </w:pPr>
      <w:ins w:id="2927" w:author="Author">
        <w:r w:rsidRPr="009C230E">
          <w:rPr>
            <w:rFonts w:ascii="Times New Roman" w:hAnsi="Times New Roman" w:cs="Times New Roman"/>
            <w:szCs w:val="24"/>
          </w:rPr>
          <w:t>“Yes, I reached into the shopping bag of ammunition that Jane collected to fetch a spare magazine for my husband.”</w:t>
        </w:r>
      </w:ins>
    </w:p>
    <w:p w14:paraId="717D1394" w14:textId="77777777" w:rsidR="001418B6" w:rsidRPr="009C230E" w:rsidRDefault="001418B6" w:rsidP="001418B6">
      <w:pPr>
        <w:pStyle w:val="BodyNormal"/>
        <w:rPr>
          <w:ins w:id="2928" w:author="Author"/>
          <w:rFonts w:ascii="Times New Roman" w:hAnsi="Times New Roman" w:cs="Times New Roman"/>
          <w:szCs w:val="24"/>
        </w:rPr>
      </w:pPr>
      <w:ins w:id="2929" w:author="Author">
        <w:r w:rsidRPr="009C230E">
          <w:rPr>
            <w:rFonts w:ascii="Times New Roman" w:hAnsi="Times New Roman" w:cs="Times New Roman"/>
            <w:szCs w:val="24"/>
          </w:rPr>
          <w:t>“Doctor Modi, I want Mrs. Merrick confined to a bed with an IV drip of the mRNA vaccine. She’ll need ECG and arrhythmia monitoring for at least four days.”</w:t>
        </w:r>
      </w:ins>
    </w:p>
    <w:p w14:paraId="6664FD97" w14:textId="77777777" w:rsidR="001418B6" w:rsidRPr="009C230E" w:rsidRDefault="001418B6" w:rsidP="001418B6">
      <w:pPr>
        <w:pStyle w:val="BodyNormal"/>
        <w:rPr>
          <w:ins w:id="2930" w:author="Author"/>
          <w:rFonts w:ascii="Times New Roman" w:hAnsi="Times New Roman" w:cs="Times New Roman"/>
          <w:szCs w:val="24"/>
        </w:rPr>
      </w:pPr>
      <w:ins w:id="2931" w:author="Author">
        <w:r w:rsidRPr="009C230E">
          <w:rPr>
            <w:rFonts w:ascii="Times New Roman" w:hAnsi="Times New Roman" w:cs="Times New Roman"/>
            <w:szCs w:val="24"/>
          </w:rPr>
          <w:t xml:space="preserve">“Now, wait a minute, Doctor Ronis. I </w:t>
        </w:r>
        <w:proofErr w:type="gramStart"/>
        <w:r w:rsidRPr="009C230E">
          <w:rPr>
            <w:rFonts w:ascii="Times New Roman" w:hAnsi="Times New Roman" w:cs="Times New Roman"/>
            <w:szCs w:val="24"/>
          </w:rPr>
          <w:t>have to</w:t>
        </w:r>
        <w:proofErr w:type="gramEnd"/>
        <w:r w:rsidRPr="009C230E">
          <w:rPr>
            <w:rFonts w:ascii="Times New Roman" w:hAnsi="Times New Roman" w:cs="Times New Roman"/>
            <w:szCs w:val="24"/>
          </w:rPr>
          <w:t xml:space="preserve"> monitor the medical treatment of my family to ensure they get the very best of care! May I remind you, Sandeep</w:t>
        </w:r>
        <w:del w:id="2932" w:author="Author">
          <w:r w:rsidRPr="009C230E" w:rsidDel="00F30119">
            <w:rPr>
              <w:rFonts w:ascii="Times New Roman" w:hAnsi="Times New Roman" w:cs="Times New Roman"/>
              <w:szCs w:val="24"/>
            </w:rPr>
            <w:delText>Doctor Modi</w:delText>
          </w:r>
        </w:del>
        <w:r w:rsidRPr="009C230E">
          <w:rPr>
            <w:rFonts w:ascii="Times New Roman" w:hAnsi="Times New Roman" w:cs="Times New Roman"/>
            <w:szCs w:val="24"/>
          </w:rPr>
          <w:t>, that my husband and I are major benefactors to this hospital?”</w:t>
        </w:r>
      </w:ins>
    </w:p>
    <w:p w14:paraId="4B616831" w14:textId="77777777" w:rsidR="001418B6" w:rsidRPr="009C230E" w:rsidRDefault="001418B6" w:rsidP="001418B6">
      <w:pPr>
        <w:pStyle w:val="BodyNormal"/>
        <w:rPr>
          <w:ins w:id="2933" w:author="Author"/>
          <w:rFonts w:ascii="Times New Roman" w:hAnsi="Times New Roman" w:cs="Times New Roman"/>
          <w:szCs w:val="24"/>
        </w:rPr>
      </w:pPr>
      <w:ins w:id="2934" w:author="Author">
        <w:r w:rsidRPr="009C230E">
          <w:rPr>
            <w:rFonts w:ascii="Times New Roman" w:hAnsi="Times New Roman" w:cs="Times New Roman"/>
            <w:szCs w:val="24"/>
          </w:rPr>
          <w:t xml:space="preserve">“Speaking for the hospital, we are </w:t>
        </w:r>
        <w:proofErr w:type="gramStart"/>
        <w:r w:rsidRPr="009C230E">
          <w:rPr>
            <w:rFonts w:ascii="Times New Roman" w:hAnsi="Times New Roman" w:cs="Times New Roman"/>
            <w:szCs w:val="24"/>
          </w:rPr>
          <w:t>well aware</w:t>
        </w:r>
        <w:proofErr w:type="gramEnd"/>
        <w:r w:rsidRPr="009C230E">
          <w:rPr>
            <w:rFonts w:ascii="Times New Roman" w:hAnsi="Times New Roman" w:cs="Times New Roman"/>
            <w:szCs w:val="24"/>
          </w:rPr>
          <w:t xml:space="preserve"> of and appreciate your generosity. But your largess will stop if you and John Merrick are dead. Anne, this is one of those moments where you should listen to the advice of experts such as Doctor Ronis. He traveled to Chicago in the middle of the night to help you.”</w:t>
        </w:r>
      </w:ins>
    </w:p>
    <w:p w14:paraId="72E6ED93" w14:textId="2845173B" w:rsidR="001418B6" w:rsidRPr="009C230E" w:rsidRDefault="001418B6" w:rsidP="001418B6">
      <w:pPr>
        <w:pStyle w:val="BodyNormal"/>
        <w:rPr>
          <w:ins w:id="2935" w:author="Author"/>
          <w:rFonts w:ascii="Times New Roman" w:hAnsi="Times New Roman" w:cs="Times New Roman"/>
          <w:szCs w:val="24"/>
        </w:rPr>
      </w:pPr>
      <w:ins w:id="2936" w:author="Author">
        <w:r w:rsidRPr="009C230E">
          <w:rPr>
            <w:rFonts w:ascii="Times New Roman" w:hAnsi="Times New Roman" w:cs="Times New Roman"/>
            <w:szCs w:val="24"/>
          </w:rPr>
          <w:t xml:space="preserve">Anne Merrick exhaled, clenched her fists, and looked at the floor. She </w:t>
        </w:r>
      </w:ins>
      <w:r w:rsidR="005463A0" w:rsidRPr="009C230E">
        <w:rPr>
          <w:rFonts w:ascii="Times New Roman" w:hAnsi="Times New Roman" w:cs="Times New Roman"/>
          <w:szCs w:val="24"/>
        </w:rPr>
        <w:t>thought</w:t>
      </w:r>
      <w:ins w:id="2937" w:author="Author">
        <w:r w:rsidRPr="009C230E">
          <w:rPr>
            <w:rFonts w:ascii="Times New Roman" w:hAnsi="Times New Roman" w:cs="Times New Roman"/>
            <w:szCs w:val="24"/>
          </w:rPr>
          <w:t xml:space="preserve"> </w:t>
        </w:r>
      </w:ins>
      <w:r w:rsidR="005463A0" w:rsidRPr="009C230E">
        <w:rPr>
          <w:rFonts w:ascii="Times New Roman" w:hAnsi="Times New Roman" w:cs="Times New Roman"/>
          <w:i/>
          <w:iCs/>
          <w:szCs w:val="24"/>
        </w:rPr>
        <w:t>my</w:t>
      </w:r>
      <w:ins w:id="2938" w:author="Author">
        <w:r w:rsidRPr="009C230E">
          <w:rPr>
            <w:rFonts w:ascii="Times New Roman" w:hAnsi="Times New Roman" w:cs="Times New Roman"/>
            <w:i/>
            <w:iCs/>
            <w:szCs w:val="24"/>
          </w:rPr>
          <w:t xml:space="preserve"> family </w:t>
        </w:r>
      </w:ins>
      <w:r w:rsidR="005463A0" w:rsidRPr="009C230E">
        <w:rPr>
          <w:rFonts w:ascii="Times New Roman" w:hAnsi="Times New Roman" w:cs="Times New Roman"/>
          <w:i/>
          <w:iCs/>
          <w:szCs w:val="24"/>
        </w:rPr>
        <w:t>wasn’t</w:t>
      </w:r>
      <w:ins w:id="2939" w:author="Author">
        <w:r w:rsidRPr="009C230E">
          <w:rPr>
            <w:rFonts w:ascii="Times New Roman" w:hAnsi="Times New Roman" w:cs="Times New Roman"/>
            <w:i/>
            <w:iCs/>
            <w:szCs w:val="24"/>
          </w:rPr>
          <w:t xml:space="preserve"> the only one</w:t>
        </w:r>
        <w:del w:id="2940" w:author="Author">
          <w:r w:rsidRPr="009C230E" w:rsidDel="006D6DF6">
            <w:rPr>
              <w:rFonts w:ascii="Times New Roman" w:hAnsi="Times New Roman" w:cs="Times New Roman"/>
              <w:i/>
              <w:iCs/>
              <w:szCs w:val="24"/>
            </w:rPr>
            <w:delText>s</w:delText>
          </w:r>
        </w:del>
        <w:r w:rsidRPr="009C230E">
          <w:rPr>
            <w:rFonts w:ascii="Times New Roman" w:hAnsi="Times New Roman" w:cs="Times New Roman"/>
            <w:i/>
            <w:iCs/>
            <w:szCs w:val="24"/>
          </w:rPr>
          <w:t xml:space="preserve"> affected by this attack. Three men lost their lives at our house. Men who were trying to protect us.</w:t>
        </w:r>
      </w:ins>
    </w:p>
    <w:p w14:paraId="20350F13" w14:textId="77777777" w:rsidR="001418B6" w:rsidRPr="009C230E" w:rsidRDefault="001418B6" w:rsidP="001418B6">
      <w:pPr>
        <w:pStyle w:val="BodyNormal"/>
        <w:rPr>
          <w:ins w:id="2941" w:author="Author"/>
          <w:rFonts w:ascii="Times New Roman" w:hAnsi="Times New Roman" w:cs="Times New Roman"/>
          <w:szCs w:val="24"/>
        </w:rPr>
      </w:pPr>
      <w:ins w:id="2942" w:author="Author">
        <w:r w:rsidRPr="009C230E">
          <w:rPr>
            <w:rFonts w:ascii="Times New Roman" w:hAnsi="Times New Roman" w:cs="Times New Roman"/>
            <w:szCs w:val="24"/>
          </w:rPr>
          <w:lastRenderedPageBreak/>
          <w:t>“I’ve been barking orders like it's my Law Firm, haven’t I, Sandeep?”</w:t>
        </w:r>
      </w:ins>
    </w:p>
    <w:p w14:paraId="2E900A52" w14:textId="7081CD3E" w:rsidR="001418B6" w:rsidRPr="009C230E" w:rsidRDefault="001418B6" w:rsidP="001418B6">
      <w:pPr>
        <w:pStyle w:val="BodyNormal"/>
        <w:rPr>
          <w:ins w:id="2943" w:author="Author"/>
          <w:rFonts w:ascii="Times New Roman" w:hAnsi="Times New Roman" w:cs="Times New Roman"/>
          <w:szCs w:val="24"/>
        </w:rPr>
      </w:pPr>
      <w:ins w:id="2944" w:author="Author">
        <w:r w:rsidRPr="009C230E">
          <w:rPr>
            <w:rFonts w:ascii="Times New Roman" w:hAnsi="Times New Roman" w:cs="Times New Roman"/>
            <w:szCs w:val="24"/>
          </w:rPr>
          <w:t xml:space="preserve">“Yes, you have, Anne. You’ve been in a war, seconds from </w:t>
        </w:r>
        <w:proofErr w:type="gramStart"/>
        <w:r w:rsidRPr="009C230E">
          <w:rPr>
            <w:rFonts w:ascii="Times New Roman" w:hAnsi="Times New Roman" w:cs="Times New Roman"/>
            <w:szCs w:val="24"/>
          </w:rPr>
          <w:t>possible death</w:t>
        </w:r>
        <w:proofErr w:type="gramEnd"/>
        <w:r w:rsidRPr="009C230E">
          <w:rPr>
            <w:rFonts w:ascii="Times New Roman" w:hAnsi="Times New Roman" w:cs="Times New Roman"/>
            <w:szCs w:val="24"/>
          </w:rPr>
          <w:t>. You’re suffering from shell</w:t>
        </w:r>
        <w:del w:id="2945" w:author="Author">
          <w:r w:rsidRPr="009C230E" w:rsidDel="006D6DF6">
            <w:rPr>
              <w:rFonts w:ascii="Times New Roman" w:hAnsi="Times New Roman" w:cs="Times New Roman"/>
              <w:szCs w:val="24"/>
            </w:rPr>
            <w:delText>-</w:delText>
          </w:r>
        </w:del>
        <w:r w:rsidRPr="009C230E">
          <w:rPr>
            <w:rFonts w:ascii="Times New Roman" w:hAnsi="Times New Roman" w:cs="Times New Roman"/>
            <w:szCs w:val="24"/>
          </w:rPr>
          <w:t xml:space="preserve"> shock, what we call </w:t>
        </w:r>
        <w:del w:id="2946" w:author="Author">
          <w:r w:rsidRPr="009C230E" w:rsidDel="006D6DF6">
            <w:rPr>
              <w:rFonts w:ascii="Times New Roman" w:hAnsi="Times New Roman" w:cs="Times New Roman"/>
              <w:szCs w:val="24"/>
            </w:rPr>
            <w:delText>these days Post Traumatic Stress Syndrome or PTSD</w:delText>
          </w:r>
        </w:del>
        <w:r w:rsidRPr="009C230E">
          <w:rPr>
            <w:rFonts w:ascii="Times New Roman" w:hAnsi="Times New Roman" w:cs="Times New Roman"/>
            <w:szCs w:val="24"/>
          </w:rPr>
          <w:t xml:space="preserve">Post Traumatic Stress Syndrome or PTSD these days. I want to </w:t>
        </w:r>
      </w:ins>
      <w:r w:rsidR="005463A0" w:rsidRPr="009C230E">
        <w:rPr>
          <w:rFonts w:ascii="Times New Roman" w:hAnsi="Times New Roman" w:cs="Times New Roman"/>
          <w:szCs w:val="24"/>
        </w:rPr>
        <w:t>put</w:t>
      </w:r>
      <w:ins w:id="2947" w:author="Author">
        <w:r w:rsidRPr="009C230E">
          <w:rPr>
            <w:rFonts w:ascii="Times New Roman" w:hAnsi="Times New Roman" w:cs="Times New Roman"/>
            <w:szCs w:val="24"/>
          </w:rPr>
          <w:t xml:space="preserve"> you in a cardiac care bed with an IV to hydrate you and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medicine to help calm you. I will personally see that your husband and son receive the best care possible. I need you to trust me on this, Anne.”</w:t>
        </w:r>
      </w:ins>
    </w:p>
    <w:p w14:paraId="66E8AB07" w14:textId="77777777" w:rsidR="001418B6" w:rsidRPr="009C230E" w:rsidRDefault="001418B6" w:rsidP="001418B6">
      <w:pPr>
        <w:pStyle w:val="BodyNormal"/>
        <w:rPr>
          <w:ins w:id="2948" w:author="Author"/>
          <w:rFonts w:ascii="Times New Roman" w:hAnsi="Times New Roman" w:cs="Times New Roman"/>
          <w:szCs w:val="24"/>
        </w:rPr>
      </w:pPr>
      <w:ins w:id="2949" w:author="Author">
        <w:r w:rsidRPr="009C230E">
          <w:rPr>
            <w:rFonts w:ascii="Times New Roman" w:hAnsi="Times New Roman" w:cs="Times New Roman"/>
            <w:szCs w:val="24"/>
          </w:rPr>
          <w:t xml:space="preserve">  “Doctor Modi,” Bruno </w:t>
        </w:r>
      </w:ins>
      <w:r w:rsidRPr="009C230E">
        <w:rPr>
          <w:rFonts w:ascii="Times New Roman" w:hAnsi="Times New Roman" w:cs="Times New Roman"/>
          <w:szCs w:val="24"/>
        </w:rPr>
        <w:t>said</w:t>
      </w:r>
      <w:ins w:id="2950" w:author="Author">
        <w:r w:rsidRPr="009C230E">
          <w:rPr>
            <w:rFonts w:ascii="Times New Roman" w:hAnsi="Times New Roman" w:cs="Times New Roman"/>
            <w:szCs w:val="24"/>
          </w:rPr>
          <w:t>. “What is the current occupation of your cardiac care ward?”</w:t>
        </w:r>
      </w:ins>
    </w:p>
    <w:p w14:paraId="06F61113" w14:textId="77777777" w:rsidR="001418B6" w:rsidRPr="009C230E" w:rsidRDefault="001418B6" w:rsidP="001418B6">
      <w:pPr>
        <w:pStyle w:val="BodyNormal"/>
        <w:rPr>
          <w:ins w:id="2951" w:author="Author"/>
          <w:rFonts w:ascii="Times New Roman" w:hAnsi="Times New Roman" w:cs="Times New Roman"/>
          <w:szCs w:val="24"/>
        </w:rPr>
      </w:pPr>
      <w:ins w:id="2952" w:author="Author">
        <w:r w:rsidRPr="009C230E">
          <w:rPr>
            <w:rFonts w:ascii="Times New Roman" w:hAnsi="Times New Roman" w:cs="Times New Roman"/>
            <w:szCs w:val="24"/>
          </w:rPr>
          <w:t>“Twenty-four beds, only four occupied at the moment.”</w:t>
        </w:r>
      </w:ins>
    </w:p>
    <w:p w14:paraId="28F9BE1A" w14:textId="77777777" w:rsidR="001418B6" w:rsidRPr="009C230E" w:rsidRDefault="001418B6" w:rsidP="001418B6">
      <w:pPr>
        <w:pStyle w:val="BodyNormal"/>
        <w:rPr>
          <w:ins w:id="2953" w:author="Author"/>
          <w:rFonts w:ascii="Times New Roman" w:hAnsi="Times New Roman" w:cs="Times New Roman"/>
          <w:szCs w:val="24"/>
        </w:rPr>
      </w:pPr>
      <w:ins w:id="2954" w:author="Author">
        <w:r w:rsidRPr="009C230E">
          <w:rPr>
            <w:rFonts w:ascii="Times New Roman" w:hAnsi="Times New Roman" w:cs="Times New Roman"/>
            <w:szCs w:val="24"/>
          </w:rPr>
          <w:t xml:space="preserve">“OK, anyone exposed to the Russian equipment but not showing arrhythmias </w:t>
        </w:r>
      </w:ins>
      <w:r w:rsidRPr="009C230E">
        <w:rPr>
          <w:rFonts w:ascii="Times New Roman" w:hAnsi="Times New Roman" w:cs="Times New Roman"/>
          <w:szCs w:val="24"/>
        </w:rPr>
        <w:t xml:space="preserve">should </w:t>
      </w:r>
      <w:ins w:id="2955" w:author="Author">
        <w:r w:rsidRPr="009C230E">
          <w:rPr>
            <w:rFonts w:ascii="Times New Roman" w:hAnsi="Times New Roman" w:cs="Times New Roman"/>
            <w:szCs w:val="24"/>
          </w:rPr>
          <w:t xml:space="preserve">go to cardiac care. Those showing heart arrhythmias should be in the ICU unit. I suggest putting Mrs. Merrick and her husband </w:t>
        </w:r>
        <w:del w:id="2956" w:author="Author">
          <w:r w:rsidRPr="009C230E" w:rsidDel="006D6DF6">
            <w:rPr>
              <w:rFonts w:ascii="Times New Roman" w:hAnsi="Times New Roman" w:cs="Times New Roman"/>
              <w:szCs w:val="24"/>
            </w:rPr>
            <w:delText>in one cardiac care room together</w:delText>
          </w:r>
        </w:del>
        <w:r w:rsidRPr="009C230E">
          <w:rPr>
            <w:rFonts w:ascii="Times New Roman" w:hAnsi="Times New Roman" w:cs="Times New Roman"/>
            <w:szCs w:val="24"/>
          </w:rPr>
          <w:t xml:space="preserve">together in one cardiac care </w:t>
        </w:r>
        <w:proofErr w:type="gramStart"/>
        <w:r w:rsidRPr="009C230E">
          <w:rPr>
            <w:rFonts w:ascii="Times New Roman" w:hAnsi="Times New Roman" w:cs="Times New Roman"/>
            <w:szCs w:val="24"/>
          </w:rPr>
          <w:t>room.”</w:t>
        </w:r>
        <w:proofErr w:type="gramEnd"/>
      </w:ins>
    </w:p>
    <w:p w14:paraId="0FFEA7C4" w14:textId="77777777" w:rsidR="001418B6" w:rsidRPr="009C230E" w:rsidRDefault="001418B6" w:rsidP="001418B6">
      <w:pPr>
        <w:pStyle w:val="BodyNormal"/>
        <w:rPr>
          <w:ins w:id="2957" w:author="Author"/>
          <w:rFonts w:ascii="Times New Roman" w:hAnsi="Times New Roman" w:cs="Times New Roman"/>
          <w:szCs w:val="24"/>
        </w:rPr>
      </w:pPr>
      <w:ins w:id="2958" w:author="Author">
        <w:r w:rsidRPr="009C230E">
          <w:rPr>
            <w:rFonts w:ascii="Times New Roman" w:hAnsi="Times New Roman" w:cs="Times New Roman"/>
            <w:szCs w:val="24"/>
          </w:rPr>
          <w:t>“Agreed, Bruno. We’ll find a room facing Lake Michigan and list false names on the registry.”</w:t>
        </w:r>
      </w:ins>
    </w:p>
    <w:p w14:paraId="3776C626" w14:textId="77777777" w:rsidR="001418B6" w:rsidRPr="009C230E" w:rsidRDefault="001418B6" w:rsidP="001418B6">
      <w:pPr>
        <w:pStyle w:val="BodyNormal"/>
        <w:rPr>
          <w:ins w:id="2959" w:author="Author"/>
          <w:rFonts w:ascii="Times New Roman" w:hAnsi="Times New Roman" w:cs="Times New Roman"/>
          <w:szCs w:val="24"/>
        </w:rPr>
      </w:pPr>
      <w:ins w:id="2960" w:author="Author">
        <w:r w:rsidRPr="009C230E">
          <w:rPr>
            <w:rFonts w:ascii="Times New Roman" w:hAnsi="Times New Roman" w:cs="Times New Roman"/>
            <w:szCs w:val="24"/>
          </w:rPr>
          <w:t>As a nurse escorted Anne Merrick to the cardiac care department, Doctor Modi received a phone call informing him that the stricken Ukrainian hostage had just arrived at Midway Airport and would be in the hospital in fifteen minutes. They rushed to start Officer Mac Merrick and his father, John, on the Strelkavirus antidote.</w:t>
        </w:r>
      </w:ins>
    </w:p>
    <w:p w14:paraId="629C5F44" w14:textId="77777777" w:rsidR="001418B6" w:rsidRPr="00206EEE" w:rsidRDefault="001418B6" w:rsidP="00206EEE">
      <w:pPr>
        <w:pStyle w:val="ASubheadLevel1"/>
        <w:rPr>
          <w:ins w:id="2961" w:author="Author"/>
        </w:rPr>
      </w:pPr>
      <w:ins w:id="2962" w:author="Author">
        <w:r w:rsidRPr="00206EEE">
          <w:lastRenderedPageBreak/>
          <w:t xml:space="preserve"> </w:t>
        </w:r>
        <w:bookmarkStart w:id="2963" w:name="_Toc172536981"/>
        <w:bookmarkStart w:id="2964" w:name="_Toc192624414"/>
        <w:r w:rsidRPr="00206EEE">
          <w:t>The Light of Day</w:t>
        </w:r>
        <w:bookmarkEnd w:id="2963"/>
        <w:bookmarkEnd w:id="2964"/>
      </w:ins>
    </w:p>
    <w:p w14:paraId="23FFAE23" w14:textId="77777777" w:rsidR="001418B6" w:rsidRPr="009C230E" w:rsidRDefault="001418B6" w:rsidP="001418B6">
      <w:pPr>
        <w:pStyle w:val="BodyNormal"/>
        <w:rPr>
          <w:ins w:id="2965" w:author="Author"/>
          <w:rFonts w:ascii="Times New Roman" w:hAnsi="Times New Roman" w:cs="Times New Roman"/>
          <w:szCs w:val="24"/>
        </w:rPr>
      </w:pPr>
      <w:ins w:id="2966" w:author="Author">
        <w:r w:rsidRPr="009C230E">
          <w:rPr>
            <w:rFonts w:ascii="Times New Roman" w:hAnsi="Times New Roman" w:cs="Times New Roman"/>
            <w:szCs w:val="24"/>
          </w:rPr>
          <w:t xml:space="preserve">The morning sun revealed a picturesque day ahead, </w:t>
        </w:r>
        <w:del w:id="2967" w:author="Author">
          <w:r w:rsidRPr="009C230E" w:rsidDel="00CA66AD">
            <w:rPr>
              <w:rFonts w:ascii="Times New Roman" w:hAnsi="Times New Roman" w:cs="Times New Roman"/>
              <w:szCs w:val="24"/>
            </w:rPr>
            <w:delText>an</w:delText>
          </w:r>
        </w:del>
        <w:r w:rsidRPr="009C230E">
          <w:rPr>
            <w:rFonts w:ascii="Times New Roman" w:hAnsi="Times New Roman" w:cs="Times New Roman"/>
            <w:szCs w:val="24"/>
          </w:rPr>
          <w:t xml:space="preserve">the opposite of the violence and mayhem that had occurred just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hours earlier. </w:t>
        </w:r>
        <w:del w:id="2968" w:author="Author">
          <w:r w:rsidRPr="009C230E" w:rsidDel="00CA66AD">
            <w:rPr>
              <w:rFonts w:ascii="Times New Roman" w:hAnsi="Times New Roman" w:cs="Times New Roman"/>
              <w:szCs w:val="24"/>
            </w:rPr>
            <w:delText>Off in the distance, a Coast Guard vessel approached</w:delText>
          </w:r>
        </w:del>
        <w:r w:rsidRPr="009C230E">
          <w:rPr>
            <w:rFonts w:ascii="Times New Roman" w:hAnsi="Times New Roman" w:cs="Times New Roman"/>
            <w:szCs w:val="24"/>
          </w:rPr>
          <w:t>A Coast Guard vessel approached in the distance, tasked with towing the drug submarine to the US Coast Guard Station in Calumet Harbor. The Department of Homeland Security would inspect and disinfect the craft and decide on its disposal.</w:t>
        </w:r>
      </w:ins>
    </w:p>
    <w:p w14:paraId="22C846EA" w14:textId="5AC63341" w:rsidR="001418B6" w:rsidRPr="009C230E" w:rsidRDefault="001418B6" w:rsidP="001418B6">
      <w:pPr>
        <w:pStyle w:val="BodyNormal"/>
        <w:rPr>
          <w:ins w:id="2969" w:author="Author"/>
          <w:rFonts w:ascii="Times New Roman" w:hAnsi="Times New Roman" w:cs="Times New Roman"/>
          <w:szCs w:val="24"/>
        </w:rPr>
      </w:pPr>
      <w:ins w:id="2970" w:author="Author">
        <w:r w:rsidRPr="009C230E">
          <w:rPr>
            <w:rFonts w:ascii="Times New Roman" w:hAnsi="Times New Roman" w:cs="Times New Roman"/>
            <w:szCs w:val="24"/>
          </w:rPr>
          <w:t>The Merrick mansion and its grounds were crawling with FBI agents</w:t>
        </w:r>
        <w:del w:id="2971" w:author="Author">
          <w:r w:rsidRPr="009C230E" w:rsidDel="006D6DF6">
            <w:rPr>
              <w:rFonts w:ascii="Times New Roman" w:hAnsi="Times New Roman" w:cs="Times New Roman"/>
              <w:szCs w:val="24"/>
            </w:rPr>
            <w:delText>, as</w:delText>
          </w:r>
        </w:del>
        <w:r w:rsidRPr="009C230E">
          <w:rPr>
            <w:rFonts w:ascii="Times New Roman" w:hAnsi="Times New Roman" w:cs="Times New Roman"/>
            <w:szCs w:val="24"/>
          </w:rPr>
          <w:t xml:space="preserve">. Mason had </w:t>
        </w: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his daytime staff onsite doing crime scene investigations and </w:t>
        </w:r>
      </w:ins>
      <w:r w:rsidR="005463A0" w:rsidRPr="009C230E">
        <w:rPr>
          <w:rFonts w:ascii="Times New Roman" w:hAnsi="Times New Roman" w:cs="Times New Roman"/>
          <w:szCs w:val="24"/>
        </w:rPr>
        <w:t>aiding</w:t>
      </w:r>
      <w:ins w:id="2972" w:author="Author">
        <w:r w:rsidRPr="009C230E">
          <w:rPr>
            <w:rFonts w:ascii="Times New Roman" w:hAnsi="Times New Roman" w:cs="Times New Roman"/>
            <w:szCs w:val="24"/>
          </w:rPr>
          <w:t xml:space="preserve"> the County Coroner with preparations to transport the deceased Russians and Federal Marshals to the morgue for autopsies. A planeload of FBI and CIA staff from Washington arrived</w:t>
        </w:r>
      </w:ins>
      <w:r w:rsidRPr="009C230E">
        <w:rPr>
          <w:rFonts w:ascii="Times New Roman" w:hAnsi="Times New Roman" w:cs="Times New Roman"/>
          <w:szCs w:val="24"/>
        </w:rPr>
        <w:t>, adding</w:t>
      </w:r>
      <w:ins w:id="2973" w:author="Author">
        <w:r w:rsidRPr="009C230E">
          <w:rPr>
            <w:rFonts w:ascii="Times New Roman" w:hAnsi="Times New Roman" w:cs="Times New Roman"/>
            <w:szCs w:val="24"/>
          </w:rPr>
          <w:t xml:space="preserve"> to the crowd milling in the yard and the mansion itself.</w:t>
        </w:r>
      </w:ins>
    </w:p>
    <w:p w14:paraId="78553C72" w14:textId="77777777" w:rsidR="001418B6" w:rsidRPr="009C230E" w:rsidRDefault="001418B6" w:rsidP="001418B6">
      <w:pPr>
        <w:pStyle w:val="BodyNormal"/>
        <w:rPr>
          <w:ins w:id="2974" w:author="Author"/>
          <w:rFonts w:ascii="Times New Roman" w:hAnsi="Times New Roman" w:cs="Times New Roman"/>
          <w:szCs w:val="24"/>
        </w:rPr>
      </w:pPr>
      <w:ins w:id="2975" w:author="Author">
        <w:r w:rsidRPr="009C230E">
          <w:rPr>
            <w:rFonts w:ascii="Times New Roman" w:hAnsi="Times New Roman" w:cs="Times New Roman"/>
            <w:szCs w:val="24"/>
          </w:rPr>
          <w:t xml:space="preserve">“Right this way, Director Radzinger,” D’Marcus Mason said as he led the FBI Director to the gate on the southeastern perimeter of the Merrick mansion. Bart Radzinger is tall and in </w:t>
        </w:r>
        <w:proofErr w:type="gramStart"/>
        <w:r w:rsidRPr="009C230E">
          <w:rPr>
            <w:rFonts w:ascii="Times New Roman" w:hAnsi="Times New Roman" w:cs="Times New Roman"/>
            <w:szCs w:val="24"/>
          </w:rPr>
          <w:t>good shape</w:t>
        </w:r>
        <w:proofErr w:type="gramEnd"/>
        <w:r w:rsidRPr="009C230E">
          <w:rPr>
            <w:rFonts w:ascii="Times New Roman" w:hAnsi="Times New Roman" w:cs="Times New Roman"/>
            <w:szCs w:val="24"/>
          </w:rPr>
          <w:t xml:space="preserve"> for a man of fifty-two, with a full head of brown hair, but there’s some grey showing at the temples. He is one of the rare FBI Directors who worked as a Special Agent right after law school, but politics intervened, and he accepted a federal judgeship in his forties. The President nominated him for a ten-year term as FBI Director, and </w:t>
        </w:r>
        <w:del w:id="2976" w:author="Author">
          <w:r w:rsidRPr="009C230E" w:rsidDel="00CA66AD">
            <w:rPr>
              <w:rFonts w:ascii="Times New Roman" w:hAnsi="Times New Roman" w:cs="Times New Roman"/>
              <w:szCs w:val="24"/>
            </w:rPr>
            <w:delText>his nomination was quickly confirmed by the Senate</w:delText>
          </w:r>
        </w:del>
        <w:r w:rsidRPr="009C230E">
          <w:rPr>
            <w:rFonts w:ascii="Times New Roman" w:hAnsi="Times New Roman" w:cs="Times New Roman"/>
            <w:szCs w:val="24"/>
          </w:rPr>
          <w:t xml:space="preserve">the Senate quickly confirmed his </w:t>
        </w:r>
        <w:r w:rsidRPr="009C230E">
          <w:rPr>
            <w:rFonts w:ascii="Times New Roman" w:hAnsi="Times New Roman" w:cs="Times New Roman"/>
            <w:szCs w:val="24"/>
          </w:rPr>
          <w:lastRenderedPageBreak/>
          <w:t xml:space="preserve">nomination. He’s popular with </w:t>
        </w: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the FBI because he delegates responsibility well, but Washington politics remains a minefield he must traverse occasionally.</w:t>
        </w:r>
      </w:ins>
    </w:p>
    <w:p w14:paraId="78FCDF84" w14:textId="77777777" w:rsidR="001418B6" w:rsidRPr="009C230E" w:rsidRDefault="001418B6" w:rsidP="001418B6">
      <w:pPr>
        <w:pStyle w:val="BodyNormal"/>
        <w:rPr>
          <w:ins w:id="2977" w:author="Author"/>
          <w:rFonts w:ascii="Times New Roman" w:hAnsi="Times New Roman" w:cs="Times New Roman"/>
          <w:szCs w:val="24"/>
        </w:rPr>
      </w:pPr>
      <w:ins w:id="2978" w:author="Author">
        <w:r w:rsidRPr="009C230E">
          <w:rPr>
            <w:rFonts w:ascii="Times New Roman" w:hAnsi="Times New Roman" w:cs="Times New Roman"/>
            <w:szCs w:val="24"/>
          </w:rPr>
          <w:t xml:space="preserve">“This is where we think they shot the first Federal Marshal; we found a spent cartridge over there,” Mason </w:t>
        </w:r>
      </w:ins>
      <w:r w:rsidRPr="009C230E">
        <w:rPr>
          <w:rFonts w:ascii="Times New Roman" w:hAnsi="Times New Roman" w:cs="Times New Roman"/>
          <w:szCs w:val="24"/>
        </w:rPr>
        <w:t>said</w:t>
      </w:r>
      <w:ins w:id="2979" w:author="Author">
        <w:r w:rsidRPr="009C230E">
          <w:rPr>
            <w:rFonts w:ascii="Times New Roman" w:hAnsi="Times New Roman" w:cs="Times New Roman"/>
            <w:szCs w:val="24"/>
          </w:rPr>
          <w:t>, pointing to a spot by the steps leading down to the lake. They disabled the four infra</w:t>
        </w:r>
        <w:del w:id="2980" w:author="Author">
          <w:r w:rsidRPr="009C230E" w:rsidDel="006D6DF6">
            <w:rPr>
              <w:rFonts w:ascii="Times New Roman" w:hAnsi="Times New Roman" w:cs="Times New Roman"/>
              <w:szCs w:val="24"/>
            </w:rPr>
            <w:delText>-</w:delText>
          </w:r>
        </w:del>
        <w:r w:rsidRPr="009C230E">
          <w:rPr>
            <w:rFonts w:ascii="Times New Roman" w:hAnsi="Times New Roman" w:cs="Times New Roman"/>
            <w:szCs w:val="24"/>
          </w:rPr>
          <w:t>red motion sensors next.”</w:t>
        </w:r>
      </w:ins>
    </w:p>
    <w:p w14:paraId="1817BFC5" w14:textId="77777777" w:rsidR="001418B6" w:rsidRPr="009C230E" w:rsidRDefault="001418B6" w:rsidP="001418B6">
      <w:pPr>
        <w:pStyle w:val="BodyNormal"/>
        <w:rPr>
          <w:ins w:id="2981" w:author="Author"/>
          <w:rFonts w:ascii="Times New Roman" w:hAnsi="Times New Roman" w:cs="Times New Roman"/>
          <w:szCs w:val="24"/>
        </w:rPr>
      </w:pPr>
      <w:ins w:id="2982" w:author="Author">
        <w:r w:rsidRPr="009C230E">
          <w:rPr>
            <w:rFonts w:ascii="Times New Roman" w:hAnsi="Times New Roman" w:cs="Times New Roman"/>
            <w:szCs w:val="24"/>
          </w:rPr>
          <w:t>“How did they do that?”</w:t>
        </w:r>
      </w:ins>
    </w:p>
    <w:p w14:paraId="6224A2EF" w14:textId="77777777" w:rsidR="001418B6" w:rsidRPr="009C230E" w:rsidRDefault="001418B6" w:rsidP="001418B6">
      <w:pPr>
        <w:pStyle w:val="BodyNormal"/>
        <w:rPr>
          <w:ins w:id="2983" w:author="Author"/>
          <w:rFonts w:ascii="Times New Roman" w:hAnsi="Times New Roman" w:cs="Times New Roman"/>
          <w:szCs w:val="24"/>
        </w:rPr>
      </w:pPr>
      <w:ins w:id="2984" w:author="Author">
        <w:r w:rsidRPr="009C230E">
          <w:rPr>
            <w:rFonts w:ascii="Times New Roman" w:hAnsi="Times New Roman" w:cs="Times New Roman"/>
            <w:szCs w:val="24"/>
          </w:rPr>
          <w:t xml:space="preserve">“They used four drones to descend vertically on each sensor and lay a blanket to spoof </w:t>
        </w:r>
      </w:ins>
      <w:r w:rsidRPr="009C230E">
        <w:rPr>
          <w:rFonts w:ascii="Times New Roman" w:hAnsi="Times New Roman" w:cs="Times New Roman"/>
          <w:szCs w:val="24"/>
        </w:rPr>
        <w:t>it</w:t>
      </w:r>
      <w:ins w:id="2985" w:author="Author">
        <w:r w:rsidRPr="009C230E">
          <w:rPr>
            <w:rFonts w:ascii="Times New Roman" w:hAnsi="Times New Roman" w:cs="Times New Roman"/>
            <w:szCs w:val="24"/>
          </w:rPr>
          <w:t>. We think it’s a Chinese metamaterial that blocks infrared radiation.”</w:t>
        </w:r>
      </w:ins>
    </w:p>
    <w:p w14:paraId="328B97C5" w14:textId="77777777" w:rsidR="001418B6" w:rsidRPr="009C230E" w:rsidRDefault="001418B6" w:rsidP="001418B6">
      <w:pPr>
        <w:pStyle w:val="BodyNormal"/>
        <w:rPr>
          <w:ins w:id="2986" w:author="Author"/>
          <w:rFonts w:ascii="Times New Roman" w:hAnsi="Times New Roman" w:cs="Times New Roman"/>
          <w:szCs w:val="24"/>
        </w:rPr>
      </w:pPr>
      <w:ins w:id="2987" w:author="Author">
        <w:r w:rsidRPr="009C230E">
          <w:rPr>
            <w:rFonts w:ascii="Times New Roman" w:hAnsi="Times New Roman" w:cs="Times New Roman"/>
            <w:szCs w:val="24"/>
          </w:rPr>
          <w:t>Agent Hanko held up one of the drones with a tee-shaped rod underneath with solenoid clips to hold the metamaterial blanket.</w:t>
        </w:r>
      </w:ins>
    </w:p>
    <w:p w14:paraId="304A3E74" w14:textId="77777777" w:rsidR="001418B6" w:rsidRPr="009C230E" w:rsidRDefault="001418B6" w:rsidP="001418B6">
      <w:pPr>
        <w:pStyle w:val="BodyNormal"/>
        <w:rPr>
          <w:ins w:id="2988" w:author="Author"/>
          <w:rFonts w:ascii="Times New Roman" w:hAnsi="Times New Roman" w:cs="Times New Roman"/>
          <w:szCs w:val="24"/>
        </w:rPr>
      </w:pPr>
      <w:ins w:id="2989" w:author="Author">
        <w:r w:rsidRPr="009C230E">
          <w:rPr>
            <w:rFonts w:ascii="Times New Roman" w:hAnsi="Times New Roman" w:cs="Times New Roman"/>
            <w:szCs w:val="24"/>
          </w:rPr>
          <w:t>“We think the</w:t>
        </w:r>
      </w:ins>
      <w:r w:rsidRPr="009C230E">
        <w:rPr>
          <w:rFonts w:ascii="Times New Roman" w:hAnsi="Times New Roman" w:cs="Times New Roman"/>
          <w:szCs w:val="24"/>
        </w:rPr>
        <w:t>y programmed the</w:t>
      </w:r>
      <w:ins w:id="2990" w:author="Author">
        <w:r w:rsidRPr="009C230E">
          <w:rPr>
            <w:rFonts w:ascii="Times New Roman" w:hAnsi="Times New Roman" w:cs="Times New Roman"/>
            <w:szCs w:val="24"/>
          </w:rPr>
          <w:t xml:space="preserve"> four drones </w:t>
        </w:r>
      </w:ins>
      <w:r w:rsidRPr="009C230E">
        <w:rPr>
          <w:rFonts w:ascii="Times New Roman" w:hAnsi="Times New Roman" w:cs="Times New Roman"/>
          <w:szCs w:val="24"/>
        </w:rPr>
        <w:t>t</w:t>
      </w:r>
      <w:ins w:id="2991" w:author="Author">
        <w:r w:rsidRPr="009C230E">
          <w:rPr>
            <w:rFonts w:ascii="Times New Roman" w:hAnsi="Times New Roman" w:cs="Times New Roman"/>
            <w:szCs w:val="24"/>
          </w:rPr>
          <w:t xml:space="preserve">o descend vertically and lay the blankets </w:t>
        </w:r>
        <w:del w:id="2992" w:author="Author">
          <w:r w:rsidRPr="009C230E" w:rsidDel="00EA3F76">
            <w:rPr>
              <w:rFonts w:ascii="Times New Roman" w:hAnsi="Times New Roman" w:cs="Times New Roman"/>
              <w:szCs w:val="24"/>
            </w:rPr>
            <w:delText>at the same instant</w:delText>
          </w:r>
        </w:del>
        <w:r w:rsidRPr="009C230E">
          <w:rPr>
            <w:rFonts w:ascii="Times New Roman" w:hAnsi="Times New Roman" w:cs="Times New Roman"/>
            <w:szCs w:val="24"/>
          </w:rPr>
          <w:t xml:space="preserve">simultaneously. The drone is unusually quiet and looks to be a Chinese design,” Agent Whelan </w:t>
        </w:r>
      </w:ins>
      <w:r w:rsidRPr="009C230E">
        <w:rPr>
          <w:rFonts w:ascii="Times New Roman" w:hAnsi="Times New Roman" w:cs="Times New Roman"/>
          <w:szCs w:val="24"/>
        </w:rPr>
        <w:t>said</w:t>
      </w:r>
      <w:ins w:id="2993" w:author="Author">
        <w:r w:rsidRPr="009C230E">
          <w:rPr>
            <w:rFonts w:ascii="Times New Roman" w:hAnsi="Times New Roman" w:cs="Times New Roman"/>
            <w:szCs w:val="24"/>
          </w:rPr>
          <w:t>.</w:t>
        </w:r>
      </w:ins>
    </w:p>
    <w:p w14:paraId="2B4AB279" w14:textId="77777777" w:rsidR="001418B6" w:rsidRPr="009C230E" w:rsidRDefault="001418B6" w:rsidP="001418B6">
      <w:pPr>
        <w:pStyle w:val="BodyNormal"/>
        <w:rPr>
          <w:ins w:id="2994" w:author="Author"/>
          <w:rFonts w:ascii="Times New Roman" w:hAnsi="Times New Roman" w:cs="Times New Roman"/>
          <w:szCs w:val="24"/>
        </w:rPr>
      </w:pPr>
      <w:ins w:id="2995" w:author="Author">
        <w:r w:rsidRPr="009C230E">
          <w:rPr>
            <w:rFonts w:ascii="Times New Roman" w:hAnsi="Times New Roman" w:cs="Times New Roman"/>
            <w:szCs w:val="24"/>
          </w:rPr>
          <w:t xml:space="preserve">“Next, they cut the gate lock with this bolt cutter </w:t>
        </w:r>
        <w:del w:id="2996" w:author="Author">
          <w:r w:rsidRPr="009C230E" w:rsidDel="00B2275B">
            <w:rPr>
              <w:rFonts w:ascii="Times New Roman" w:hAnsi="Times New Roman" w:cs="Times New Roman"/>
              <w:szCs w:val="24"/>
            </w:rPr>
            <w:delText>with this bolt cutter and entered the mansion grounds</w:delText>
          </w:r>
        </w:del>
        <w:r w:rsidRPr="009C230E">
          <w:rPr>
            <w:rFonts w:ascii="Times New Roman" w:hAnsi="Times New Roman" w:cs="Times New Roman"/>
            <w:szCs w:val="24"/>
          </w:rPr>
          <w:t>and entered the mansion grounds</w:t>
        </w:r>
        <w:del w:id="2997" w:author="Author">
          <w:r w:rsidRPr="009C230E" w:rsidDel="004B3975">
            <w:rPr>
              <w:rFonts w:ascii="Times New Roman" w:hAnsi="Times New Roman" w:cs="Times New Roman"/>
              <w:szCs w:val="24"/>
            </w:rPr>
            <w:delText xml:space="preserve"> with this bolt cutter</w:delText>
          </w:r>
        </w:del>
        <w:r w:rsidRPr="009C230E">
          <w:rPr>
            <w:rFonts w:ascii="Times New Roman" w:hAnsi="Times New Roman" w:cs="Times New Roman"/>
            <w:szCs w:val="24"/>
          </w:rPr>
          <w:t>. We think one of them raced around to the front door and padlocked it closed with a rubber-coated chain. The others lugged the comms jammer into the yard. “</w:t>
        </w:r>
      </w:ins>
    </w:p>
    <w:p w14:paraId="6BAD86A0" w14:textId="77777777" w:rsidR="001418B6" w:rsidRPr="009C230E" w:rsidRDefault="001418B6" w:rsidP="001418B6">
      <w:pPr>
        <w:pStyle w:val="BodyNormal"/>
        <w:rPr>
          <w:ins w:id="2998" w:author="Author"/>
          <w:rFonts w:ascii="Times New Roman" w:hAnsi="Times New Roman" w:cs="Times New Roman"/>
          <w:szCs w:val="24"/>
        </w:rPr>
      </w:pPr>
      <w:ins w:id="2999" w:author="Author">
        <w:r w:rsidRPr="009C230E">
          <w:rPr>
            <w:rFonts w:ascii="Times New Roman" w:hAnsi="Times New Roman" w:cs="Times New Roman"/>
            <w:szCs w:val="24"/>
          </w:rPr>
          <w:t>“Who made the jammer?”</w:t>
        </w:r>
      </w:ins>
    </w:p>
    <w:p w14:paraId="7B128A94" w14:textId="77777777" w:rsidR="001418B6" w:rsidRPr="009C230E" w:rsidRDefault="001418B6" w:rsidP="001418B6">
      <w:pPr>
        <w:pStyle w:val="BodyNormal"/>
        <w:rPr>
          <w:ins w:id="3000" w:author="Author"/>
          <w:rFonts w:ascii="Times New Roman" w:hAnsi="Times New Roman" w:cs="Times New Roman"/>
          <w:szCs w:val="24"/>
        </w:rPr>
      </w:pPr>
      <w:ins w:id="3001" w:author="Author">
        <w:r w:rsidRPr="009C230E">
          <w:rPr>
            <w:rFonts w:ascii="Times New Roman" w:hAnsi="Times New Roman" w:cs="Times New Roman"/>
            <w:szCs w:val="24"/>
          </w:rPr>
          <w:t>“It has Russian markings, sir.”</w:t>
        </w:r>
      </w:ins>
    </w:p>
    <w:p w14:paraId="115B43AF" w14:textId="77777777" w:rsidR="001418B6" w:rsidRPr="009C230E" w:rsidRDefault="001418B6" w:rsidP="001418B6">
      <w:pPr>
        <w:pStyle w:val="BodyNormal"/>
        <w:rPr>
          <w:ins w:id="3002" w:author="Author"/>
          <w:rFonts w:ascii="Times New Roman" w:hAnsi="Times New Roman" w:cs="Times New Roman"/>
          <w:szCs w:val="24"/>
        </w:rPr>
      </w:pPr>
      <w:ins w:id="3003" w:author="Author">
        <w:r w:rsidRPr="009C230E">
          <w:rPr>
            <w:rFonts w:ascii="Times New Roman" w:hAnsi="Times New Roman" w:cs="Times New Roman"/>
            <w:szCs w:val="24"/>
          </w:rPr>
          <w:t>“When they fired their first shot, why didn’t the rifle’</w:t>
        </w:r>
        <w:del w:id="3004" w:author="Author">
          <w:r w:rsidRPr="009C230E" w:rsidDel="00B2275B">
            <w:rPr>
              <w:rFonts w:ascii="Times New Roman" w:hAnsi="Times New Roman" w:cs="Times New Roman"/>
              <w:szCs w:val="24"/>
            </w:rPr>
            <w:delText>’</w:delText>
          </w:r>
        </w:del>
        <w:r w:rsidRPr="009C230E">
          <w:rPr>
            <w:rFonts w:ascii="Times New Roman" w:hAnsi="Times New Roman" w:cs="Times New Roman"/>
            <w:szCs w:val="24"/>
          </w:rPr>
          <w:t xml:space="preserve">s </w:t>
        </w:r>
        <w:r w:rsidRPr="009C230E">
          <w:rPr>
            <w:rFonts w:ascii="Times New Roman" w:hAnsi="Times New Roman" w:cs="Times New Roman"/>
            <w:szCs w:val="24"/>
          </w:rPr>
          <w:lastRenderedPageBreak/>
          <w:t>sound alert the other Federal Marshals?”</w:t>
        </w:r>
      </w:ins>
    </w:p>
    <w:p w14:paraId="7540440C" w14:textId="77777777" w:rsidR="001418B6" w:rsidRPr="009C230E" w:rsidRDefault="001418B6" w:rsidP="001418B6">
      <w:pPr>
        <w:pStyle w:val="BodyNormal"/>
        <w:rPr>
          <w:ins w:id="3005" w:author="Author"/>
          <w:rFonts w:ascii="Times New Roman" w:hAnsi="Times New Roman" w:cs="Times New Roman"/>
          <w:szCs w:val="24"/>
        </w:rPr>
      </w:pPr>
      <w:ins w:id="3006" w:author="Author">
        <w:r w:rsidRPr="009C230E">
          <w:rPr>
            <w:rFonts w:ascii="Times New Roman" w:hAnsi="Times New Roman" w:cs="Times New Roman"/>
            <w:szCs w:val="24"/>
          </w:rPr>
          <w:t>“Their automatic rifle is unusually quiet, Sir. The weapon has an advanced silencer that we’d not seen before. Our initial look suggests an electronic noise</w:t>
        </w:r>
        <w:del w:id="3007" w:author="Author">
          <w:r w:rsidRPr="009C230E" w:rsidDel="00B2275B">
            <w:rPr>
              <w:rFonts w:ascii="Times New Roman" w:hAnsi="Times New Roman" w:cs="Times New Roman"/>
              <w:szCs w:val="24"/>
            </w:rPr>
            <w:delText xml:space="preserve"> </w:delText>
          </w:r>
        </w:del>
        <w:r w:rsidRPr="009C230E">
          <w:rPr>
            <w:rFonts w:ascii="Times New Roman" w:hAnsi="Times New Roman" w:cs="Times New Roman"/>
            <w:szCs w:val="24"/>
          </w:rPr>
          <w:t>-canceling emitter in the silencer. I’ll have Agent Hanko demonstrate it for you.”</w:t>
        </w:r>
      </w:ins>
    </w:p>
    <w:p w14:paraId="3D7F7865" w14:textId="77777777" w:rsidR="001418B6" w:rsidRPr="009C230E" w:rsidRDefault="001418B6" w:rsidP="001418B6">
      <w:pPr>
        <w:pStyle w:val="BodyNormal"/>
        <w:rPr>
          <w:ins w:id="3008" w:author="Author"/>
          <w:rFonts w:ascii="Times New Roman" w:hAnsi="Times New Roman" w:cs="Times New Roman"/>
          <w:szCs w:val="24"/>
        </w:rPr>
      </w:pPr>
      <w:ins w:id="3009" w:author="Author">
        <w:r w:rsidRPr="009C230E">
          <w:rPr>
            <w:rFonts w:ascii="Times New Roman" w:hAnsi="Times New Roman" w:cs="Times New Roman"/>
            <w:szCs w:val="24"/>
          </w:rPr>
          <w:t>With rubber glov</w:t>
        </w:r>
      </w:ins>
      <w:r w:rsidRPr="009C230E">
        <w:rPr>
          <w:rFonts w:ascii="Times New Roman" w:hAnsi="Times New Roman" w:cs="Times New Roman"/>
          <w:szCs w:val="24"/>
        </w:rPr>
        <w:t>e</w:t>
      </w:r>
      <w:ins w:id="3010" w:author="Author">
        <w:r w:rsidRPr="009C230E">
          <w:rPr>
            <w:rFonts w:ascii="Times New Roman" w:hAnsi="Times New Roman" w:cs="Times New Roman"/>
            <w:szCs w:val="24"/>
          </w:rPr>
          <w:t>s, a mask, and a face shield, Hanko aimed the weapon toward</w:t>
        </w:r>
        <w:del w:id="3011" w:author="Author">
          <w:r w:rsidRPr="009C230E" w:rsidDel="00E06792">
            <w:rPr>
              <w:rFonts w:ascii="Times New Roman" w:hAnsi="Times New Roman" w:cs="Times New Roman"/>
              <w:szCs w:val="24"/>
            </w:rPr>
            <w:delText>s</w:delText>
          </w:r>
        </w:del>
        <w:r w:rsidRPr="009C230E">
          <w:rPr>
            <w:rFonts w:ascii="Times New Roman" w:hAnsi="Times New Roman" w:cs="Times New Roman"/>
            <w:szCs w:val="24"/>
          </w:rPr>
          <w:t xml:space="preserve"> Lake Michigan. Shouting, “Fire in the hole,” Hanko squeezed off a single shot. The Russian gun made a muffled ‘whump’ sound.</w:t>
        </w:r>
      </w:ins>
    </w:p>
    <w:p w14:paraId="5E3A943B" w14:textId="77777777" w:rsidR="001418B6" w:rsidRPr="009C230E" w:rsidRDefault="001418B6" w:rsidP="001418B6">
      <w:pPr>
        <w:pStyle w:val="BodyNormal"/>
        <w:rPr>
          <w:ins w:id="3012" w:author="Author"/>
          <w:rFonts w:ascii="Times New Roman" w:hAnsi="Times New Roman" w:cs="Times New Roman"/>
          <w:szCs w:val="24"/>
        </w:rPr>
      </w:pPr>
      <w:ins w:id="3013" w:author="Author">
        <w:r w:rsidRPr="009C230E">
          <w:rPr>
            <w:rFonts w:ascii="Times New Roman" w:hAnsi="Times New Roman" w:cs="Times New Roman"/>
            <w:szCs w:val="24"/>
          </w:rPr>
          <w:t xml:space="preserve">“Jeez, D’Marcus. That was it? My God, Marine </w:t>
        </w:r>
        <w:del w:id="3014" w:author="Author">
          <w:r w:rsidRPr="009C230E" w:rsidDel="00E06792">
            <w:rPr>
              <w:rFonts w:ascii="Times New Roman" w:hAnsi="Times New Roman" w:cs="Times New Roman"/>
              <w:szCs w:val="24"/>
            </w:rPr>
            <w:delText>marksmen</w:delText>
          </w:r>
        </w:del>
        <w:r w:rsidRPr="009C230E">
          <w:rPr>
            <w:rFonts w:ascii="Times New Roman" w:hAnsi="Times New Roman" w:cs="Times New Roman"/>
            <w:szCs w:val="24"/>
          </w:rPr>
          <w:t xml:space="preserve">sharpshooters can make a headshot at </w:t>
        </w:r>
        <w:proofErr w:type="gramStart"/>
        <w:r w:rsidRPr="009C230E">
          <w:rPr>
            <w:rFonts w:ascii="Times New Roman" w:hAnsi="Times New Roman" w:cs="Times New Roman"/>
            <w:szCs w:val="24"/>
          </w:rPr>
          <w:t>600</w:t>
        </w:r>
        <w:proofErr w:type="gramEnd"/>
        <w:r w:rsidRPr="009C230E">
          <w:rPr>
            <w:rFonts w:ascii="Times New Roman" w:hAnsi="Times New Roman" w:cs="Times New Roman"/>
            <w:szCs w:val="24"/>
          </w:rPr>
          <w:t xml:space="preserve"> meters consistently. At that distance, you’d never hear this thing. Your only chance to get a fix on the shooter would be to spot the muzzle flash. The Military will want to inspect this silencer. So, what happened next?”</w:t>
        </w:r>
      </w:ins>
    </w:p>
    <w:p w14:paraId="08557799" w14:textId="77777777" w:rsidR="001418B6" w:rsidRPr="009C230E" w:rsidRDefault="001418B6" w:rsidP="001418B6">
      <w:pPr>
        <w:pStyle w:val="BodyNormal"/>
        <w:rPr>
          <w:ins w:id="3015" w:author="Author"/>
          <w:rFonts w:ascii="Times New Roman" w:hAnsi="Times New Roman" w:cs="Times New Roman"/>
          <w:szCs w:val="24"/>
        </w:rPr>
      </w:pPr>
      <w:ins w:id="3016" w:author="Author">
        <w:r w:rsidRPr="009C230E">
          <w:rPr>
            <w:rFonts w:ascii="Times New Roman" w:hAnsi="Times New Roman" w:cs="Times New Roman"/>
            <w:szCs w:val="24"/>
          </w:rPr>
          <w:t xml:space="preserve">“They started </w:t>
        </w:r>
        <w:del w:id="3017" w:author="Author">
          <w:r w:rsidRPr="009C230E" w:rsidDel="00D54325">
            <w:rPr>
              <w:rFonts w:ascii="Times New Roman" w:hAnsi="Times New Roman" w:cs="Times New Roman"/>
              <w:szCs w:val="24"/>
            </w:rPr>
            <w:delText xml:space="preserve">up </w:delText>
          </w:r>
        </w:del>
        <w:r w:rsidRPr="009C230E">
          <w:rPr>
            <w:rFonts w:ascii="Times New Roman" w:hAnsi="Times New Roman" w:cs="Times New Roman"/>
            <w:szCs w:val="24"/>
          </w:rPr>
          <w:t>the jammer</w:t>
        </w:r>
        <w:del w:id="3018" w:author="Author">
          <w:r w:rsidRPr="009C230E" w:rsidDel="00D54325">
            <w:rPr>
              <w:rFonts w:ascii="Times New Roman" w:hAnsi="Times New Roman" w:cs="Times New Roman"/>
              <w:szCs w:val="24"/>
            </w:rPr>
            <w:delText>;</w:delText>
          </w:r>
        </w:del>
        <w:r w:rsidRPr="009C230E">
          <w:rPr>
            <w:rFonts w:ascii="Times New Roman" w:hAnsi="Times New Roman" w:cs="Times New Roman"/>
            <w:szCs w:val="24"/>
          </w:rPr>
          <w:t xml:space="preserve">. </w:t>
        </w:r>
        <w:del w:id="3019" w:author="Author">
          <w:r w:rsidRPr="009C230E" w:rsidDel="00D54325">
            <w:rPr>
              <w:rFonts w:ascii="Times New Roman" w:hAnsi="Times New Roman" w:cs="Times New Roman"/>
              <w:szCs w:val="24"/>
            </w:rPr>
            <w:delText>t</w:delText>
          </w:r>
        </w:del>
        <w:r w:rsidRPr="009C230E">
          <w:rPr>
            <w:rFonts w:ascii="Times New Roman" w:hAnsi="Times New Roman" w:cs="Times New Roman"/>
            <w:szCs w:val="24"/>
          </w:rPr>
          <w:t xml:space="preserve">That’s when Jane Doe 413 woke up and spotted them in the yard. She roused Officer Mac Merrick and ran to John and Anne Merrick. Mac watched them hot-wire the helicopter and kill the other two Marshals in the guest house. </w:t>
        </w:r>
      </w:ins>
    </w:p>
    <w:p w14:paraId="51D9EC17" w14:textId="77777777" w:rsidR="001418B6" w:rsidRPr="009C230E" w:rsidRDefault="001418B6" w:rsidP="001418B6">
      <w:pPr>
        <w:pStyle w:val="BodyNormal"/>
        <w:rPr>
          <w:ins w:id="3020" w:author="Author"/>
          <w:rFonts w:ascii="Times New Roman" w:hAnsi="Times New Roman" w:cs="Times New Roman"/>
          <w:szCs w:val="24"/>
        </w:rPr>
      </w:pPr>
      <w:ins w:id="3021" w:author="Author">
        <w:r w:rsidRPr="009C230E">
          <w:rPr>
            <w:rFonts w:ascii="Times New Roman" w:hAnsi="Times New Roman" w:cs="Times New Roman"/>
            <w:szCs w:val="24"/>
          </w:rPr>
          <w:t>Next, they cut the Internet cable</w:t>
        </w:r>
        <w:del w:id="3022" w:author="Author">
          <w:r w:rsidRPr="009C230E" w:rsidDel="003A64BF">
            <w:rPr>
              <w:rFonts w:ascii="Times New Roman" w:hAnsi="Times New Roman" w:cs="Times New Roman"/>
              <w:szCs w:val="24"/>
            </w:rPr>
            <w:delText>,</w:delText>
          </w:r>
        </w:del>
        <w:r w:rsidRPr="009C230E">
          <w:rPr>
            <w:rFonts w:ascii="Times New Roman" w:hAnsi="Times New Roman" w:cs="Times New Roman"/>
            <w:szCs w:val="24"/>
          </w:rPr>
          <w:t xml:space="preserve"> and shut off the Consolidated Edison power, the backup generator system, and the solar/wind battery pack. Now</w:t>
        </w:r>
      </w:ins>
      <w:r w:rsidRPr="009C230E">
        <w:rPr>
          <w:rFonts w:ascii="Times New Roman" w:hAnsi="Times New Roman" w:cs="Times New Roman"/>
          <w:szCs w:val="24"/>
        </w:rPr>
        <w:t>,</w:t>
      </w:r>
      <w:ins w:id="3023" w:author="Author">
        <w:r w:rsidRPr="009C230E">
          <w:rPr>
            <w:rFonts w:ascii="Times New Roman" w:hAnsi="Times New Roman" w:cs="Times New Roman"/>
            <w:szCs w:val="24"/>
          </w:rPr>
          <w:t xml:space="preserve"> the mansion is dark, with only one exit and no way to call for help. They entered the mansion; three went upstairs to kill Officer Merrick and </w:t>
        </w:r>
        <w:del w:id="3024" w:author="Author">
          <w:r w:rsidRPr="009C230E" w:rsidDel="00D54325">
            <w:rPr>
              <w:rFonts w:ascii="Times New Roman" w:hAnsi="Times New Roman" w:cs="Times New Roman"/>
              <w:szCs w:val="24"/>
            </w:rPr>
            <w:delText xml:space="preserve">the </w:delText>
          </w:r>
        </w:del>
        <w:r w:rsidRPr="009C230E">
          <w:rPr>
            <w:rFonts w:ascii="Times New Roman" w:hAnsi="Times New Roman" w:cs="Times New Roman"/>
            <w:szCs w:val="24"/>
          </w:rPr>
          <w:t xml:space="preserve">Jane Doe 413, and one headed for John and Anne </w:t>
        </w:r>
        <w:r w:rsidRPr="009C230E">
          <w:rPr>
            <w:rFonts w:ascii="Times New Roman" w:hAnsi="Times New Roman" w:cs="Times New Roman"/>
            <w:szCs w:val="24"/>
          </w:rPr>
          <w:lastRenderedPageBreak/>
          <w:t>Merrick’s first-floor bedroom.”</w:t>
        </w:r>
      </w:ins>
    </w:p>
    <w:p w14:paraId="30432172" w14:textId="77777777" w:rsidR="001418B6" w:rsidRPr="009C230E" w:rsidRDefault="001418B6" w:rsidP="001418B6">
      <w:pPr>
        <w:pStyle w:val="BodyNormal"/>
        <w:rPr>
          <w:ins w:id="3025" w:author="Author"/>
          <w:rFonts w:ascii="Times New Roman" w:hAnsi="Times New Roman" w:cs="Times New Roman"/>
          <w:szCs w:val="24"/>
        </w:rPr>
      </w:pPr>
      <w:ins w:id="3026" w:author="Author">
        <w:r w:rsidRPr="009C230E">
          <w:rPr>
            <w:rFonts w:ascii="Times New Roman" w:hAnsi="Times New Roman" w:cs="Times New Roman"/>
            <w:szCs w:val="24"/>
          </w:rPr>
          <w:t>“So how did the Merricks survive the hit team that has never failed?”</w:t>
        </w:r>
      </w:ins>
    </w:p>
    <w:p w14:paraId="1A66EC41" w14:textId="060918DB" w:rsidR="001418B6" w:rsidRPr="009C230E" w:rsidRDefault="001418B6" w:rsidP="001418B6">
      <w:pPr>
        <w:pStyle w:val="BodyNormal"/>
        <w:rPr>
          <w:rFonts w:ascii="Times New Roman" w:hAnsi="Times New Roman" w:cs="Times New Roman"/>
          <w:szCs w:val="24"/>
        </w:rPr>
      </w:pPr>
      <w:ins w:id="3027" w:author="Author">
        <w:r w:rsidRPr="009C230E">
          <w:rPr>
            <w:rFonts w:ascii="Times New Roman" w:hAnsi="Times New Roman" w:cs="Times New Roman"/>
            <w:szCs w:val="24"/>
          </w:rPr>
          <w:t xml:space="preserve">“Asymmetric warfare, Director. Officer Mac Merrick used his FBI-issue Colt </w:t>
        </w:r>
      </w:ins>
      <w:r w:rsidRPr="009C230E">
        <w:rPr>
          <w:rFonts w:ascii="Times New Roman" w:hAnsi="Times New Roman" w:cs="Times New Roman"/>
          <w:szCs w:val="24"/>
        </w:rPr>
        <w:t>M6</w:t>
      </w:r>
      <w:ins w:id="3028" w:author="Author">
        <w:r w:rsidRPr="009C230E">
          <w:rPr>
            <w:rFonts w:ascii="Times New Roman" w:hAnsi="Times New Roman" w:cs="Times New Roman"/>
            <w:szCs w:val="24"/>
          </w:rPr>
          <w:t xml:space="preserve"> rifle and gave his father his Chicago Police Glock </w:t>
        </w:r>
      </w:ins>
      <w:r w:rsidRPr="009C230E">
        <w:rPr>
          <w:rFonts w:ascii="Times New Roman" w:hAnsi="Times New Roman" w:cs="Times New Roman"/>
          <w:szCs w:val="24"/>
        </w:rPr>
        <w:t>50</w:t>
      </w:r>
      <w:ins w:id="3029" w:author="Author">
        <w:r w:rsidRPr="009C230E">
          <w:rPr>
            <w:rFonts w:ascii="Times New Roman" w:hAnsi="Times New Roman" w:cs="Times New Roman"/>
            <w:szCs w:val="24"/>
          </w:rPr>
          <w:t xml:space="preserve"> handgun. They set up a cross</w:t>
        </w:r>
        <w:del w:id="3030" w:author="Author">
          <w:r w:rsidRPr="009C230E" w:rsidDel="00D54325">
            <w:rPr>
              <w:rFonts w:ascii="Times New Roman" w:hAnsi="Times New Roman" w:cs="Times New Roman"/>
              <w:szCs w:val="24"/>
            </w:rPr>
            <w:delText>-</w:delText>
          </w:r>
        </w:del>
        <w:r w:rsidRPr="009C230E">
          <w:rPr>
            <w:rFonts w:ascii="Times New Roman" w:hAnsi="Times New Roman" w:cs="Times New Roman"/>
            <w:szCs w:val="24"/>
          </w:rPr>
          <w:t xml:space="preserve">fire in the mansion’s Great Room while Jane the Angel </w:t>
        </w:r>
      </w:ins>
      <w:r w:rsidR="0001600D" w:rsidRPr="009C230E">
        <w:rPr>
          <w:rFonts w:ascii="Times New Roman" w:hAnsi="Times New Roman" w:cs="Times New Roman"/>
          <w:szCs w:val="24"/>
        </w:rPr>
        <w:t>functioned as</w:t>
      </w:r>
      <w:ins w:id="3031" w:author="Author">
        <w:r w:rsidRPr="009C230E">
          <w:rPr>
            <w:rFonts w:ascii="Times New Roman" w:hAnsi="Times New Roman" w:cs="Times New Roman"/>
            <w:szCs w:val="24"/>
          </w:rPr>
          <w:t xml:space="preserve"> a behind-enemy-lines one-woman guerilla army.</w:t>
        </w:r>
      </w:ins>
      <w:r w:rsidRPr="009C230E">
        <w:rPr>
          <w:rFonts w:ascii="Times New Roman" w:hAnsi="Times New Roman" w:cs="Times New Roman"/>
          <w:szCs w:val="24"/>
        </w:rPr>
        <w:t>”</w:t>
      </w:r>
    </w:p>
    <w:p w14:paraId="79824B48" w14:textId="77777777" w:rsidR="001418B6" w:rsidRPr="009C230E" w:rsidRDefault="001418B6" w:rsidP="001418B6">
      <w:pPr>
        <w:pStyle w:val="BodyNormal"/>
        <w:rPr>
          <w:ins w:id="3032" w:author="Author"/>
          <w:rFonts w:ascii="Times New Roman" w:hAnsi="Times New Roman" w:cs="Times New Roman"/>
          <w:szCs w:val="24"/>
        </w:rPr>
      </w:pPr>
      <w:r w:rsidRPr="009C230E">
        <w:rPr>
          <w:rFonts w:ascii="Times New Roman" w:hAnsi="Times New Roman" w:cs="Times New Roman"/>
          <w:szCs w:val="24"/>
        </w:rPr>
        <w:t>D’Marcus explained in detail how Jane and the Merricks fought back.”</w:t>
      </w:r>
    </w:p>
    <w:p w14:paraId="168F08E9" w14:textId="77777777" w:rsidR="001418B6" w:rsidRPr="009C230E" w:rsidRDefault="001418B6" w:rsidP="001418B6">
      <w:pPr>
        <w:pStyle w:val="BodyNormal"/>
        <w:rPr>
          <w:ins w:id="3033" w:author="Author"/>
          <w:rFonts w:ascii="Times New Roman" w:hAnsi="Times New Roman" w:cs="Times New Roman"/>
          <w:szCs w:val="24"/>
        </w:rPr>
      </w:pPr>
      <w:ins w:id="3034" w:author="Author">
        <w:r w:rsidRPr="009C230E">
          <w:rPr>
            <w:rFonts w:ascii="Times New Roman" w:hAnsi="Times New Roman" w:cs="Times New Roman"/>
            <w:szCs w:val="24"/>
          </w:rPr>
          <w:t xml:space="preserve">“That’s an amazing story,” Radzinger </w:t>
        </w:r>
      </w:ins>
      <w:r w:rsidRPr="009C230E">
        <w:rPr>
          <w:rFonts w:ascii="Times New Roman" w:hAnsi="Times New Roman" w:cs="Times New Roman"/>
          <w:szCs w:val="24"/>
        </w:rPr>
        <w:t>said</w:t>
      </w:r>
      <w:ins w:id="3035" w:author="Author">
        <w:r w:rsidRPr="009C230E">
          <w:rPr>
            <w:rFonts w:ascii="Times New Roman" w:hAnsi="Times New Roman" w:cs="Times New Roman"/>
            <w:szCs w:val="24"/>
          </w:rPr>
          <w:t xml:space="preserve"> as they </w:t>
        </w:r>
      </w:ins>
      <w:r w:rsidRPr="009C230E">
        <w:rPr>
          <w:rFonts w:ascii="Times New Roman" w:hAnsi="Times New Roman" w:cs="Times New Roman"/>
          <w:szCs w:val="24"/>
        </w:rPr>
        <w:t>returned</w:t>
      </w:r>
      <w:ins w:id="3036" w:author="Author">
        <w:r w:rsidRPr="009C230E">
          <w:rPr>
            <w:rFonts w:ascii="Times New Roman" w:hAnsi="Times New Roman" w:cs="Times New Roman"/>
            <w:szCs w:val="24"/>
          </w:rPr>
          <w:t xml:space="preserve"> to the Merrick mansion. “Where are the three Russians who survived now?”</w:t>
        </w:r>
      </w:ins>
    </w:p>
    <w:p w14:paraId="0855A0F3" w14:textId="77777777" w:rsidR="001418B6" w:rsidRPr="009C230E" w:rsidRDefault="001418B6" w:rsidP="001418B6">
      <w:pPr>
        <w:pStyle w:val="BodyNormal"/>
        <w:rPr>
          <w:ins w:id="3037" w:author="Author"/>
          <w:rFonts w:ascii="Times New Roman" w:hAnsi="Times New Roman" w:cs="Times New Roman"/>
          <w:szCs w:val="24"/>
        </w:rPr>
      </w:pPr>
      <w:ins w:id="3038" w:author="Author">
        <w:r w:rsidRPr="009C230E">
          <w:rPr>
            <w:rFonts w:ascii="Times New Roman" w:hAnsi="Times New Roman" w:cs="Times New Roman"/>
            <w:szCs w:val="24"/>
          </w:rPr>
          <w:t xml:space="preserve">“I had them helicoptered to St. Joseph’s Medical Center in Joliet. The Illinois State Police </w:t>
        </w:r>
      </w:ins>
      <w:r w:rsidRPr="009C230E">
        <w:rPr>
          <w:rFonts w:ascii="Times New Roman" w:hAnsi="Times New Roman" w:cs="Times New Roman"/>
          <w:szCs w:val="24"/>
        </w:rPr>
        <w:t>are</w:t>
      </w:r>
      <w:ins w:id="3039" w:author="Author">
        <w:r w:rsidRPr="009C230E">
          <w:rPr>
            <w:rFonts w:ascii="Times New Roman" w:hAnsi="Times New Roman" w:cs="Times New Roman"/>
            <w:szCs w:val="24"/>
          </w:rPr>
          <w:t xml:space="preserve"> guarding them. All three </w:t>
        </w:r>
        <w:del w:id="3040" w:author="Author">
          <w:r w:rsidRPr="009C230E" w:rsidDel="00D47C42">
            <w:rPr>
              <w:rFonts w:ascii="Times New Roman" w:hAnsi="Times New Roman" w:cs="Times New Roman"/>
              <w:szCs w:val="24"/>
            </w:rPr>
            <w:delText xml:space="preserve">of them </w:delText>
          </w:r>
        </w:del>
        <w:proofErr w:type="gramStart"/>
        <w:r w:rsidRPr="009C230E">
          <w:rPr>
            <w:rFonts w:ascii="Times New Roman" w:hAnsi="Times New Roman" w:cs="Times New Roman"/>
            <w:szCs w:val="24"/>
          </w:rPr>
          <w:t>are injured</w:t>
        </w:r>
        <w:proofErr w:type="gramEnd"/>
        <w:r w:rsidRPr="009C230E">
          <w:rPr>
            <w:rFonts w:ascii="Times New Roman" w:hAnsi="Times New Roman" w:cs="Times New Roman"/>
            <w:szCs w:val="24"/>
          </w:rPr>
          <w:t xml:space="preserve">, the last one by a grenade blast. </w:t>
        </w:r>
        <w:del w:id="3041" w:author="Author">
          <w:r w:rsidRPr="009C230E" w:rsidDel="00D47C42">
            <w:rPr>
              <w:rFonts w:ascii="Times New Roman" w:hAnsi="Times New Roman" w:cs="Times New Roman"/>
              <w:szCs w:val="24"/>
            </w:rPr>
            <w:delText>As soon as possible, we need to move them to a federal supermax prison to preclude anyone trying to spring them free</w:delText>
          </w:r>
        </w:del>
        <w:r w:rsidRPr="009C230E">
          <w:rPr>
            <w:rFonts w:ascii="Times New Roman" w:hAnsi="Times New Roman" w:cs="Times New Roman"/>
            <w:szCs w:val="24"/>
          </w:rPr>
          <w:t xml:space="preserve">We </w:t>
        </w:r>
        <w:del w:id="3042" w:author="Author">
          <w:r w:rsidRPr="009C230E" w:rsidDel="004B3975">
            <w:rPr>
              <w:rFonts w:ascii="Times New Roman" w:hAnsi="Times New Roman" w:cs="Times New Roman"/>
              <w:szCs w:val="24"/>
            </w:rPr>
            <w:delText>need to</w:delText>
          </w:r>
        </w:del>
        <w:r w:rsidRPr="009C230E">
          <w:rPr>
            <w:rFonts w:ascii="Times New Roman" w:hAnsi="Times New Roman" w:cs="Times New Roman"/>
            <w:szCs w:val="24"/>
          </w:rPr>
          <w:t>should move them to a federal supermax prison as soon as possible to preclude anyone trying to free them.”</w:t>
        </w:r>
      </w:ins>
    </w:p>
    <w:p w14:paraId="580C36A2" w14:textId="77777777" w:rsidR="001418B6" w:rsidRPr="009C230E" w:rsidRDefault="001418B6" w:rsidP="001418B6">
      <w:pPr>
        <w:pStyle w:val="BodyNormal"/>
        <w:rPr>
          <w:ins w:id="3043" w:author="Author"/>
          <w:rFonts w:ascii="Times New Roman" w:hAnsi="Times New Roman" w:cs="Times New Roman"/>
          <w:szCs w:val="24"/>
        </w:rPr>
      </w:pPr>
      <w:ins w:id="3044" w:author="Author">
        <w:r w:rsidRPr="009C230E">
          <w:rPr>
            <w:rFonts w:ascii="Times New Roman" w:hAnsi="Times New Roman" w:cs="Times New Roman"/>
            <w:szCs w:val="24"/>
          </w:rPr>
          <w:t>“I’ll get that arranged, D’Marcus. What’s the Chicago Bureau’s opinion of Officer Merrick?”</w:t>
        </w:r>
      </w:ins>
    </w:p>
    <w:p w14:paraId="6798D312" w14:textId="77777777" w:rsidR="001418B6" w:rsidRPr="009C230E" w:rsidRDefault="001418B6" w:rsidP="001418B6">
      <w:pPr>
        <w:pStyle w:val="BodyNormal"/>
        <w:rPr>
          <w:ins w:id="3045" w:author="Author"/>
          <w:rFonts w:ascii="Times New Roman" w:hAnsi="Times New Roman" w:cs="Times New Roman"/>
          <w:szCs w:val="24"/>
        </w:rPr>
      </w:pPr>
      <w:ins w:id="3046" w:author="Author">
        <w:r w:rsidRPr="009C230E">
          <w:rPr>
            <w:rFonts w:ascii="Times New Roman" w:hAnsi="Times New Roman" w:cs="Times New Roman"/>
            <w:szCs w:val="24"/>
          </w:rPr>
          <w:t>“Very favorable, Sir</w:t>
        </w:r>
        <w:del w:id="3047" w:author="Author">
          <w:r w:rsidRPr="009C230E" w:rsidDel="002B3B8F">
            <w:rPr>
              <w:rFonts w:ascii="Times New Roman" w:hAnsi="Times New Roman" w:cs="Times New Roman"/>
              <w:szCs w:val="24"/>
            </w:rPr>
            <w:delText>.</w:delText>
          </w:r>
        </w:del>
        <w:r w:rsidRPr="009C230E">
          <w:rPr>
            <w:rFonts w:ascii="Times New Roman" w:hAnsi="Times New Roman" w:cs="Times New Roman"/>
            <w:szCs w:val="24"/>
          </w:rPr>
          <w:t xml:space="preserve">, </w:t>
        </w:r>
        <w:del w:id="3048" w:author="Author">
          <w:r w:rsidRPr="009C230E" w:rsidDel="002B3B8F">
            <w:rPr>
              <w:rFonts w:ascii="Times New Roman" w:hAnsi="Times New Roman" w:cs="Times New Roman"/>
              <w:szCs w:val="24"/>
            </w:rPr>
            <w:delText>Merrick is a</w:delText>
          </w:r>
        </w:del>
        <w:r w:rsidRPr="009C230E">
          <w:rPr>
            <w:rFonts w:ascii="Times New Roman" w:hAnsi="Times New Roman" w:cs="Times New Roman"/>
            <w:szCs w:val="24"/>
          </w:rPr>
          <w:t xml:space="preserve">a star performer. </w:t>
        </w:r>
        <w:del w:id="3049" w:author="Author">
          <w:r w:rsidRPr="009C230E" w:rsidDel="00D47C42">
            <w:rPr>
              <w:rFonts w:ascii="Times New Roman" w:hAnsi="Times New Roman" w:cs="Times New Roman"/>
              <w:szCs w:val="24"/>
            </w:rPr>
            <w:delText>Of all the candidates the Chicago PD has ever submitted to the FBI-Chicago Joint Task Force on Organized Crime, Merrick is the best we’ve seen</w:delText>
          </w:r>
        </w:del>
        <w:r w:rsidRPr="009C230E">
          <w:rPr>
            <w:rFonts w:ascii="Times New Roman" w:hAnsi="Times New Roman" w:cs="Times New Roman"/>
            <w:szCs w:val="24"/>
          </w:rPr>
          <w:t>Merrick is the best we've seen of all the candidates the Chicago PD has ever submitted to the FBI-Chicago Joint Task Force on Organized Crime.”</w:t>
        </w:r>
      </w:ins>
    </w:p>
    <w:p w14:paraId="6CE63ACB" w14:textId="77777777" w:rsidR="001418B6" w:rsidRPr="009C230E" w:rsidRDefault="001418B6" w:rsidP="001418B6">
      <w:pPr>
        <w:pStyle w:val="BodyNormal"/>
        <w:rPr>
          <w:ins w:id="3050" w:author="Author"/>
          <w:rFonts w:ascii="Times New Roman" w:hAnsi="Times New Roman" w:cs="Times New Roman"/>
          <w:szCs w:val="24"/>
        </w:rPr>
      </w:pPr>
      <w:ins w:id="3051" w:author="Author">
        <w:r w:rsidRPr="009C230E">
          <w:rPr>
            <w:rFonts w:ascii="Times New Roman" w:hAnsi="Times New Roman" w:cs="Times New Roman"/>
            <w:szCs w:val="24"/>
          </w:rPr>
          <w:t xml:space="preserve">“Do you want to consider him for the Older Agents </w:t>
        </w:r>
        <w:r w:rsidRPr="009C230E">
          <w:rPr>
            <w:rFonts w:ascii="Times New Roman" w:hAnsi="Times New Roman" w:cs="Times New Roman"/>
            <w:szCs w:val="24"/>
          </w:rPr>
          <w:lastRenderedPageBreak/>
          <w:t>program, D’Marcus? I could grease the skids to get him into the Academy.”</w:t>
        </w:r>
      </w:ins>
    </w:p>
    <w:p w14:paraId="576A751B" w14:textId="6106C094" w:rsidR="001418B6" w:rsidRPr="009C230E" w:rsidRDefault="001418B6" w:rsidP="001418B6">
      <w:pPr>
        <w:pStyle w:val="BodyNormal"/>
        <w:rPr>
          <w:ins w:id="3052" w:author="Author"/>
          <w:rFonts w:ascii="Times New Roman" w:hAnsi="Times New Roman" w:cs="Times New Roman"/>
          <w:szCs w:val="24"/>
        </w:rPr>
      </w:pPr>
      <w:ins w:id="3053" w:author="Author">
        <w:r w:rsidRPr="009C230E">
          <w:rPr>
            <w:rFonts w:ascii="Times New Roman" w:hAnsi="Times New Roman" w:cs="Times New Roman"/>
            <w:szCs w:val="24"/>
          </w:rPr>
          <w:t xml:space="preserve">“He would make an exceptional </w:t>
        </w:r>
        <w:proofErr w:type="gramStart"/>
        <w:r w:rsidRPr="009C230E">
          <w:rPr>
            <w:rFonts w:ascii="Times New Roman" w:hAnsi="Times New Roman" w:cs="Times New Roman"/>
            <w:szCs w:val="24"/>
          </w:rPr>
          <w:t>Agent</w:t>
        </w:r>
      </w:ins>
      <w:r w:rsidR="006B1C77">
        <w:rPr>
          <w:rFonts w:ascii="Times New Roman" w:hAnsi="Times New Roman" w:cs="Times New Roman"/>
          <w:szCs w:val="24"/>
        </w:rPr>
        <w:t>,</w:t>
      </w:r>
      <w:ins w:id="3054" w:author="Author">
        <w:r w:rsidRPr="009C230E">
          <w:rPr>
            <w:rFonts w:ascii="Times New Roman" w:hAnsi="Times New Roman" w:cs="Times New Roman"/>
            <w:szCs w:val="24"/>
          </w:rPr>
          <w:t xml:space="preserve"> </w:t>
        </w:r>
      </w:ins>
      <w:r w:rsidR="006B1C77">
        <w:rPr>
          <w:rFonts w:ascii="Times New Roman" w:hAnsi="Times New Roman" w:cs="Times New Roman"/>
          <w:szCs w:val="24"/>
        </w:rPr>
        <w:t>b</w:t>
      </w:r>
      <w:ins w:id="3055" w:author="Author">
        <w:r w:rsidRPr="009C230E">
          <w:rPr>
            <w:rFonts w:ascii="Times New Roman" w:hAnsi="Times New Roman" w:cs="Times New Roman"/>
            <w:szCs w:val="24"/>
          </w:rPr>
          <w:t>ut</w:t>
        </w:r>
        <w:proofErr w:type="gramEnd"/>
        <w:r w:rsidRPr="009C230E">
          <w:rPr>
            <w:rFonts w:ascii="Times New Roman" w:hAnsi="Times New Roman" w:cs="Times New Roman"/>
            <w:szCs w:val="24"/>
          </w:rPr>
          <w:t xml:space="preserve"> consider this. </w:t>
        </w:r>
        <w:del w:id="3056" w:author="Author">
          <w:r w:rsidRPr="009C230E" w:rsidDel="00D47C42">
            <w:rPr>
              <w:rFonts w:ascii="Times New Roman" w:hAnsi="Times New Roman" w:cs="Times New Roman"/>
              <w:szCs w:val="24"/>
            </w:rPr>
            <w:delText>In a large metropolis like Chicago, teamwork and cooperation with the local police are crucial to performing our mission</w:delText>
          </w:r>
        </w:del>
        <w:r w:rsidRPr="009C230E">
          <w:rPr>
            <w:rFonts w:ascii="Times New Roman" w:hAnsi="Times New Roman" w:cs="Times New Roman"/>
            <w:szCs w:val="24"/>
          </w:rPr>
          <w:t xml:space="preserve">Teamwork and cooperation with the local police are crucial to our mission in a large metropolis like Chicago. Having an asset like Merrick </w:t>
        </w:r>
        <w:del w:id="3057" w:author="Author">
          <w:r w:rsidRPr="009C230E" w:rsidDel="00D47C42">
            <w:rPr>
              <w:rFonts w:ascii="Times New Roman" w:hAnsi="Times New Roman" w:cs="Times New Roman"/>
              <w:szCs w:val="24"/>
            </w:rPr>
            <w:delText xml:space="preserve">acting </w:delText>
          </w:r>
        </w:del>
        <w:r w:rsidRPr="009C230E">
          <w:rPr>
            <w:rFonts w:ascii="Times New Roman" w:hAnsi="Times New Roman" w:cs="Times New Roman"/>
            <w:szCs w:val="24"/>
          </w:rPr>
          <w:t>as our interface to the Chicago Police would be essential to getting the job done.”</w:t>
        </w:r>
      </w:ins>
    </w:p>
    <w:p w14:paraId="2A1B7449" w14:textId="77777777" w:rsidR="001418B6" w:rsidRPr="009C230E" w:rsidRDefault="001418B6" w:rsidP="001418B6">
      <w:pPr>
        <w:pStyle w:val="BodyNormal"/>
        <w:rPr>
          <w:ins w:id="3058" w:author="Author"/>
          <w:rFonts w:ascii="Times New Roman" w:hAnsi="Times New Roman" w:cs="Times New Roman"/>
          <w:szCs w:val="24"/>
        </w:rPr>
      </w:pPr>
      <w:ins w:id="3059" w:author="Author">
        <w:r w:rsidRPr="009C230E">
          <w:rPr>
            <w:rFonts w:ascii="Times New Roman" w:hAnsi="Times New Roman" w:cs="Times New Roman"/>
            <w:szCs w:val="24"/>
          </w:rPr>
          <w:t xml:space="preserve">“Point taken, Mason. </w:t>
        </w:r>
      </w:ins>
      <w:r w:rsidRPr="009C230E">
        <w:rPr>
          <w:rFonts w:ascii="Times New Roman" w:hAnsi="Times New Roman" w:cs="Times New Roman"/>
          <w:szCs w:val="24"/>
        </w:rPr>
        <w:t>A</w:t>
      </w:r>
      <w:ins w:id="3060" w:author="Author">
        <w:r w:rsidRPr="009C230E">
          <w:rPr>
            <w:rFonts w:ascii="Times New Roman" w:hAnsi="Times New Roman" w:cs="Times New Roman"/>
            <w:szCs w:val="24"/>
          </w:rPr>
          <w:t>fter the dust has settled, I’d like you to meet with Officer Merrick and discuss these two options with him. Find out what he wants, OK?”</w:t>
        </w:r>
      </w:ins>
    </w:p>
    <w:p w14:paraId="7A48E870" w14:textId="77777777" w:rsidR="001418B6" w:rsidRPr="009C230E" w:rsidRDefault="001418B6" w:rsidP="001418B6">
      <w:pPr>
        <w:pStyle w:val="BodyNormal"/>
        <w:rPr>
          <w:ins w:id="3061" w:author="Author"/>
          <w:rFonts w:ascii="Times New Roman" w:hAnsi="Times New Roman" w:cs="Times New Roman"/>
          <w:szCs w:val="24"/>
        </w:rPr>
      </w:pPr>
      <w:ins w:id="3062" w:author="Author">
        <w:r w:rsidRPr="009C230E">
          <w:rPr>
            <w:rFonts w:ascii="Times New Roman" w:hAnsi="Times New Roman" w:cs="Times New Roman"/>
            <w:szCs w:val="24"/>
          </w:rPr>
          <w:t>“I’ll do that, sir. Anything else on your mind?”</w:t>
        </w:r>
      </w:ins>
    </w:p>
    <w:p w14:paraId="5A09FB4F" w14:textId="11456293" w:rsidR="001418B6" w:rsidRPr="009C230E" w:rsidRDefault="001418B6" w:rsidP="001418B6">
      <w:pPr>
        <w:pStyle w:val="BodyNormal"/>
        <w:rPr>
          <w:ins w:id="3063" w:author="Author"/>
          <w:rFonts w:ascii="Times New Roman" w:hAnsi="Times New Roman" w:cs="Times New Roman"/>
          <w:szCs w:val="24"/>
        </w:rPr>
      </w:pPr>
      <w:ins w:id="3064" w:author="Author">
        <w:r w:rsidRPr="009C230E">
          <w:rPr>
            <w:rFonts w:ascii="Times New Roman" w:hAnsi="Times New Roman" w:cs="Times New Roman"/>
            <w:szCs w:val="24"/>
          </w:rPr>
          <w:t xml:space="preserve">“There is, Agent Mason. Walk with me. </w:t>
        </w:r>
      </w:ins>
      <w:r w:rsidRPr="009C230E">
        <w:rPr>
          <w:rFonts w:ascii="Times New Roman" w:hAnsi="Times New Roman" w:cs="Times New Roman"/>
          <w:szCs w:val="24"/>
        </w:rPr>
        <w:t>The President got off to an early start this morning, 6 a.m</w:t>
      </w:r>
      <w:ins w:id="3065" w:author="Author">
        <w:r w:rsidRPr="009C230E">
          <w:rPr>
            <w:rFonts w:ascii="Times New Roman" w:hAnsi="Times New Roman" w:cs="Times New Roman"/>
            <w:szCs w:val="24"/>
          </w:rPr>
          <w:t xml:space="preserve">. He blew his stack </w:t>
        </w:r>
        <w:del w:id="3066" w:author="Author">
          <w:r w:rsidRPr="009C230E" w:rsidDel="00853B07">
            <w:rPr>
              <w:rFonts w:ascii="Times New Roman" w:hAnsi="Times New Roman" w:cs="Times New Roman"/>
              <w:szCs w:val="24"/>
            </w:rPr>
            <w:delText xml:space="preserve">when he was informed about this Russian hit team </w:delText>
          </w:r>
        </w:del>
        <w:r w:rsidRPr="009C230E">
          <w:rPr>
            <w:rFonts w:ascii="Times New Roman" w:hAnsi="Times New Roman" w:cs="Times New Roman"/>
            <w:szCs w:val="24"/>
          </w:rPr>
          <w:t xml:space="preserve">during </w:t>
        </w:r>
        <w:del w:id="3067" w:author="Author">
          <w:r w:rsidRPr="009C230E" w:rsidDel="00853B07">
            <w:rPr>
              <w:rFonts w:ascii="Times New Roman" w:hAnsi="Times New Roman" w:cs="Times New Roman"/>
              <w:szCs w:val="24"/>
            </w:rPr>
            <w:delText>his</w:delText>
          </w:r>
        </w:del>
        <w:r w:rsidRPr="009C230E">
          <w:rPr>
            <w:rFonts w:ascii="Times New Roman" w:hAnsi="Times New Roman" w:cs="Times New Roman"/>
            <w:szCs w:val="24"/>
          </w:rPr>
          <w:t xml:space="preserve">the President’s Daily Briefing. He’s treating this incident as an invasion by a foreign power, or at least rogue elements of the Russian military. </w:t>
        </w:r>
        <w:proofErr w:type="gramStart"/>
        <w:r w:rsidRPr="009C230E">
          <w:rPr>
            <w:rFonts w:ascii="Times New Roman" w:hAnsi="Times New Roman" w:cs="Times New Roman"/>
            <w:szCs w:val="24"/>
          </w:rPr>
          <w:t>I think the President</w:t>
        </w:r>
        <w:proofErr w:type="gramEnd"/>
        <w:r w:rsidRPr="009C230E">
          <w:rPr>
            <w:rFonts w:ascii="Times New Roman" w:hAnsi="Times New Roman" w:cs="Times New Roman"/>
            <w:szCs w:val="24"/>
          </w:rPr>
          <w:t xml:space="preserve"> is justified in being furious about this attack, D’Marcus. In addition to the </w:t>
        </w:r>
      </w:ins>
      <w:r w:rsidR="0001600D" w:rsidRPr="009C230E">
        <w:rPr>
          <w:rFonts w:ascii="Times New Roman" w:hAnsi="Times New Roman" w:cs="Times New Roman"/>
          <w:szCs w:val="24"/>
        </w:rPr>
        <w:t>five</w:t>
      </w:r>
      <w:ins w:id="3068" w:author="Author">
        <w:r w:rsidRPr="009C230E">
          <w:rPr>
            <w:rFonts w:ascii="Times New Roman" w:hAnsi="Times New Roman" w:cs="Times New Roman"/>
            <w:szCs w:val="24"/>
          </w:rPr>
          <w:t xml:space="preserve"> Russian assassins the Merricks faced last night, others of this gang supported this raid with surveillance and research. The</w:t>
        </w:r>
      </w:ins>
      <w:r w:rsidRPr="009C230E">
        <w:rPr>
          <w:rFonts w:ascii="Times New Roman" w:hAnsi="Times New Roman" w:cs="Times New Roman"/>
          <w:szCs w:val="24"/>
        </w:rPr>
        <w:t xml:space="preserve"> accomplices are</w:t>
      </w:r>
      <w:ins w:id="3069" w:author="Author">
        <w:r w:rsidRPr="009C230E">
          <w:rPr>
            <w:rFonts w:ascii="Times New Roman" w:hAnsi="Times New Roman" w:cs="Times New Roman"/>
            <w:szCs w:val="24"/>
          </w:rPr>
          <w:t xml:space="preserve"> </w:t>
        </w:r>
        <w:proofErr w:type="gramStart"/>
        <w:r w:rsidRPr="009C230E">
          <w:rPr>
            <w:rFonts w:ascii="Times New Roman" w:hAnsi="Times New Roman" w:cs="Times New Roman"/>
            <w:szCs w:val="24"/>
          </w:rPr>
          <w:t xml:space="preserve">probably </w:t>
        </w:r>
      </w:ins>
      <w:r w:rsidRPr="009C230E">
        <w:rPr>
          <w:rFonts w:ascii="Times New Roman" w:hAnsi="Times New Roman" w:cs="Times New Roman"/>
          <w:szCs w:val="24"/>
        </w:rPr>
        <w:t>escaping</w:t>
      </w:r>
      <w:proofErr w:type="gramEnd"/>
      <w:ins w:id="3070" w:author="Author">
        <w:r w:rsidRPr="009C230E">
          <w:rPr>
            <w:rFonts w:ascii="Times New Roman" w:hAnsi="Times New Roman" w:cs="Times New Roman"/>
            <w:szCs w:val="24"/>
          </w:rPr>
          <w:t xml:space="preserve"> </w:t>
        </w:r>
      </w:ins>
      <w:r w:rsidRPr="009C230E">
        <w:rPr>
          <w:rFonts w:ascii="Times New Roman" w:hAnsi="Times New Roman" w:cs="Times New Roman"/>
          <w:szCs w:val="24"/>
        </w:rPr>
        <w:t>to</w:t>
      </w:r>
      <w:ins w:id="3071" w:author="Author">
        <w:r w:rsidRPr="009C230E">
          <w:rPr>
            <w:rFonts w:ascii="Times New Roman" w:hAnsi="Times New Roman" w:cs="Times New Roman"/>
            <w:szCs w:val="24"/>
          </w:rPr>
          <w:t xml:space="preserve"> airports as we speak. </w:t>
        </w:r>
        <w:del w:id="3072" w:author="Author">
          <w:r w:rsidRPr="009C230E" w:rsidDel="00853B07">
            <w:rPr>
              <w:rFonts w:ascii="Times New Roman" w:hAnsi="Times New Roman" w:cs="Times New Roman"/>
              <w:szCs w:val="24"/>
            </w:rPr>
            <w:delText>My guess i</w:delText>
          </w:r>
        </w:del>
      </w:ins>
      <w:r w:rsidR="006B1C77">
        <w:rPr>
          <w:rFonts w:ascii="Times New Roman" w:hAnsi="Times New Roman" w:cs="Times New Roman"/>
          <w:szCs w:val="24"/>
        </w:rPr>
        <w:t>Of course,</w:t>
      </w:r>
      <w:ins w:id="3073" w:author="Author">
        <w:r w:rsidRPr="009C230E">
          <w:rPr>
            <w:rFonts w:ascii="Times New Roman" w:hAnsi="Times New Roman" w:cs="Times New Roman"/>
            <w:szCs w:val="24"/>
          </w:rPr>
          <w:t xml:space="preserve"> the Russian Government will claim no knowledge of this attack. </w:t>
        </w:r>
        <w:del w:id="3074" w:author="Author">
          <w:r w:rsidRPr="009C230E" w:rsidDel="002B3B8F">
            <w:rPr>
              <w:rFonts w:ascii="Times New Roman" w:hAnsi="Times New Roman" w:cs="Times New Roman"/>
              <w:szCs w:val="24"/>
            </w:rPr>
            <w:delText>Russia</w:delText>
          </w:r>
        </w:del>
      </w:ins>
      <w:r w:rsidRPr="009C230E">
        <w:rPr>
          <w:rFonts w:ascii="Times New Roman" w:hAnsi="Times New Roman" w:cs="Times New Roman"/>
          <w:szCs w:val="24"/>
        </w:rPr>
        <w:t>A</w:t>
      </w:r>
      <w:ins w:id="3075" w:author="Author">
        <w:r w:rsidRPr="009C230E">
          <w:rPr>
            <w:rFonts w:ascii="Times New Roman" w:hAnsi="Times New Roman" w:cs="Times New Roman"/>
            <w:szCs w:val="24"/>
          </w:rPr>
          <w:t xml:space="preserve">fter the fall of the Putin regime, Russia is </w:t>
        </w:r>
      </w:ins>
      <w:r w:rsidRPr="009C230E">
        <w:rPr>
          <w:rFonts w:ascii="Times New Roman" w:hAnsi="Times New Roman" w:cs="Times New Roman"/>
          <w:szCs w:val="24"/>
        </w:rPr>
        <w:t xml:space="preserve">still </w:t>
      </w:r>
      <w:ins w:id="3076" w:author="Author">
        <w:r w:rsidRPr="009C230E">
          <w:rPr>
            <w:rFonts w:ascii="Times New Roman" w:hAnsi="Times New Roman" w:cs="Times New Roman"/>
            <w:szCs w:val="24"/>
          </w:rPr>
          <w:t xml:space="preserve">a corrupt country, and there’s no doubt that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military commanders are providing this gang with advanced tech and airstrips</w:t>
        </w:r>
      </w:ins>
      <w:r w:rsidRPr="009C230E">
        <w:rPr>
          <w:rFonts w:ascii="Times New Roman" w:hAnsi="Times New Roman" w:cs="Times New Roman"/>
          <w:szCs w:val="24"/>
        </w:rPr>
        <w:t>,</w:t>
      </w:r>
      <w:ins w:id="3077" w:author="Author">
        <w:r w:rsidRPr="009C230E">
          <w:rPr>
            <w:rFonts w:ascii="Times New Roman" w:hAnsi="Times New Roman" w:cs="Times New Roman"/>
            <w:szCs w:val="24"/>
          </w:rPr>
          <w:t xml:space="preserve"> allowing these people to fly their jet</w:t>
        </w:r>
      </w:ins>
      <w:r w:rsidRPr="009C230E">
        <w:rPr>
          <w:rFonts w:ascii="Times New Roman" w:hAnsi="Times New Roman" w:cs="Times New Roman"/>
          <w:szCs w:val="24"/>
        </w:rPr>
        <w:t>s</w:t>
      </w:r>
      <w:ins w:id="3078" w:author="Author">
        <w:r w:rsidRPr="009C230E">
          <w:rPr>
            <w:rFonts w:ascii="Times New Roman" w:hAnsi="Times New Roman" w:cs="Times New Roman"/>
            <w:szCs w:val="24"/>
          </w:rPr>
          <w:t xml:space="preserve"> all over the globe.”</w:t>
        </w:r>
      </w:ins>
    </w:p>
    <w:p w14:paraId="4BFAF1D2" w14:textId="77777777" w:rsidR="001418B6" w:rsidRPr="009C230E" w:rsidRDefault="001418B6" w:rsidP="001418B6">
      <w:pPr>
        <w:pStyle w:val="BodyNormal"/>
        <w:rPr>
          <w:ins w:id="3079" w:author="Author"/>
          <w:rFonts w:ascii="Times New Roman" w:hAnsi="Times New Roman" w:cs="Times New Roman"/>
          <w:szCs w:val="24"/>
        </w:rPr>
      </w:pPr>
      <w:ins w:id="3080" w:author="Author">
        <w:r w:rsidRPr="009C230E">
          <w:rPr>
            <w:rFonts w:ascii="Times New Roman" w:hAnsi="Times New Roman" w:cs="Times New Roman"/>
            <w:szCs w:val="24"/>
          </w:rPr>
          <w:lastRenderedPageBreak/>
          <w:t>They walked around the Merrick mansion to the expansive driveway area, stopping at a Federal Marshal</w:t>
        </w:r>
        <w:del w:id="3081" w:author="Author">
          <w:r w:rsidRPr="009C230E" w:rsidDel="00853B07">
            <w:rPr>
              <w:rFonts w:ascii="Times New Roman" w:hAnsi="Times New Roman" w:cs="Times New Roman"/>
              <w:szCs w:val="24"/>
            </w:rPr>
            <w:delText>s</w:delText>
          </w:r>
        </w:del>
        <w:r w:rsidRPr="009C230E">
          <w:rPr>
            <w:rFonts w:ascii="Times New Roman" w:hAnsi="Times New Roman" w:cs="Times New Roman"/>
            <w:szCs w:val="24"/>
          </w:rPr>
          <w:t xml:space="preserve"> SUV. The back gate was down, and Director Radzinger and Agent Mason sat on the gate, facing each other.</w:t>
        </w:r>
      </w:ins>
    </w:p>
    <w:p w14:paraId="751BE33F" w14:textId="77777777" w:rsidR="001418B6" w:rsidRPr="009C230E" w:rsidRDefault="001418B6" w:rsidP="001418B6">
      <w:pPr>
        <w:pStyle w:val="BodyNormal"/>
        <w:rPr>
          <w:ins w:id="3082" w:author="Author"/>
          <w:rFonts w:ascii="Times New Roman" w:hAnsi="Times New Roman" w:cs="Times New Roman"/>
          <w:szCs w:val="24"/>
        </w:rPr>
      </w:pPr>
      <w:ins w:id="3083" w:author="Author">
        <w:r w:rsidRPr="009C230E">
          <w:rPr>
            <w:rFonts w:ascii="Times New Roman" w:hAnsi="Times New Roman" w:cs="Times New Roman"/>
            <w:szCs w:val="24"/>
          </w:rPr>
          <w:t xml:space="preserve">“Now I come to the unpleasant part, D’Marcus. The Attorney General wants us to raid that programming company, Chicago Cyber Engineering, today.” </w:t>
        </w:r>
      </w:ins>
    </w:p>
    <w:p w14:paraId="49E9DF8C" w14:textId="77777777" w:rsidR="001418B6" w:rsidRPr="009C230E" w:rsidRDefault="001418B6" w:rsidP="001418B6">
      <w:pPr>
        <w:pStyle w:val="BodyNormal"/>
        <w:rPr>
          <w:ins w:id="3084" w:author="Author"/>
          <w:rFonts w:ascii="Times New Roman" w:hAnsi="Times New Roman" w:cs="Times New Roman"/>
          <w:szCs w:val="24"/>
        </w:rPr>
      </w:pPr>
      <w:ins w:id="3085" w:author="Author">
        <w:r w:rsidRPr="009C230E">
          <w:rPr>
            <w:rStyle w:val="BodyNormalChar"/>
            <w:rFonts w:ascii="Times New Roman" w:hAnsi="Times New Roman" w:cs="Times New Roman"/>
            <w:szCs w:val="24"/>
          </w:rPr>
          <w:t>“Do you have a warrant, Director?</w:t>
        </w:r>
        <w:r w:rsidRPr="009C230E">
          <w:rPr>
            <w:rFonts w:ascii="Times New Roman" w:hAnsi="Times New Roman" w:cs="Times New Roman"/>
            <w:szCs w:val="24"/>
          </w:rPr>
          <w:t>”</w:t>
        </w:r>
      </w:ins>
    </w:p>
    <w:p w14:paraId="2C31DAD9" w14:textId="77777777" w:rsidR="001418B6" w:rsidRPr="009C230E" w:rsidRDefault="001418B6" w:rsidP="001418B6">
      <w:pPr>
        <w:pStyle w:val="BodyNormal"/>
        <w:rPr>
          <w:ins w:id="3086" w:author="Author"/>
          <w:rFonts w:ascii="Times New Roman" w:hAnsi="Times New Roman" w:cs="Times New Roman"/>
          <w:szCs w:val="24"/>
        </w:rPr>
      </w:pPr>
      <w:ins w:id="3087" w:author="Author">
        <w:r w:rsidRPr="009C230E">
          <w:rPr>
            <w:rFonts w:ascii="Times New Roman" w:hAnsi="Times New Roman" w:cs="Times New Roman"/>
            <w:szCs w:val="24"/>
          </w:rPr>
          <w:t>“Should be in your offices by ten this morning.”</w:t>
        </w:r>
      </w:ins>
    </w:p>
    <w:p w14:paraId="0FA57A45" w14:textId="77777777" w:rsidR="001418B6" w:rsidRPr="009C230E" w:rsidRDefault="001418B6" w:rsidP="001418B6">
      <w:pPr>
        <w:pStyle w:val="BodyNormal"/>
        <w:rPr>
          <w:ins w:id="3088" w:author="Author"/>
          <w:rFonts w:ascii="Times New Roman" w:hAnsi="Times New Roman" w:cs="Times New Roman"/>
          <w:szCs w:val="24"/>
        </w:rPr>
      </w:pPr>
      <w:ins w:id="3089" w:author="Author">
        <w:r w:rsidRPr="009C230E">
          <w:rPr>
            <w:rFonts w:ascii="Times New Roman" w:hAnsi="Times New Roman" w:cs="Times New Roman"/>
            <w:szCs w:val="24"/>
          </w:rPr>
          <w:t>“Sir, most of my agents have been up all night, and the ones we need to search this computer shop, namely Jane Doe 413, Agent Hendon, are in the hospital</w:t>
        </w:r>
        <w:del w:id="3090" w:author="Author">
          <w:r w:rsidRPr="009C230E" w:rsidDel="00B044C6">
            <w:rPr>
              <w:rFonts w:ascii="Times New Roman" w:hAnsi="Times New Roman" w:cs="Times New Roman"/>
              <w:szCs w:val="24"/>
            </w:rPr>
            <w:delText xml:space="preserve"> in critical condition</w:delText>
          </w:r>
        </w:del>
        <w:r w:rsidRPr="009C230E">
          <w:rPr>
            <w:rFonts w:ascii="Times New Roman" w:hAnsi="Times New Roman" w:cs="Times New Roman"/>
            <w:szCs w:val="24"/>
          </w:rPr>
          <w:t>.”</w:t>
        </w:r>
      </w:ins>
    </w:p>
    <w:p w14:paraId="5A506ED3" w14:textId="52C3C791" w:rsidR="001418B6" w:rsidRPr="009C230E" w:rsidRDefault="001418B6" w:rsidP="001418B6">
      <w:pPr>
        <w:pStyle w:val="BodyNormal"/>
        <w:rPr>
          <w:ins w:id="3091" w:author="Author"/>
          <w:rFonts w:ascii="Times New Roman" w:hAnsi="Times New Roman" w:cs="Times New Roman"/>
          <w:szCs w:val="24"/>
        </w:rPr>
      </w:pPr>
      <w:ins w:id="3092" w:author="Author">
        <w:r w:rsidRPr="009C230E">
          <w:rPr>
            <w:rFonts w:ascii="Times New Roman" w:hAnsi="Times New Roman" w:cs="Times New Roman"/>
            <w:szCs w:val="24"/>
          </w:rPr>
          <w:t xml:space="preserve">“I’m aware of that, D’Marcus. That’s why I’ve decided to run this raid out of Washington. I’ve got forty-five Agents </w:t>
        </w:r>
        <w:r w:rsidR="006B1C77" w:rsidRPr="009C230E">
          <w:rPr>
            <w:rFonts w:ascii="Times New Roman" w:hAnsi="Times New Roman" w:cs="Times New Roman"/>
            <w:szCs w:val="24"/>
          </w:rPr>
          <w:t>in combat gear</w:t>
        </w:r>
      </w:ins>
      <w:r w:rsidR="006B1C77" w:rsidRPr="009C230E">
        <w:rPr>
          <w:rFonts w:ascii="Times New Roman" w:hAnsi="Times New Roman" w:cs="Times New Roman"/>
          <w:szCs w:val="24"/>
        </w:rPr>
        <w:t xml:space="preserve"> </w:t>
      </w:r>
      <w:ins w:id="3093" w:author="Author">
        <w:r w:rsidRPr="009C230E">
          <w:rPr>
            <w:rFonts w:ascii="Times New Roman" w:hAnsi="Times New Roman" w:cs="Times New Roman"/>
            <w:szCs w:val="24"/>
          </w:rPr>
          <w:t>from Headquarters on two planes, currently heading for our government hanger at Midway Airport. They should arrive by 10 a.m. I’ll need you to auto-pilot about six vehicles to Midway to transport my team to the mob programming shop.”</w:t>
        </w:r>
      </w:ins>
    </w:p>
    <w:p w14:paraId="5AB8729C" w14:textId="77777777" w:rsidR="001418B6" w:rsidRPr="009C230E" w:rsidRDefault="001418B6" w:rsidP="001418B6">
      <w:pPr>
        <w:pStyle w:val="BodyNormal"/>
        <w:rPr>
          <w:ins w:id="3094" w:author="Author"/>
          <w:rFonts w:ascii="Times New Roman" w:hAnsi="Times New Roman" w:cs="Times New Roman"/>
          <w:szCs w:val="24"/>
        </w:rPr>
      </w:pPr>
      <w:ins w:id="3095" w:author="Author">
        <w:r w:rsidRPr="009C230E">
          <w:rPr>
            <w:rFonts w:ascii="Times New Roman" w:hAnsi="Times New Roman" w:cs="Times New Roman"/>
            <w:szCs w:val="24"/>
          </w:rPr>
          <w:t xml:space="preserve">“Sir, you know what Jane the Angel has told us about raiding that place. She thinks Doctor Morton </w:t>
        </w:r>
        <w:del w:id="3096" w:author="Author">
          <w:r w:rsidRPr="009C230E" w:rsidDel="00853B07">
            <w:rPr>
              <w:rFonts w:ascii="Times New Roman" w:hAnsi="Times New Roman" w:cs="Times New Roman"/>
              <w:szCs w:val="24"/>
            </w:rPr>
            <w:delText xml:space="preserve">is </w:delText>
          </w:r>
        </w:del>
        <w:r w:rsidRPr="009C230E">
          <w:rPr>
            <w:rFonts w:ascii="Times New Roman" w:hAnsi="Times New Roman" w:cs="Times New Roman"/>
            <w:szCs w:val="24"/>
          </w:rPr>
          <w:t>prepared for an intrusive search, and we’ll find jack squat.”</w:t>
        </w:r>
      </w:ins>
    </w:p>
    <w:p w14:paraId="7111C254" w14:textId="35E2DB69" w:rsidR="001418B6" w:rsidRPr="009C230E" w:rsidRDefault="001418B6" w:rsidP="001418B6">
      <w:pPr>
        <w:pStyle w:val="BodyNormal"/>
        <w:rPr>
          <w:ins w:id="3097" w:author="Author"/>
          <w:rFonts w:ascii="Times New Roman" w:hAnsi="Times New Roman" w:cs="Times New Roman"/>
          <w:szCs w:val="24"/>
        </w:rPr>
      </w:pPr>
      <w:ins w:id="3098" w:author="Author">
        <w:r w:rsidRPr="009C230E">
          <w:rPr>
            <w:rFonts w:ascii="Times New Roman" w:hAnsi="Times New Roman" w:cs="Times New Roman"/>
            <w:szCs w:val="24"/>
          </w:rPr>
          <w:t>“I know, I know. We’re coming with a specialist who will have a ground-penetrating radar. If they have any equipment buried at the site, we’ll spot it. In any case, we’ll check every employee working on the three upper floors</w:t>
        </w:r>
        <w:del w:id="3099" w:author="Author">
          <w:r w:rsidRPr="009C230E" w:rsidDel="00B044C6">
            <w:rPr>
              <w:rFonts w:ascii="Times New Roman" w:hAnsi="Times New Roman" w:cs="Times New Roman"/>
              <w:szCs w:val="24"/>
            </w:rPr>
            <w:delText>,</w:delText>
          </w:r>
        </w:del>
        <w:r w:rsidRPr="009C230E">
          <w:rPr>
            <w:rFonts w:ascii="Times New Roman" w:hAnsi="Times New Roman" w:cs="Times New Roman"/>
            <w:szCs w:val="24"/>
          </w:rPr>
          <w:t xml:space="preserve"> </w:t>
        </w:r>
        <w:r w:rsidRPr="009C230E">
          <w:rPr>
            <w:rFonts w:ascii="Times New Roman" w:hAnsi="Times New Roman" w:cs="Times New Roman"/>
            <w:szCs w:val="24"/>
          </w:rPr>
          <w:lastRenderedPageBreak/>
          <w:t>and see if they are legit.”</w:t>
        </w:r>
      </w:ins>
    </w:p>
    <w:p w14:paraId="515913CA" w14:textId="77777777" w:rsidR="001418B6" w:rsidRPr="009C230E" w:rsidRDefault="001418B6" w:rsidP="001418B6">
      <w:pPr>
        <w:pStyle w:val="BodyNormal"/>
        <w:rPr>
          <w:ins w:id="3100" w:author="Author"/>
          <w:rFonts w:ascii="Times New Roman" w:hAnsi="Times New Roman" w:cs="Times New Roman"/>
          <w:szCs w:val="24"/>
        </w:rPr>
      </w:pPr>
      <w:ins w:id="3101" w:author="Author">
        <w:r w:rsidRPr="009C230E">
          <w:rPr>
            <w:rFonts w:ascii="Times New Roman" w:hAnsi="Times New Roman" w:cs="Times New Roman"/>
            <w:szCs w:val="24"/>
          </w:rPr>
          <w:t>“This is my town, Bart. I’ll lead the raid.”</w:t>
        </w:r>
      </w:ins>
    </w:p>
    <w:p w14:paraId="61590F36" w14:textId="77777777" w:rsidR="001418B6" w:rsidRPr="009C230E" w:rsidRDefault="001418B6" w:rsidP="001418B6">
      <w:pPr>
        <w:pStyle w:val="BodyNormal"/>
        <w:rPr>
          <w:ins w:id="3102" w:author="Author"/>
          <w:rFonts w:ascii="Times New Roman" w:hAnsi="Times New Roman" w:cs="Times New Roman"/>
          <w:szCs w:val="24"/>
        </w:rPr>
      </w:pPr>
      <w:ins w:id="3103" w:author="Author">
        <w:r w:rsidRPr="009C230E">
          <w:rPr>
            <w:rFonts w:ascii="Times New Roman" w:hAnsi="Times New Roman" w:cs="Times New Roman"/>
            <w:szCs w:val="24"/>
          </w:rPr>
          <w:t xml:space="preserve">“That's fine, D’Marcus. I’ll watch it from your office. Anyhow, let’s </w:t>
        </w:r>
        <w:proofErr w:type="gramStart"/>
        <w:r w:rsidRPr="009C230E">
          <w:rPr>
            <w:rFonts w:ascii="Times New Roman" w:hAnsi="Times New Roman" w:cs="Times New Roman"/>
            <w:szCs w:val="24"/>
          </w:rPr>
          <w:t>get this show on the road</w:t>
        </w:r>
        <w:proofErr w:type="gramEnd"/>
        <w:r w:rsidRPr="009C230E">
          <w:rPr>
            <w:rFonts w:ascii="Times New Roman" w:hAnsi="Times New Roman" w:cs="Times New Roman"/>
            <w:szCs w:val="24"/>
          </w:rPr>
          <w:t>.”</w:t>
        </w:r>
      </w:ins>
    </w:p>
    <w:p w14:paraId="30A97ADC" w14:textId="77777777" w:rsidR="001418B6" w:rsidRPr="009C230E" w:rsidRDefault="001418B6" w:rsidP="001418B6">
      <w:pPr>
        <w:rPr>
          <w:ins w:id="3104" w:author="Author"/>
          <w:rFonts w:ascii="Times New Roman" w:hAnsi="Times New Roman" w:cs="Times New Roman"/>
          <w:color w:val="auto"/>
          <w:sz w:val="24"/>
          <w:szCs w:val="24"/>
        </w:rPr>
        <w:sectPr w:rsidR="001418B6" w:rsidRPr="009C230E" w:rsidSect="004E6C42">
          <w:type w:val="continuous"/>
          <w:pgSz w:w="8640" w:h="12960" w:code="1"/>
          <w:pgMar w:top="720" w:right="720" w:bottom="720" w:left="720" w:header="720" w:footer="720" w:gutter="720"/>
          <w:cols w:space="720"/>
        </w:sectPr>
      </w:pPr>
    </w:p>
    <w:p w14:paraId="70DB2781" w14:textId="77777777" w:rsidR="001418B6" w:rsidRPr="00206EEE" w:rsidRDefault="001418B6" w:rsidP="00206EEE">
      <w:pPr>
        <w:pStyle w:val="ChapterNumber"/>
        <w:rPr>
          <w:ins w:id="3105" w:author="Author"/>
        </w:rPr>
      </w:pPr>
      <w:ins w:id="3106" w:author="Author">
        <w:r w:rsidRPr="00206EEE">
          <w:lastRenderedPageBreak/>
          <w:t>CHAPTER XXX</w:t>
        </w:r>
      </w:ins>
    </w:p>
    <w:p w14:paraId="22877B0C" w14:textId="77777777" w:rsidR="001418B6" w:rsidRPr="00206EEE" w:rsidRDefault="001418B6" w:rsidP="00206EEE">
      <w:pPr>
        <w:pStyle w:val="ChapterTitle"/>
        <w:rPr>
          <w:ins w:id="3107" w:author="Author"/>
        </w:rPr>
      </w:pPr>
      <w:bookmarkStart w:id="3108" w:name="_Toc172536982"/>
      <w:bookmarkStart w:id="3109" w:name="_Toc192624415"/>
      <w:ins w:id="3110" w:author="Author">
        <w:r w:rsidRPr="00206EEE">
          <w:t>Search Warrant</w:t>
        </w:r>
        <w:bookmarkEnd w:id="3108"/>
        <w:bookmarkEnd w:id="3109"/>
      </w:ins>
    </w:p>
    <w:p w14:paraId="42884683" w14:textId="77777777" w:rsidR="001418B6" w:rsidRPr="00206EEE" w:rsidRDefault="001418B6" w:rsidP="00206EEE">
      <w:pPr>
        <w:pStyle w:val="ASubheadLevel1"/>
        <w:rPr>
          <w:ins w:id="3111" w:author="Author"/>
        </w:rPr>
      </w:pPr>
      <w:bookmarkStart w:id="3112" w:name="_Toc172536983"/>
      <w:bookmarkStart w:id="3113" w:name="_Toc192624416"/>
      <w:ins w:id="3114" w:author="Author">
        <w:r w:rsidRPr="00206EEE">
          <w:t>FBI Raid</w:t>
        </w:r>
        <w:bookmarkEnd w:id="3112"/>
        <w:bookmarkEnd w:id="3113"/>
      </w:ins>
    </w:p>
    <w:p w14:paraId="0105F08D" w14:textId="77777777" w:rsidR="001418B6" w:rsidRPr="009C230E" w:rsidRDefault="001418B6" w:rsidP="001418B6">
      <w:pPr>
        <w:pStyle w:val="BodyNormal"/>
        <w:rPr>
          <w:ins w:id="3115" w:author="Author"/>
          <w:rFonts w:ascii="Times New Roman" w:hAnsi="Times New Roman" w:cs="Times New Roman"/>
          <w:szCs w:val="24"/>
        </w:rPr>
      </w:pPr>
      <w:ins w:id="3116" w:author="Author">
        <w:r w:rsidRPr="009C230E">
          <w:rPr>
            <w:rFonts w:ascii="Times New Roman" w:hAnsi="Times New Roman" w:cs="Times New Roman"/>
            <w:szCs w:val="24"/>
          </w:rPr>
          <w:t>“Alright, young lady, I’m from the FBI, ” Special Agent in Charge Mason explained to the Chicago Cyber Engineering receptionist in his practiced FBI command voice</w:t>
        </w:r>
        <w:del w:id="3117" w:author="Author">
          <w:r w:rsidRPr="009C230E" w:rsidDel="00E95A34">
            <w:rPr>
              <w:rFonts w:ascii="Times New Roman" w:hAnsi="Times New Roman" w:cs="Times New Roman"/>
              <w:szCs w:val="24"/>
            </w:rPr>
            <w:delText xml:space="preserve"> to the Chicago Cyber Engineering receptionist in his practiced FBI command voice</w:delText>
          </w:r>
        </w:del>
        <w:r w:rsidRPr="009C230E">
          <w:rPr>
            <w:rFonts w:ascii="Times New Roman" w:hAnsi="Times New Roman" w:cs="Times New Roman"/>
            <w:szCs w:val="24"/>
          </w:rPr>
          <w:t>.</w:t>
        </w:r>
      </w:ins>
    </w:p>
    <w:p w14:paraId="5BEA0658" w14:textId="77777777" w:rsidR="001418B6" w:rsidRPr="009C230E" w:rsidRDefault="001418B6" w:rsidP="001418B6">
      <w:pPr>
        <w:pStyle w:val="BodyNormal"/>
        <w:rPr>
          <w:ins w:id="3118" w:author="Author"/>
          <w:rFonts w:ascii="Times New Roman" w:hAnsi="Times New Roman" w:cs="Times New Roman"/>
          <w:szCs w:val="24"/>
        </w:rPr>
      </w:pPr>
      <w:ins w:id="3119" w:author="Author">
        <w:del w:id="3120" w:author="Author">
          <w:r w:rsidRPr="009C230E" w:rsidDel="002B4A1B">
            <w:rPr>
              <w:rFonts w:ascii="Times New Roman" w:hAnsi="Times New Roman" w:cs="Times New Roman"/>
              <w:szCs w:val="24"/>
            </w:rPr>
            <w:delText xml:space="preserve"> </w:delText>
          </w:r>
        </w:del>
        <w:r w:rsidRPr="009C230E">
          <w:rPr>
            <w:rFonts w:ascii="Times New Roman" w:hAnsi="Times New Roman" w:cs="Times New Roman"/>
            <w:szCs w:val="24"/>
          </w:rPr>
          <w:t xml:space="preserve">“Please ask Doctor Morton or Mister Bisha to come to the lobby. We have a </w:t>
        </w:r>
      </w:ins>
      <w:r w:rsidRPr="009C230E">
        <w:rPr>
          <w:rFonts w:ascii="Times New Roman" w:hAnsi="Times New Roman" w:cs="Times New Roman"/>
          <w:szCs w:val="24"/>
        </w:rPr>
        <w:t>federal</w:t>
      </w:r>
      <w:ins w:id="3121" w:author="Author">
        <w:r w:rsidRPr="009C230E">
          <w:rPr>
            <w:rFonts w:ascii="Times New Roman" w:hAnsi="Times New Roman" w:cs="Times New Roman"/>
            <w:szCs w:val="24"/>
          </w:rPr>
          <w:t xml:space="preserve"> search warrant to inspect the premises.”</w:t>
        </w:r>
      </w:ins>
    </w:p>
    <w:p w14:paraId="3C0255DB" w14:textId="77777777" w:rsidR="001418B6" w:rsidRPr="009C230E" w:rsidRDefault="001418B6" w:rsidP="001418B6">
      <w:pPr>
        <w:pStyle w:val="BodyNormal"/>
        <w:rPr>
          <w:ins w:id="3122" w:author="Author"/>
          <w:rFonts w:ascii="Times New Roman" w:hAnsi="Times New Roman" w:cs="Times New Roman"/>
          <w:szCs w:val="24"/>
        </w:rPr>
      </w:pPr>
      <w:ins w:id="3123" w:author="Author">
        <w:r w:rsidRPr="009C230E">
          <w:rPr>
            <w:rFonts w:ascii="Times New Roman" w:hAnsi="Times New Roman" w:cs="Times New Roman"/>
            <w:szCs w:val="24"/>
          </w:rPr>
          <w:t xml:space="preserve">The receptionist, Lucinda Walsh, was wide-eyed, with her lower lip trembling as the horde of people in blue jackets poured into the reception area. Ten FBI agents were in full combat dress with body armor and </w:t>
        </w:r>
      </w:ins>
      <w:r w:rsidRPr="009C230E">
        <w:rPr>
          <w:rFonts w:ascii="Times New Roman" w:hAnsi="Times New Roman" w:cs="Times New Roman"/>
          <w:szCs w:val="24"/>
        </w:rPr>
        <w:t>M6</w:t>
      </w:r>
      <w:ins w:id="3124" w:author="Author">
        <w:r w:rsidRPr="009C230E">
          <w:rPr>
            <w:rFonts w:ascii="Times New Roman" w:hAnsi="Times New Roman" w:cs="Times New Roman"/>
            <w:szCs w:val="24"/>
          </w:rPr>
          <w:t xml:space="preserve"> carbines. Director Radzinger was taking no chances today. He didn’t expect a gunfight, but considering the suspicion was that CCE was </w:t>
        </w:r>
        <w:proofErr w:type="gramStart"/>
        <w:r w:rsidRPr="009C230E">
          <w:rPr>
            <w:rFonts w:ascii="Times New Roman" w:hAnsi="Times New Roman" w:cs="Times New Roman"/>
            <w:szCs w:val="24"/>
          </w:rPr>
          <w:t>possibly an</w:t>
        </w:r>
        <w:proofErr w:type="gramEnd"/>
        <w:r w:rsidRPr="009C230E">
          <w:rPr>
            <w:rFonts w:ascii="Times New Roman" w:hAnsi="Times New Roman" w:cs="Times New Roman"/>
            <w:szCs w:val="24"/>
          </w:rPr>
          <w:t xml:space="preserve"> Albanian Shqiptare front company, a show of force seemed prudent.</w:t>
        </w:r>
      </w:ins>
    </w:p>
    <w:p w14:paraId="40A4897A" w14:textId="77777777" w:rsidR="001418B6" w:rsidRPr="009C230E" w:rsidRDefault="001418B6" w:rsidP="001418B6">
      <w:pPr>
        <w:pStyle w:val="BodyNormal"/>
        <w:rPr>
          <w:ins w:id="3125" w:author="Author"/>
          <w:rFonts w:ascii="Times New Roman" w:hAnsi="Times New Roman" w:cs="Times New Roman"/>
          <w:szCs w:val="24"/>
        </w:rPr>
      </w:pPr>
      <w:ins w:id="3126" w:author="Author">
        <w:r w:rsidRPr="009C230E">
          <w:rPr>
            <w:rFonts w:ascii="Times New Roman" w:hAnsi="Times New Roman" w:cs="Times New Roman"/>
            <w:szCs w:val="24"/>
          </w:rPr>
          <w:t xml:space="preserve">“Suh </w:t>
        </w:r>
        <w:proofErr w:type="spellStart"/>
        <w:r w:rsidRPr="009C230E">
          <w:rPr>
            <w:rFonts w:ascii="Times New Roman" w:hAnsi="Times New Roman" w:cs="Times New Roman"/>
            <w:szCs w:val="24"/>
          </w:rPr>
          <w:t>Suh</w:t>
        </w:r>
        <w:proofErr w:type="spellEnd"/>
        <w:r w:rsidRPr="009C230E">
          <w:rPr>
            <w:rFonts w:ascii="Times New Roman" w:hAnsi="Times New Roman" w:cs="Times New Roman"/>
            <w:szCs w:val="24"/>
          </w:rPr>
          <w:t xml:space="preserve"> </w:t>
        </w:r>
        <w:del w:id="3127" w:author="Author">
          <w:r w:rsidRPr="009C230E" w:rsidDel="004B3975">
            <w:rPr>
              <w:rFonts w:ascii="Times New Roman" w:hAnsi="Times New Roman" w:cs="Times New Roman"/>
              <w:szCs w:val="24"/>
            </w:rPr>
            <w:delText xml:space="preserve">Suh </w:delText>
          </w:r>
        </w:del>
        <w:r w:rsidRPr="009C230E">
          <w:rPr>
            <w:rFonts w:ascii="Times New Roman" w:hAnsi="Times New Roman" w:cs="Times New Roman"/>
            <w:szCs w:val="24"/>
          </w:rPr>
          <w:t xml:space="preserve">Sir,” Walsh stammered, “Doctor Morton and Mister Bisha aren’t here. They… They’re on an executive retreat on the island of Barbados. All senior staff and project managers are at the Sandy Lane Hotel in St. James. Today, the only executive here is Mister Prentice, VP of </w:t>
        </w:r>
        <w:r w:rsidRPr="009C230E">
          <w:rPr>
            <w:rFonts w:ascii="Times New Roman" w:hAnsi="Times New Roman" w:cs="Times New Roman"/>
            <w:szCs w:val="24"/>
          </w:rPr>
          <w:lastRenderedPageBreak/>
          <w:t xml:space="preserve">Software Quality </w:t>
        </w:r>
        <w:proofErr w:type="gramStart"/>
        <w:r w:rsidRPr="009C230E">
          <w:rPr>
            <w:rFonts w:ascii="Times New Roman" w:hAnsi="Times New Roman" w:cs="Times New Roman"/>
            <w:szCs w:val="24"/>
          </w:rPr>
          <w:t>Control.”</w:t>
        </w:r>
        <w:proofErr w:type="gramEnd"/>
      </w:ins>
    </w:p>
    <w:p w14:paraId="033ADBC6" w14:textId="77777777" w:rsidR="001418B6" w:rsidRPr="009C230E" w:rsidRDefault="001418B6" w:rsidP="001418B6">
      <w:pPr>
        <w:pStyle w:val="BodyNormal"/>
        <w:rPr>
          <w:ins w:id="3128" w:author="Author"/>
          <w:rFonts w:ascii="Times New Roman" w:hAnsi="Times New Roman" w:cs="Times New Roman"/>
          <w:szCs w:val="24"/>
        </w:rPr>
      </w:pPr>
      <w:ins w:id="3129" w:author="Author">
        <w:r w:rsidRPr="009C230E">
          <w:rPr>
            <w:rFonts w:ascii="Times New Roman" w:hAnsi="Times New Roman" w:cs="Times New Roman"/>
            <w:szCs w:val="24"/>
          </w:rPr>
          <w:t>“Fine, Miss Walsh. Kindly get Mister Prentice here straight away.”</w:t>
        </w:r>
      </w:ins>
    </w:p>
    <w:p w14:paraId="040DF53A" w14:textId="58E14157" w:rsidR="001418B6" w:rsidRPr="009C230E" w:rsidRDefault="001418B6" w:rsidP="001418B6">
      <w:pPr>
        <w:pStyle w:val="BodyNormal"/>
        <w:rPr>
          <w:ins w:id="3130" w:author="Author"/>
          <w:rFonts w:ascii="Times New Roman" w:hAnsi="Times New Roman" w:cs="Times New Roman"/>
          <w:szCs w:val="24"/>
        </w:rPr>
      </w:pPr>
      <w:ins w:id="3131" w:author="Author">
        <w:r w:rsidRPr="009C230E">
          <w:rPr>
            <w:rFonts w:ascii="Times New Roman" w:hAnsi="Times New Roman" w:cs="Times New Roman"/>
            <w:szCs w:val="24"/>
          </w:rPr>
          <w:t xml:space="preserve">Lucinda quickly called VP Prentice, informed him that the FBI </w:t>
        </w:r>
        <w:del w:id="3132" w:author="Author">
          <w:r w:rsidRPr="009C230E" w:rsidDel="00987DD7">
            <w:rPr>
              <w:rFonts w:ascii="Times New Roman" w:hAnsi="Times New Roman" w:cs="Times New Roman"/>
              <w:szCs w:val="24"/>
            </w:rPr>
            <w:delText>was</w:delText>
          </w:r>
        </w:del>
        <w:r w:rsidRPr="009C230E">
          <w:rPr>
            <w:rFonts w:ascii="Times New Roman" w:hAnsi="Times New Roman" w:cs="Times New Roman"/>
            <w:szCs w:val="24"/>
          </w:rPr>
          <w:t xml:space="preserve">had </w:t>
        </w:r>
        <w:del w:id="3133" w:author="Author">
          <w:r w:rsidRPr="009C230E" w:rsidDel="00987DD7">
            <w:rPr>
              <w:rFonts w:ascii="Times New Roman" w:hAnsi="Times New Roman" w:cs="Times New Roman"/>
              <w:szCs w:val="24"/>
            </w:rPr>
            <w:delText>there</w:delText>
          </w:r>
        </w:del>
        <w:r w:rsidRPr="009C230E">
          <w:rPr>
            <w:rFonts w:ascii="Times New Roman" w:hAnsi="Times New Roman" w:cs="Times New Roman"/>
            <w:szCs w:val="24"/>
          </w:rPr>
          <w:t xml:space="preserve">arrived, and asked him to </w:t>
        </w:r>
        <w:del w:id="3134" w:author="Author">
          <w:r w:rsidRPr="009C230E" w:rsidDel="00D72C35">
            <w:rPr>
              <w:rFonts w:ascii="Times New Roman" w:hAnsi="Times New Roman" w:cs="Times New Roman"/>
              <w:szCs w:val="24"/>
            </w:rPr>
            <w:delText>immediately come to the lobb</w:delText>
          </w:r>
        </w:del>
        <w:r w:rsidRPr="009C230E">
          <w:rPr>
            <w:rFonts w:ascii="Times New Roman" w:hAnsi="Times New Roman" w:cs="Times New Roman"/>
            <w:szCs w:val="24"/>
          </w:rPr>
          <w:t xml:space="preserve">come to the lobby </w:t>
        </w:r>
      </w:ins>
      <w:r w:rsidR="0001600D" w:rsidRPr="009C230E">
        <w:rPr>
          <w:rFonts w:ascii="Times New Roman" w:hAnsi="Times New Roman" w:cs="Times New Roman"/>
          <w:szCs w:val="24"/>
        </w:rPr>
        <w:t>at once</w:t>
      </w:r>
      <w:ins w:id="3135" w:author="Author">
        <w:r w:rsidRPr="009C230E">
          <w:rPr>
            <w:rFonts w:ascii="Times New Roman" w:hAnsi="Times New Roman" w:cs="Times New Roman"/>
            <w:szCs w:val="24"/>
          </w:rPr>
          <w:t>.</w:t>
        </w:r>
      </w:ins>
    </w:p>
    <w:p w14:paraId="268571B0" w14:textId="77777777" w:rsidR="001418B6" w:rsidRPr="009C230E" w:rsidRDefault="001418B6" w:rsidP="001418B6">
      <w:pPr>
        <w:pStyle w:val="BodyNormal"/>
        <w:rPr>
          <w:ins w:id="3136" w:author="Author"/>
          <w:rFonts w:ascii="Times New Roman" w:hAnsi="Times New Roman" w:cs="Times New Roman"/>
          <w:szCs w:val="24"/>
        </w:rPr>
      </w:pPr>
      <w:ins w:id="3137" w:author="Author">
        <w:r w:rsidRPr="009C230E">
          <w:rPr>
            <w:rFonts w:ascii="Times New Roman" w:hAnsi="Times New Roman" w:cs="Times New Roman"/>
            <w:szCs w:val="24"/>
          </w:rPr>
          <w:t>“S</w:t>
        </w:r>
        <w:del w:id="3138" w:author="Author">
          <w:r w:rsidRPr="009C230E" w:rsidDel="00510564">
            <w:rPr>
              <w:rFonts w:ascii="Times New Roman" w:hAnsi="Times New Roman" w:cs="Times New Roman"/>
              <w:szCs w:val="24"/>
            </w:rPr>
            <w:delText>uh si</w:delText>
          </w:r>
        </w:del>
        <w:r w:rsidRPr="009C230E">
          <w:rPr>
            <w:rFonts w:ascii="Times New Roman" w:hAnsi="Times New Roman" w:cs="Times New Roman"/>
            <w:szCs w:val="24"/>
          </w:rPr>
          <w:t>ir, Mister Prentice’s office is on the third floor. He’s heading for the elevator.”</w:t>
        </w:r>
      </w:ins>
    </w:p>
    <w:p w14:paraId="68673F92" w14:textId="77777777" w:rsidR="001418B6" w:rsidRPr="009C230E" w:rsidRDefault="001418B6" w:rsidP="001418B6">
      <w:pPr>
        <w:pStyle w:val="BodyNormal"/>
        <w:rPr>
          <w:ins w:id="3139" w:author="Author"/>
          <w:rFonts w:ascii="Times New Roman" w:hAnsi="Times New Roman" w:cs="Times New Roman"/>
          <w:szCs w:val="24"/>
        </w:rPr>
      </w:pPr>
      <w:ins w:id="3140" w:author="Author">
        <w:r w:rsidRPr="009C230E">
          <w:rPr>
            <w:rFonts w:ascii="Times New Roman" w:hAnsi="Times New Roman" w:cs="Times New Roman"/>
            <w:szCs w:val="24"/>
          </w:rPr>
          <w:t>The elevator doors opened in less than a minute, and Prentice quickly approached the Reception Desk. In his late twenties, Prentice</w:t>
        </w:r>
        <w:del w:id="3141" w:author="Author">
          <w:r w:rsidRPr="009C230E" w:rsidDel="00D72C35">
            <w:rPr>
              <w:rFonts w:ascii="Times New Roman" w:hAnsi="Times New Roman" w:cs="Times New Roman"/>
              <w:szCs w:val="24"/>
            </w:rPr>
            <w:delText>In his late twenties,</w:delText>
          </w:r>
        </w:del>
        <w:r w:rsidRPr="009C230E">
          <w:rPr>
            <w:rFonts w:ascii="Times New Roman" w:hAnsi="Times New Roman" w:cs="Times New Roman"/>
            <w:szCs w:val="24"/>
          </w:rPr>
          <w:t xml:space="preserve"> </w:t>
        </w:r>
        <w:del w:id="3142" w:author="Author">
          <w:r w:rsidRPr="009C230E" w:rsidDel="00D72C35">
            <w:rPr>
              <w:rFonts w:ascii="Times New Roman" w:hAnsi="Times New Roman" w:cs="Times New Roman"/>
              <w:szCs w:val="24"/>
            </w:rPr>
            <w:delText xml:space="preserve">Prentice </w:delText>
          </w:r>
        </w:del>
        <w:r w:rsidRPr="009C230E">
          <w:rPr>
            <w:rFonts w:ascii="Times New Roman" w:hAnsi="Times New Roman" w:cs="Times New Roman"/>
            <w:szCs w:val="24"/>
          </w:rPr>
          <w:t>wore grey Dockers and an embroidered CCE polo shirt.</w:t>
        </w:r>
      </w:ins>
    </w:p>
    <w:p w14:paraId="5BFEC267" w14:textId="77777777" w:rsidR="001418B6" w:rsidRPr="009C230E" w:rsidRDefault="001418B6" w:rsidP="001418B6">
      <w:pPr>
        <w:pStyle w:val="BodyNormal"/>
        <w:rPr>
          <w:ins w:id="3143" w:author="Author"/>
          <w:rFonts w:ascii="Times New Roman" w:hAnsi="Times New Roman" w:cs="Times New Roman"/>
          <w:szCs w:val="24"/>
        </w:rPr>
      </w:pPr>
      <w:ins w:id="3144" w:author="Author">
        <w:r w:rsidRPr="009C230E">
          <w:rPr>
            <w:rFonts w:ascii="Times New Roman" w:hAnsi="Times New Roman" w:cs="Times New Roman"/>
            <w:szCs w:val="24"/>
          </w:rPr>
          <w:t>“I’m Morgan Prentice. What can I do for you gentlemen?”</w:t>
        </w:r>
      </w:ins>
    </w:p>
    <w:p w14:paraId="5774E366" w14:textId="77777777" w:rsidR="001418B6" w:rsidRPr="009C230E" w:rsidRDefault="001418B6" w:rsidP="001418B6">
      <w:pPr>
        <w:pStyle w:val="BodyNormal"/>
        <w:rPr>
          <w:ins w:id="3145" w:author="Author"/>
          <w:rFonts w:ascii="Times New Roman" w:hAnsi="Times New Roman" w:cs="Times New Roman"/>
          <w:szCs w:val="24"/>
        </w:rPr>
      </w:pPr>
      <w:ins w:id="3146" w:author="Author">
        <w:r w:rsidRPr="009C230E">
          <w:rPr>
            <w:rFonts w:ascii="Times New Roman" w:hAnsi="Times New Roman" w:cs="Times New Roman"/>
            <w:szCs w:val="24"/>
          </w:rPr>
          <w:t>“Good afternoon. I’m Special Agent D’Marcus Mason of the FBI. We have a Federal Warrant to search the premises.”</w:t>
        </w:r>
      </w:ins>
    </w:p>
    <w:p w14:paraId="3A44B52B" w14:textId="77777777" w:rsidR="001418B6" w:rsidRPr="009C230E" w:rsidRDefault="001418B6" w:rsidP="001418B6">
      <w:pPr>
        <w:pStyle w:val="BodyNormal"/>
        <w:rPr>
          <w:ins w:id="3147" w:author="Author"/>
          <w:rFonts w:ascii="Times New Roman" w:hAnsi="Times New Roman" w:cs="Times New Roman"/>
          <w:szCs w:val="24"/>
        </w:rPr>
      </w:pPr>
      <w:ins w:id="3148" w:author="Author">
        <w:r w:rsidRPr="009C230E">
          <w:rPr>
            <w:rFonts w:ascii="Times New Roman" w:hAnsi="Times New Roman" w:cs="Times New Roman"/>
            <w:szCs w:val="24"/>
          </w:rPr>
          <w:t xml:space="preserve">Mason handed Prentice a copy of the Warrant. Prentice looked at </w:t>
        </w:r>
      </w:ins>
      <w:r w:rsidRPr="009C230E">
        <w:rPr>
          <w:rFonts w:ascii="Times New Roman" w:hAnsi="Times New Roman" w:cs="Times New Roman"/>
          <w:szCs w:val="24"/>
        </w:rPr>
        <w:t>it for</w:t>
      </w:r>
      <w:ins w:id="3149" w:author="Author">
        <w:r w:rsidRPr="009C230E">
          <w:rPr>
            <w:rFonts w:ascii="Times New Roman" w:hAnsi="Times New Roman" w:cs="Times New Roman"/>
            <w:szCs w:val="24"/>
          </w:rPr>
          <w:t xml:space="preserve"> a moment, </w:t>
        </w:r>
        <w:proofErr w:type="gramStart"/>
        <w:r w:rsidRPr="009C230E">
          <w:rPr>
            <w:rFonts w:ascii="Times New Roman" w:hAnsi="Times New Roman" w:cs="Times New Roman"/>
            <w:szCs w:val="24"/>
          </w:rPr>
          <w:t>somewhat befuddled</w:t>
        </w:r>
        <w:proofErr w:type="gramEnd"/>
        <w:r w:rsidRPr="009C230E">
          <w:rPr>
            <w:rFonts w:ascii="Times New Roman" w:hAnsi="Times New Roman" w:cs="Times New Roman"/>
            <w:szCs w:val="24"/>
          </w:rPr>
          <w:t>.</w:t>
        </w:r>
      </w:ins>
    </w:p>
    <w:p w14:paraId="78E708C9" w14:textId="77777777" w:rsidR="001418B6" w:rsidRPr="009C230E" w:rsidRDefault="001418B6" w:rsidP="001418B6">
      <w:pPr>
        <w:pStyle w:val="BodyNormal"/>
        <w:rPr>
          <w:ins w:id="3150" w:author="Author"/>
          <w:rFonts w:ascii="Times New Roman" w:hAnsi="Times New Roman" w:cs="Times New Roman"/>
          <w:szCs w:val="24"/>
        </w:rPr>
      </w:pPr>
      <w:ins w:id="3151" w:author="Author">
        <w:r w:rsidRPr="009C230E">
          <w:rPr>
            <w:rFonts w:ascii="Times New Roman" w:hAnsi="Times New Roman" w:cs="Times New Roman"/>
            <w:szCs w:val="24"/>
          </w:rPr>
          <w:t>“I have no idea what to do with this.”</w:t>
        </w:r>
        <w:del w:id="3152" w:author="Author">
          <w:r w:rsidRPr="009C230E" w:rsidDel="00510564">
            <w:rPr>
              <w:rFonts w:ascii="Times New Roman" w:hAnsi="Times New Roman" w:cs="Times New Roman"/>
              <w:szCs w:val="24"/>
            </w:rPr>
            <w:delText>,” Morgan offered.</w:delText>
          </w:r>
        </w:del>
      </w:ins>
    </w:p>
    <w:p w14:paraId="524902E0" w14:textId="77777777" w:rsidR="001418B6" w:rsidRPr="009C230E" w:rsidRDefault="001418B6" w:rsidP="001418B6">
      <w:pPr>
        <w:pStyle w:val="BodyNormal"/>
        <w:rPr>
          <w:ins w:id="3153" w:author="Author"/>
          <w:rFonts w:ascii="Times New Roman" w:hAnsi="Times New Roman" w:cs="Times New Roman"/>
          <w:szCs w:val="24"/>
        </w:rPr>
      </w:pPr>
      <w:ins w:id="3154" w:author="Author">
        <w:r w:rsidRPr="009C230E">
          <w:rPr>
            <w:rFonts w:ascii="Times New Roman" w:hAnsi="Times New Roman" w:cs="Times New Roman"/>
            <w:szCs w:val="24"/>
          </w:rPr>
          <w:t xml:space="preserve">“How about cooperating?” Agent Mason </w:t>
        </w:r>
      </w:ins>
      <w:r w:rsidRPr="009C230E">
        <w:rPr>
          <w:rFonts w:ascii="Times New Roman" w:hAnsi="Times New Roman" w:cs="Times New Roman"/>
          <w:szCs w:val="24"/>
        </w:rPr>
        <w:t>said</w:t>
      </w:r>
      <w:ins w:id="3155" w:author="Author">
        <w:r w:rsidRPr="009C230E">
          <w:rPr>
            <w:rFonts w:ascii="Times New Roman" w:hAnsi="Times New Roman" w:cs="Times New Roman"/>
            <w:szCs w:val="24"/>
          </w:rPr>
          <w:t>. “</w:t>
        </w:r>
      </w:ins>
      <w:r w:rsidRPr="009C230E">
        <w:rPr>
          <w:rFonts w:ascii="Times New Roman" w:hAnsi="Times New Roman" w:cs="Times New Roman"/>
          <w:szCs w:val="24"/>
        </w:rPr>
        <w:t>G</w:t>
      </w:r>
      <w:ins w:id="3156" w:author="Author">
        <w:r w:rsidRPr="009C230E">
          <w:rPr>
            <w:rFonts w:ascii="Times New Roman" w:hAnsi="Times New Roman" w:cs="Times New Roman"/>
            <w:szCs w:val="24"/>
          </w:rPr>
          <w:t>et on your public address system and order every employee to stop their work and assemble in the company amphitheater on the first floor.”</w:t>
        </w:r>
      </w:ins>
    </w:p>
    <w:p w14:paraId="56002EF4" w14:textId="77777777" w:rsidR="001418B6" w:rsidRPr="009C230E" w:rsidRDefault="001418B6" w:rsidP="001418B6">
      <w:pPr>
        <w:pStyle w:val="BodyNormal"/>
        <w:rPr>
          <w:ins w:id="3157" w:author="Author"/>
          <w:rFonts w:ascii="Times New Roman" w:hAnsi="Times New Roman" w:cs="Times New Roman"/>
          <w:szCs w:val="24"/>
        </w:rPr>
      </w:pPr>
      <w:ins w:id="3158" w:author="Author">
        <w:r w:rsidRPr="009C230E">
          <w:rPr>
            <w:rFonts w:ascii="Times New Roman" w:hAnsi="Times New Roman" w:cs="Times New Roman"/>
            <w:szCs w:val="24"/>
          </w:rPr>
          <w:t xml:space="preserve">Prentice complied by broadcasting on the building’s PA system, requesting every employee save their work and </w:t>
        </w:r>
        <w:del w:id="3159" w:author="Author">
          <w:r w:rsidRPr="009C230E" w:rsidDel="002B4A1B">
            <w:rPr>
              <w:rFonts w:ascii="Times New Roman" w:hAnsi="Times New Roman" w:cs="Times New Roman"/>
              <w:szCs w:val="24"/>
            </w:rPr>
            <w:delText>immediately assemble in the  auditorium</w:delText>
          </w:r>
        </w:del>
        <w:r w:rsidRPr="009C230E">
          <w:rPr>
            <w:rFonts w:ascii="Times New Roman" w:hAnsi="Times New Roman" w:cs="Times New Roman"/>
            <w:szCs w:val="24"/>
          </w:rPr>
          <w:t>assemble in the auditorium immediately</w:t>
        </w:r>
        <w:del w:id="3160" w:author="Author">
          <w:r w:rsidRPr="009C230E" w:rsidDel="00D72C35">
            <w:rPr>
              <w:rFonts w:ascii="Times New Roman" w:hAnsi="Times New Roman" w:cs="Times New Roman"/>
              <w:szCs w:val="24"/>
            </w:rPr>
            <w:delText>amphitheater</w:delText>
          </w:r>
        </w:del>
        <w:r w:rsidRPr="009C230E">
          <w:rPr>
            <w:rFonts w:ascii="Times New Roman" w:hAnsi="Times New Roman" w:cs="Times New Roman"/>
            <w:szCs w:val="24"/>
          </w:rPr>
          <w:t>.</w:t>
        </w:r>
      </w:ins>
    </w:p>
    <w:p w14:paraId="60162FD7" w14:textId="77777777" w:rsidR="001418B6" w:rsidRPr="009C230E" w:rsidRDefault="001418B6" w:rsidP="001418B6">
      <w:pPr>
        <w:pStyle w:val="BodyNormal"/>
        <w:rPr>
          <w:ins w:id="3161" w:author="Author"/>
          <w:rFonts w:ascii="Times New Roman" w:hAnsi="Times New Roman" w:cs="Times New Roman"/>
          <w:szCs w:val="24"/>
        </w:rPr>
      </w:pPr>
      <w:ins w:id="3162" w:author="Author">
        <w:r w:rsidRPr="009C230E">
          <w:rPr>
            <w:rFonts w:ascii="Times New Roman" w:hAnsi="Times New Roman" w:cs="Times New Roman"/>
            <w:szCs w:val="24"/>
          </w:rPr>
          <w:lastRenderedPageBreak/>
          <w:t xml:space="preserve">“OK, now I want you to disengage your security system so we can enter any room in the facility,” Mason </w:t>
        </w:r>
      </w:ins>
      <w:r w:rsidRPr="009C230E">
        <w:rPr>
          <w:rFonts w:ascii="Times New Roman" w:hAnsi="Times New Roman" w:cs="Times New Roman"/>
          <w:szCs w:val="24"/>
        </w:rPr>
        <w:t>said</w:t>
      </w:r>
      <w:ins w:id="3163" w:author="Author">
        <w:r w:rsidRPr="009C230E">
          <w:rPr>
            <w:rFonts w:ascii="Times New Roman" w:hAnsi="Times New Roman" w:cs="Times New Roman"/>
            <w:szCs w:val="24"/>
          </w:rPr>
          <w:t>.</w:t>
        </w:r>
      </w:ins>
    </w:p>
    <w:p w14:paraId="4E3625D8" w14:textId="77777777" w:rsidR="001418B6" w:rsidRPr="009C230E" w:rsidRDefault="001418B6" w:rsidP="001418B6">
      <w:pPr>
        <w:pStyle w:val="BodyNormal"/>
        <w:rPr>
          <w:ins w:id="3164" w:author="Author"/>
          <w:rFonts w:ascii="Times New Roman" w:hAnsi="Times New Roman" w:cs="Times New Roman"/>
          <w:szCs w:val="24"/>
        </w:rPr>
      </w:pPr>
      <w:ins w:id="3165" w:author="Author">
        <w:r w:rsidRPr="009C230E">
          <w:rPr>
            <w:rFonts w:ascii="Times New Roman" w:hAnsi="Times New Roman" w:cs="Times New Roman"/>
            <w:szCs w:val="24"/>
          </w:rPr>
          <w:t>“I don’t know how to do that, and I doubt she does either. May I call Doctor Morton for help?”</w:t>
        </w:r>
      </w:ins>
    </w:p>
    <w:p w14:paraId="0E56A80A" w14:textId="77777777" w:rsidR="001418B6" w:rsidRPr="009C230E" w:rsidRDefault="001418B6" w:rsidP="001418B6">
      <w:pPr>
        <w:pStyle w:val="BodyNormal"/>
        <w:rPr>
          <w:ins w:id="3166" w:author="Author"/>
          <w:rFonts w:ascii="Times New Roman" w:hAnsi="Times New Roman" w:cs="Times New Roman"/>
          <w:szCs w:val="24"/>
        </w:rPr>
      </w:pPr>
      <w:ins w:id="3167" w:author="Author">
        <w:r w:rsidRPr="009C230E">
          <w:rPr>
            <w:rFonts w:ascii="Times New Roman" w:hAnsi="Times New Roman" w:cs="Times New Roman"/>
            <w:szCs w:val="24"/>
          </w:rPr>
          <w:t>“Fine</w:t>
        </w:r>
      </w:ins>
      <w:r w:rsidRPr="009C230E">
        <w:rPr>
          <w:rFonts w:ascii="Times New Roman" w:hAnsi="Times New Roman" w:cs="Times New Roman"/>
          <w:szCs w:val="24"/>
        </w:rPr>
        <w:t xml:space="preserve">. </w:t>
      </w:r>
      <w:ins w:id="3168" w:author="Author">
        <w:r w:rsidRPr="009C230E">
          <w:rPr>
            <w:rFonts w:ascii="Times New Roman" w:hAnsi="Times New Roman" w:cs="Times New Roman"/>
            <w:szCs w:val="24"/>
          </w:rPr>
          <w:t>Put it up on the large screen so I can monitor your conversation.”</w:t>
        </w:r>
      </w:ins>
    </w:p>
    <w:p w14:paraId="2D792F92" w14:textId="77777777" w:rsidR="001418B6" w:rsidRPr="009C230E" w:rsidRDefault="001418B6" w:rsidP="001418B6">
      <w:pPr>
        <w:pStyle w:val="BodyNormal"/>
        <w:rPr>
          <w:ins w:id="3169" w:author="Author"/>
          <w:rFonts w:ascii="Times New Roman" w:hAnsi="Times New Roman" w:cs="Times New Roman"/>
          <w:szCs w:val="24"/>
        </w:rPr>
      </w:pPr>
      <w:ins w:id="3170" w:author="Author">
        <w:r w:rsidRPr="009C230E">
          <w:rPr>
            <w:rFonts w:ascii="Times New Roman" w:hAnsi="Times New Roman" w:cs="Times New Roman"/>
            <w:szCs w:val="24"/>
          </w:rPr>
          <w:t>“Lucinda, request a Zoom meeting with Doctor Morton’s laptop.”</w:t>
        </w:r>
      </w:ins>
    </w:p>
    <w:p w14:paraId="1D22C6C3" w14:textId="77777777" w:rsidR="001418B6" w:rsidRPr="009C230E" w:rsidRDefault="001418B6" w:rsidP="001418B6">
      <w:pPr>
        <w:pStyle w:val="BodyNormal"/>
        <w:rPr>
          <w:ins w:id="3171" w:author="Author"/>
          <w:rFonts w:ascii="Times New Roman" w:hAnsi="Times New Roman" w:cs="Times New Roman"/>
          <w:szCs w:val="24"/>
        </w:rPr>
      </w:pPr>
      <w:ins w:id="3172" w:author="Author">
        <w:r w:rsidRPr="009C230E">
          <w:rPr>
            <w:rFonts w:ascii="Times New Roman" w:hAnsi="Times New Roman" w:cs="Times New Roman"/>
            <w:szCs w:val="24"/>
          </w:rPr>
          <w:t>“Right away, sir</w:t>
        </w:r>
      </w:ins>
      <w:r w:rsidRPr="009C230E">
        <w:rPr>
          <w:rFonts w:ascii="Times New Roman" w:hAnsi="Times New Roman" w:cs="Times New Roman"/>
          <w:szCs w:val="24"/>
        </w:rPr>
        <w:t>.</w:t>
      </w:r>
      <w:ins w:id="3173" w:author="Author">
        <w:r w:rsidRPr="009C230E">
          <w:rPr>
            <w:rFonts w:ascii="Times New Roman" w:hAnsi="Times New Roman" w:cs="Times New Roman"/>
            <w:szCs w:val="24"/>
          </w:rPr>
          <w:t>”</w:t>
        </w:r>
      </w:ins>
    </w:p>
    <w:p w14:paraId="5A2FEEB2" w14:textId="77777777" w:rsidR="001418B6" w:rsidRPr="009C230E" w:rsidDel="00E95A34" w:rsidRDefault="001418B6" w:rsidP="001418B6">
      <w:pPr>
        <w:pStyle w:val="BodyNormal"/>
        <w:rPr>
          <w:ins w:id="3174" w:author="Author"/>
          <w:del w:id="3175" w:author="Author"/>
          <w:rFonts w:ascii="Times New Roman" w:hAnsi="Times New Roman" w:cs="Times New Roman"/>
          <w:szCs w:val="24"/>
        </w:rPr>
      </w:pPr>
      <w:ins w:id="3176" w:author="Author">
        <w:r w:rsidRPr="009C230E">
          <w:rPr>
            <w:rFonts w:ascii="Times New Roman" w:hAnsi="Times New Roman" w:cs="Times New Roman"/>
            <w:szCs w:val="24"/>
          </w:rPr>
          <w:t xml:space="preserve">After the usual flashes and blinks, a picturesque Caribbean scene appeared on </w:t>
        </w:r>
        <w:del w:id="3177" w:author="Author">
          <w:r w:rsidRPr="009C230E" w:rsidDel="00E95A34">
            <w:rPr>
              <w:rFonts w:ascii="Times New Roman" w:hAnsi="Times New Roman" w:cs="Times New Roman"/>
              <w:szCs w:val="24"/>
            </w:rPr>
            <w:delText xml:space="preserve">Lucinda’s </w:delText>
          </w:r>
        </w:del>
        <w:r w:rsidRPr="009C230E">
          <w:rPr>
            <w:rFonts w:ascii="Times New Roman" w:hAnsi="Times New Roman" w:cs="Times New Roman"/>
            <w:szCs w:val="24"/>
          </w:rPr>
          <w:t xml:space="preserve">the </w:t>
        </w:r>
      </w:ins>
      <w:r w:rsidRPr="009C230E">
        <w:rPr>
          <w:rFonts w:ascii="Times New Roman" w:hAnsi="Times New Roman" w:cs="Times New Roman"/>
          <w:szCs w:val="24"/>
        </w:rPr>
        <w:t>reception</w:t>
      </w:r>
      <w:ins w:id="3178" w:author="Author">
        <w:r w:rsidRPr="009C230E">
          <w:rPr>
            <w:rFonts w:ascii="Times New Roman" w:hAnsi="Times New Roman" w:cs="Times New Roman"/>
            <w:szCs w:val="24"/>
          </w:rPr>
          <w:t xml:space="preserve"> booth's large display. Morton’s laptop </w:t>
        </w:r>
      </w:ins>
      <w:r w:rsidRPr="009C230E">
        <w:rPr>
          <w:rFonts w:ascii="Times New Roman" w:hAnsi="Times New Roman" w:cs="Times New Roman"/>
          <w:szCs w:val="24"/>
        </w:rPr>
        <w:t>rested</w:t>
      </w:r>
      <w:ins w:id="3179" w:author="Author">
        <w:r w:rsidRPr="009C230E">
          <w:rPr>
            <w:rFonts w:ascii="Times New Roman" w:hAnsi="Times New Roman" w:cs="Times New Roman"/>
            <w:szCs w:val="24"/>
          </w:rPr>
          <w:t xml:space="preserve"> on a glass table pointing toward</w:t>
        </w:r>
        <w:del w:id="3180" w:author="Author">
          <w:r w:rsidRPr="009C230E" w:rsidDel="002B4A1B">
            <w:rPr>
              <w:rFonts w:ascii="Times New Roman" w:hAnsi="Times New Roman" w:cs="Times New Roman"/>
              <w:szCs w:val="24"/>
            </w:rPr>
            <w:delText>s</w:delText>
          </w:r>
        </w:del>
        <w:r w:rsidRPr="009C230E">
          <w:rPr>
            <w:rFonts w:ascii="Times New Roman" w:hAnsi="Times New Roman" w:cs="Times New Roman"/>
            <w:szCs w:val="24"/>
          </w:rPr>
          <w:t xml:space="preserve"> the ocean. In the foreground was a tall concrete column with a white inverted canvas parasol pointing to the sky. </w:t>
        </w:r>
      </w:ins>
    </w:p>
    <w:p w14:paraId="7BE503EB" w14:textId="151A868F" w:rsidR="001418B6" w:rsidRPr="009C230E" w:rsidRDefault="001418B6" w:rsidP="001418B6">
      <w:pPr>
        <w:pStyle w:val="BodyNormal"/>
        <w:rPr>
          <w:ins w:id="3181" w:author="Author"/>
          <w:rFonts w:ascii="Times New Roman" w:hAnsi="Times New Roman" w:cs="Times New Roman"/>
          <w:szCs w:val="24"/>
        </w:rPr>
      </w:pPr>
      <w:ins w:id="3182" w:author="Author">
        <w:r w:rsidRPr="009C230E">
          <w:rPr>
            <w:rFonts w:ascii="Times New Roman" w:hAnsi="Times New Roman" w:cs="Times New Roman"/>
            <w:szCs w:val="24"/>
          </w:rPr>
          <w:t>Beyond it w</w:t>
        </w:r>
      </w:ins>
      <w:r w:rsidRPr="009C230E">
        <w:rPr>
          <w:rFonts w:ascii="Times New Roman" w:hAnsi="Times New Roman" w:cs="Times New Roman"/>
          <w:szCs w:val="24"/>
        </w:rPr>
        <w:t>ere</w:t>
      </w:r>
      <w:ins w:id="3183" w:author="Author">
        <w:r w:rsidRPr="009C230E">
          <w:rPr>
            <w:rFonts w:ascii="Times New Roman" w:hAnsi="Times New Roman" w:cs="Times New Roman"/>
            <w:szCs w:val="24"/>
          </w:rPr>
          <w:t xml:space="preserve">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smaller glass tables with pink parasols with smiling guests enjoying a beverage or bar snacks. Mason could hear t</w:t>
        </w:r>
        <w:del w:id="3184" w:author="Author">
          <w:r w:rsidRPr="009C230E" w:rsidDel="00D72C35">
            <w:rPr>
              <w:rFonts w:ascii="Times New Roman" w:hAnsi="Times New Roman" w:cs="Times New Roman"/>
              <w:szCs w:val="24"/>
            </w:rPr>
            <w:delText>T</w:delText>
          </w:r>
        </w:del>
        <w:r w:rsidRPr="009C230E">
          <w:rPr>
            <w:rFonts w:ascii="Times New Roman" w:hAnsi="Times New Roman" w:cs="Times New Roman"/>
            <w:szCs w:val="24"/>
          </w:rPr>
          <w:t>he sounds of children frolicking in the pounding surf</w:t>
        </w:r>
        <w:del w:id="3185" w:author="Author">
          <w:r w:rsidRPr="009C230E" w:rsidDel="00D72C35">
            <w:rPr>
              <w:rFonts w:ascii="Times New Roman" w:hAnsi="Times New Roman" w:cs="Times New Roman"/>
              <w:szCs w:val="24"/>
            </w:rPr>
            <w:delText xml:space="preserve"> could be heard in the distance</w:delText>
          </w:r>
        </w:del>
        <w:r w:rsidRPr="009C230E">
          <w:rPr>
            <w:rFonts w:ascii="Times New Roman" w:hAnsi="Times New Roman" w:cs="Times New Roman"/>
            <w:szCs w:val="24"/>
          </w:rPr>
          <w:t xml:space="preserve">. The Caribbean water was </w:t>
        </w:r>
      </w:ins>
      <w:r w:rsidRPr="009C230E">
        <w:rPr>
          <w:rFonts w:ascii="Times New Roman" w:hAnsi="Times New Roman" w:cs="Times New Roman"/>
          <w:szCs w:val="24"/>
        </w:rPr>
        <w:t>turquoise</w:t>
      </w:r>
      <w:ins w:id="3186" w:author="Author">
        <w:r w:rsidRPr="009C230E">
          <w:rPr>
            <w:rFonts w:ascii="Times New Roman" w:hAnsi="Times New Roman" w:cs="Times New Roman"/>
            <w:szCs w:val="24"/>
          </w:rPr>
          <w:t xml:space="preserve"> close to the shore, and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sailboats decorated the horizon.</w:t>
        </w:r>
      </w:ins>
    </w:p>
    <w:p w14:paraId="1BD445BC" w14:textId="77777777" w:rsidR="001418B6" w:rsidRPr="009C230E" w:rsidRDefault="001418B6" w:rsidP="001418B6">
      <w:pPr>
        <w:pStyle w:val="BodyNormal"/>
        <w:rPr>
          <w:ins w:id="3187" w:author="Author"/>
          <w:rFonts w:ascii="Times New Roman" w:hAnsi="Times New Roman" w:cs="Times New Roman"/>
          <w:szCs w:val="24"/>
        </w:rPr>
      </w:pPr>
      <w:ins w:id="3188" w:author="Author">
        <w:r w:rsidRPr="009C230E">
          <w:rPr>
            <w:rFonts w:ascii="Times New Roman" w:hAnsi="Times New Roman" w:cs="Times New Roman"/>
            <w:szCs w:val="24"/>
          </w:rPr>
          <w:t xml:space="preserve">The person opening Morton’s laptop to take the call circled </w:t>
        </w:r>
        <w:del w:id="3189" w:author="Author">
          <w:r w:rsidRPr="009C230E" w:rsidDel="00D72C35">
            <w:rPr>
              <w:rFonts w:ascii="Times New Roman" w:hAnsi="Times New Roman" w:cs="Times New Roman"/>
              <w:szCs w:val="24"/>
            </w:rPr>
            <w:delText xml:space="preserve">around </w:delText>
          </w:r>
        </w:del>
        <w:r w:rsidRPr="009C230E">
          <w:rPr>
            <w:rFonts w:ascii="Times New Roman" w:hAnsi="Times New Roman" w:cs="Times New Roman"/>
            <w:szCs w:val="24"/>
          </w:rPr>
          <w:t>the table to get into the camera’s view. It was Lendina Bisha</w:t>
        </w:r>
        <w:del w:id="3190" w:author="Author">
          <w:r w:rsidRPr="009C230E" w:rsidDel="002B4A1B">
            <w:rPr>
              <w:rFonts w:ascii="Times New Roman" w:hAnsi="Times New Roman" w:cs="Times New Roman"/>
              <w:szCs w:val="24"/>
            </w:rPr>
            <w:delText>,</w:delText>
          </w:r>
        </w:del>
        <w:r w:rsidRPr="009C230E">
          <w:rPr>
            <w:rFonts w:ascii="Times New Roman" w:hAnsi="Times New Roman" w:cs="Times New Roman"/>
            <w:szCs w:val="24"/>
          </w:rPr>
          <w:t xml:space="preserve"> in a light yellow, flower-printed bikini. She had a matching oversized scarf tied at the waist, giving her a modicum of modesty for the resort’s ocean</w:t>
        </w:r>
        <w:del w:id="3191" w:author="Author">
          <w:r w:rsidRPr="009C230E" w:rsidDel="002B4A1B">
            <w:rPr>
              <w:rFonts w:ascii="Times New Roman" w:hAnsi="Times New Roman" w:cs="Times New Roman"/>
              <w:szCs w:val="24"/>
            </w:rPr>
            <w:delText xml:space="preserve"> </w:delText>
          </w:r>
        </w:del>
        <w:r w:rsidRPr="009C230E">
          <w:rPr>
            <w:rFonts w:ascii="Times New Roman" w:hAnsi="Times New Roman" w:cs="Times New Roman"/>
            <w:szCs w:val="24"/>
          </w:rPr>
          <w:t xml:space="preserve">-view plaza. </w:t>
        </w:r>
      </w:ins>
    </w:p>
    <w:p w14:paraId="3983FE69" w14:textId="77777777" w:rsidR="001418B6" w:rsidRPr="009C230E" w:rsidRDefault="001418B6" w:rsidP="001418B6">
      <w:pPr>
        <w:pStyle w:val="BodyNormal"/>
        <w:rPr>
          <w:ins w:id="3192" w:author="Author"/>
          <w:rFonts w:ascii="Times New Roman" w:hAnsi="Times New Roman" w:cs="Times New Roman"/>
          <w:szCs w:val="24"/>
        </w:rPr>
      </w:pPr>
      <w:ins w:id="3193" w:author="Author">
        <w:r w:rsidRPr="009C230E">
          <w:rPr>
            <w:rFonts w:ascii="Times New Roman" w:hAnsi="Times New Roman" w:cs="Times New Roman"/>
            <w:szCs w:val="24"/>
          </w:rPr>
          <w:t>“Good afternoon, Morgan. Is there something wrong?”</w:t>
        </w:r>
      </w:ins>
    </w:p>
    <w:p w14:paraId="17C3D611" w14:textId="77777777" w:rsidR="001418B6" w:rsidRPr="009C230E" w:rsidRDefault="001418B6" w:rsidP="001418B6">
      <w:pPr>
        <w:pStyle w:val="BodyNormal"/>
        <w:rPr>
          <w:ins w:id="3194" w:author="Author"/>
          <w:rFonts w:ascii="Times New Roman" w:hAnsi="Times New Roman" w:cs="Times New Roman"/>
          <w:szCs w:val="24"/>
        </w:rPr>
      </w:pPr>
      <w:ins w:id="3195" w:author="Author">
        <w:r w:rsidRPr="009C230E">
          <w:rPr>
            <w:rFonts w:ascii="Times New Roman" w:hAnsi="Times New Roman" w:cs="Times New Roman"/>
            <w:szCs w:val="24"/>
          </w:rPr>
          <w:lastRenderedPageBreak/>
          <w:t>“Mrs. Bisha, the FBI is here with a search warrant. They’d like to speak with Doctor Morton.”</w:t>
        </w:r>
      </w:ins>
    </w:p>
    <w:p w14:paraId="4EF80E6F" w14:textId="77777777" w:rsidR="001418B6" w:rsidRPr="009C230E" w:rsidRDefault="001418B6" w:rsidP="001418B6">
      <w:pPr>
        <w:pStyle w:val="BodyNormal"/>
        <w:rPr>
          <w:ins w:id="3196" w:author="Author"/>
          <w:rFonts w:ascii="Times New Roman" w:hAnsi="Times New Roman" w:cs="Times New Roman"/>
          <w:szCs w:val="24"/>
        </w:rPr>
      </w:pPr>
      <w:ins w:id="3197" w:author="Author">
        <w:r w:rsidRPr="009C230E">
          <w:rPr>
            <w:rFonts w:ascii="Times New Roman" w:hAnsi="Times New Roman" w:cs="Times New Roman"/>
            <w:szCs w:val="24"/>
          </w:rPr>
          <w:t>“Let me speak to them.”</w:t>
        </w:r>
      </w:ins>
    </w:p>
    <w:p w14:paraId="1D4EA460" w14:textId="77777777" w:rsidR="001418B6" w:rsidRPr="009C230E" w:rsidRDefault="001418B6" w:rsidP="001418B6">
      <w:pPr>
        <w:pStyle w:val="BodyNormal"/>
        <w:rPr>
          <w:ins w:id="3198" w:author="Author"/>
          <w:rFonts w:ascii="Times New Roman" w:hAnsi="Times New Roman" w:cs="Times New Roman"/>
          <w:szCs w:val="24"/>
        </w:rPr>
      </w:pPr>
      <w:ins w:id="3199" w:author="Author">
        <w:r w:rsidRPr="009C230E">
          <w:rPr>
            <w:rFonts w:ascii="Times New Roman" w:hAnsi="Times New Roman" w:cs="Times New Roman"/>
            <w:szCs w:val="24"/>
          </w:rPr>
          <w:t>Prentice and Mason shifted positions until the FBI Special Agent-in-Charge was in view.</w:t>
        </w:r>
      </w:ins>
    </w:p>
    <w:p w14:paraId="6D04A780" w14:textId="77777777" w:rsidR="001418B6" w:rsidRPr="009C230E" w:rsidRDefault="001418B6" w:rsidP="001418B6">
      <w:pPr>
        <w:pStyle w:val="BodyNormal"/>
        <w:rPr>
          <w:ins w:id="3200" w:author="Author"/>
          <w:rFonts w:ascii="Times New Roman" w:hAnsi="Times New Roman" w:cs="Times New Roman"/>
          <w:szCs w:val="24"/>
        </w:rPr>
      </w:pPr>
      <w:ins w:id="3201" w:author="Author">
        <w:r w:rsidRPr="009C230E">
          <w:rPr>
            <w:rFonts w:ascii="Times New Roman" w:hAnsi="Times New Roman" w:cs="Times New Roman"/>
            <w:szCs w:val="24"/>
          </w:rPr>
          <w:t xml:space="preserve">“Good afternoon, Mrs. Bisha. We have a </w:t>
        </w:r>
      </w:ins>
      <w:r w:rsidRPr="009C230E">
        <w:rPr>
          <w:rFonts w:ascii="Times New Roman" w:hAnsi="Times New Roman" w:cs="Times New Roman"/>
          <w:szCs w:val="24"/>
        </w:rPr>
        <w:t>federal</w:t>
      </w:r>
      <w:ins w:id="3202" w:author="Author">
        <w:r w:rsidRPr="009C230E">
          <w:rPr>
            <w:rFonts w:ascii="Times New Roman" w:hAnsi="Times New Roman" w:cs="Times New Roman"/>
            <w:szCs w:val="24"/>
          </w:rPr>
          <w:t xml:space="preserve"> search warrant to inspect the Chicago Cyber Engineering </w:t>
        </w:r>
        <w:proofErr w:type="gramStart"/>
        <w:r w:rsidRPr="009C230E">
          <w:rPr>
            <w:rFonts w:ascii="Times New Roman" w:hAnsi="Times New Roman" w:cs="Times New Roman"/>
            <w:szCs w:val="24"/>
          </w:rPr>
          <w:t>facility.”</w:t>
        </w:r>
        <w:proofErr w:type="gramEnd"/>
      </w:ins>
    </w:p>
    <w:p w14:paraId="669AD548" w14:textId="77777777" w:rsidR="001418B6" w:rsidRPr="009C230E" w:rsidRDefault="001418B6" w:rsidP="001418B6">
      <w:pPr>
        <w:pStyle w:val="BodyNormal"/>
        <w:rPr>
          <w:ins w:id="3203" w:author="Author"/>
          <w:rFonts w:ascii="Times New Roman" w:hAnsi="Times New Roman" w:cs="Times New Roman"/>
          <w:szCs w:val="24"/>
        </w:rPr>
      </w:pPr>
      <w:ins w:id="3204" w:author="Author">
        <w:r w:rsidRPr="009C230E">
          <w:rPr>
            <w:rFonts w:ascii="Times New Roman" w:hAnsi="Times New Roman" w:cs="Times New Roman"/>
            <w:szCs w:val="24"/>
          </w:rPr>
          <w:t xml:space="preserve">“Agent Mason, I don’t know how </w:t>
        </w:r>
        <w:del w:id="3205" w:author="Author">
          <w:r w:rsidRPr="009C230E" w:rsidDel="00D72C35">
            <w:rPr>
              <w:rFonts w:ascii="Times New Roman" w:hAnsi="Times New Roman" w:cs="Times New Roman"/>
              <w:szCs w:val="24"/>
            </w:rPr>
            <w:delText>many times my husband, Doctor Morton, and I have told you that a search warrant is unnecessary,</w:delText>
          </w:r>
        </w:del>
        <w:r w:rsidRPr="009C230E">
          <w:rPr>
            <w:rFonts w:ascii="Times New Roman" w:hAnsi="Times New Roman" w:cs="Times New Roman"/>
            <w:szCs w:val="24"/>
          </w:rPr>
          <w:t xml:space="preserve">often my husband, Doctor Morton, and I have told you that a search warrant is unnecessary and that you are welcome to inspect our facility. That said, know this. </w:t>
        </w:r>
        <w:del w:id="3206" w:author="Author">
          <w:r w:rsidRPr="009C230E" w:rsidDel="00D72C35">
            <w:rPr>
              <w:rFonts w:ascii="Times New Roman" w:hAnsi="Times New Roman" w:cs="Times New Roman"/>
              <w:szCs w:val="24"/>
            </w:rPr>
            <w:delText>Our</w:delText>
          </w:r>
        </w:del>
        <w:r w:rsidRPr="009C230E">
          <w:rPr>
            <w:rFonts w:ascii="Times New Roman" w:hAnsi="Times New Roman" w:cs="Times New Roman"/>
            <w:szCs w:val="24"/>
          </w:rPr>
          <w:t xml:space="preserve">We built this building </w:t>
        </w:r>
        <w:del w:id="3207" w:author="Author">
          <w:r w:rsidRPr="009C230E" w:rsidDel="00D72C35">
            <w:rPr>
              <w:rFonts w:ascii="Times New Roman" w:hAnsi="Times New Roman" w:cs="Times New Roman"/>
              <w:szCs w:val="24"/>
            </w:rPr>
            <w:delText xml:space="preserve">is built </w:delText>
          </w:r>
        </w:del>
        <w:r w:rsidRPr="009C230E">
          <w:rPr>
            <w:rFonts w:ascii="Times New Roman" w:hAnsi="Times New Roman" w:cs="Times New Roman"/>
            <w:szCs w:val="24"/>
          </w:rPr>
          <w:t xml:space="preserve">on </w:t>
        </w:r>
        <w:proofErr w:type="gramStart"/>
        <w:r w:rsidRPr="009C230E">
          <w:rPr>
            <w:rFonts w:ascii="Times New Roman" w:hAnsi="Times New Roman" w:cs="Times New Roman"/>
            <w:szCs w:val="24"/>
          </w:rPr>
          <w:t>bedrock</w:t>
        </w:r>
        <w:proofErr w:type="gramEnd"/>
        <w:r w:rsidRPr="009C230E">
          <w:rPr>
            <w:rFonts w:ascii="Times New Roman" w:hAnsi="Times New Roman" w:cs="Times New Roman"/>
            <w:szCs w:val="24"/>
          </w:rPr>
          <w:t xml:space="preserve"> and a thick concrete slab. This slab has conduits </w:t>
        </w:r>
        <w:del w:id="3208" w:author="Author">
          <w:r w:rsidRPr="009C230E" w:rsidDel="002B4A1B">
            <w:rPr>
              <w:rFonts w:ascii="Times New Roman" w:hAnsi="Times New Roman" w:cs="Times New Roman"/>
              <w:szCs w:val="24"/>
            </w:rPr>
            <w:delText xml:space="preserve">and raceways </w:delText>
          </w:r>
        </w:del>
        <w:r w:rsidRPr="009C230E">
          <w:rPr>
            <w:rFonts w:ascii="Times New Roman" w:hAnsi="Times New Roman" w:cs="Times New Roman"/>
            <w:szCs w:val="24"/>
          </w:rPr>
          <w:t xml:space="preserve">running fiber optics and other cables connecting our supercomputer to the server farm. Any jackhammering of these systems will put us out of business for weeks, </w:t>
        </w:r>
        <w:proofErr w:type="gramStart"/>
        <w:r w:rsidRPr="009C230E">
          <w:rPr>
            <w:rFonts w:ascii="Times New Roman" w:hAnsi="Times New Roman" w:cs="Times New Roman"/>
            <w:szCs w:val="24"/>
          </w:rPr>
          <w:t>maybe months</w:t>
        </w:r>
        <w:proofErr w:type="gramEnd"/>
        <w:r w:rsidRPr="009C230E">
          <w:rPr>
            <w:rFonts w:ascii="Times New Roman" w:hAnsi="Times New Roman" w:cs="Times New Roman"/>
            <w:szCs w:val="24"/>
          </w:rPr>
          <w:t>.</w:t>
        </w:r>
      </w:ins>
    </w:p>
    <w:p w14:paraId="5CF507B1" w14:textId="73756169" w:rsidR="001418B6" w:rsidRPr="009C230E" w:rsidRDefault="001418B6" w:rsidP="001418B6">
      <w:pPr>
        <w:pStyle w:val="BodyNormal"/>
        <w:rPr>
          <w:ins w:id="3209" w:author="Author"/>
          <w:rFonts w:ascii="Times New Roman" w:hAnsi="Times New Roman" w:cs="Times New Roman"/>
          <w:szCs w:val="24"/>
        </w:rPr>
      </w:pPr>
      <w:ins w:id="3210" w:author="Author">
        <w:r w:rsidRPr="009C230E">
          <w:rPr>
            <w:rFonts w:ascii="Times New Roman" w:hAnsi="Times New Roman" w:cs="Times New Roman"/>
            <w:szCs w:val="24"/>
          </w:rPr>
          <w:t xml:space="preserve">Let me also advise you that we provide specialized cloud services to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government agencies</w:t>
        </w:r>
        <w:del w:id="3211" w:author="Author">
          <w:r w:rsidRPr="009C230E" w:rsidDel="002B4A1B">
            <w:rPr>
              <w:rFonts w:ascii="Times New Roman" w:hAnsi="Times New Roman" w:cs="Times New Roman"/>
              <w:szCs w:val="24"/>
            </w:rPr>
            <w:delText>,</w:delText>
          </w:r>
        </w:del>
        <w:r w:rsidRPr="009C230E">
          <w:rPr>
            <w:rFonts w:ascii="Times New Roman" w:hAnsi="Times New Roman" w:cs="Times New Roman"/>
            <w:szCs w:val="24"/>
          </w:rPr>
          <w:t xml:space="preserve"> </w:t>
        </w:r>
        <w:del w:id="3212" w:author="Author">
          <w:r w:rsidRPr="009C230E" w:rsidDel="002B4A1B">
            <w:rPr>
              <w:rFonts w:ascii="Times New Roman" w:hAnsi="Times New Roman" w:cs="Times New Roman"/>
              <w:szCs w:val="24"/>
            </w:rPr>
            <w:delText>who</w:delText>
          </w:r>
        </w:del>
        <w:r w:rsidRPr="009C230E">
          <w:rPr>
            <w:rFonts w:ascii="Times New Roman" w:hAnsi="Times New Roman" w:cs="Times New Roman"/>
            <w:szCs w:val="24"/>
          </w:rPr>
          <w:t xml:space="preserve">that rely on the unique, ultra-secure, and reliable data storage that only Doctor Morton’s expertise can provide. </w:t>
        </w:r>
      </w:ins>
      <w:r w:rsidR="00DA708B" w:rsidRPr="009C230E">
        <w:rPr>
          <w:rFonts w:ascii="Times New Roman" w:hAnsi="Times New Roman" w:cs="Times New Roman"/>
          <w:szCs w:val="24"/>
        </w:rPr>
        <w:t>L</w:t>
      </w:r>
      <w:ins w:id="3213" w:author="Author">
        <w:r w:rsidRPr="009C230E">
          <w:rPr>
            <w:rFonts w:ascii="Times New Roman" w:hAnsi="Times New Roman" w:cs="Times New Roman"/>
            <w:szCs w:val="24"/>
          </w:rPr>
          <w:t xml:space="preserve">ast year we </w:t>
        </w:r>
        <w:proofErr w:type="gramStart"/>
        <w:r w:rsidRPr="009C230E">
          <w:rPr>
            <w:rFonts w:ascii="Times New Roman" w:hAnsi="Times New Roman" w:cs="Times New Roman"/>
            <w:szCs w:val="24"/>
          </w:rPr>
          <w:t>did</w:t>
        </w:r>
        <w:proofErr w:type="gramEnd"/>
        <w:r w:rsidRPr="009C230E">
          <w:rPr>
            <w:rFonts w:ascii="Times New Roman" w:hAnsi="Times New Roman" w:cs="Times New Roman"/>
            <w:szCs w:val="24"/>
          </w:rPr>
          <w:t xml:space="preserve"> $650 million in gross receipts, clearing $140 million in profits, from which we paid taxes to Chicago, Illinois, and the Federal Government. I tell you these things, Agent Mason, to remind you that a destructive inspection of our building will have wide-ranging and unnecessary consequences.”</w:t>
        </w:r>
      </w:ins>
    </w:p>
    <w:p w14:paraId="3F34F7A7" w14:textId="77777777" w:rsidR="001418B6" w:rsidRPr="009C230E" w:rsidRDefault="001418B6" w:rsidP="001418B6">
      <w:pPr>
        <w:pStyle w:val="BodyNormal"/>
        <w:rPr>
          <w:ins w:id="3214" w:author="Author"/>
          <w:rFonts w:ascii="Times New Roman" w:hAnsi="Times New Roman" w:cs="Times New Roman"/>
          <w:szCs w:val="24"/>
        </w:rPr>
      </w:pPr>
      <w:ins w:id="3215" w:author="Author">
        <w:r w:rsidRPr="009C230E">
          <w:rPr>
            <w:rFonts w:ascii="Times New Roman" w:hAnsi="Times New Roman" w:cs="Times New Roman"/>
            <w:szCs w:val="24"/>
          </w:rPr>
          <w:t xml:space="preserve">Mason’s face, usually dour and somber, broke into a </w:t>
        </w:r>
        <w:r w:rsidRPr="009C230E">
          <w:rPr>
            <w:rFonts w:ascii="Times New Roman" w:hAnsi="Times New Roman" w:cs="Times New Roman"/>
            <w:szCs w:val="24"/>
          </w:rPr>
          <w:lastRenderedPageBreak/>
          <w:t>chuckle.</w:t>
        </w:r>
      </w:ins>
    </w:p>
    <w:p w14:paraId="6E0DA026" w14:textId="77777777" w:rsidR="001418B6" w:rsidRPr="009C230E" w:rsidRDefault="001418B6" w:rsidP="001418B6">
      <w:pPr>
        <w:pStyle w:val="BodyNormal"/>
        <w:rPr>
          <w:ins w:id="3216" w:author="Author"/>
          <w:rFonts w:ascii="Times New Roman" w:hAnsi="Times New Roman" w:cs="Times New Roman"/>
          <w:szCs w:val="24"/>
        </w:rPr>
      </w:pPr>
      <w:ins w:id="3217" w:author="Author">
        <w:r w:rsidRPr="009C230E">
          <w:rPr>
            <w:rFonts w:ascii="Times New Roman" w:hAnsi="Times New Roman" w:cs="Times New Roman"/>
            <w:szCs w:val="24"/>
          </w:rPr>
          <w:t xml:space="preserve">“Mrs. Bisha, we’re the FBI. Investigation is our surname, and we have our </w:t>
        </w:r>
        <w:del w:id="3218" w:author="Author">
          <w:r w:rsidRPr="009C230E" w:rsidDel="00D72C35">
            <w:rPr>
              <w:rFonts w:ascii="Times New Roman" w:hAnsi="Times New Roman" w:cs="Times New Roman"/>
              <w:szCs w:val="24"/>
            </w:rPr>
            <w:delText xml:space="preserve">own </w:delText>
          </w:r>
        </w:del>
        <w:r w:rsidRPr="009C230E">
          <w:rPr>
            <w:rFonts w:ascii="Times New Roman" w:hAnsi="Times New Roman" w:cs="Times New Roman"/>
            <w:szCs w:val="24"/>
          </w:rPr>
          <w:t>methods. Please get Doctor Morton; I’d like to speak to him.”</w:t>
        </w:r>
      </w:ins>
    </w:p>
    <w:p w14:paraId="1BC5D3E2" w14:textId="77777777" w:rsidR="001418B6" w:rsidRPr="009C230E" w:rsidRDefault="001418B6" w:rsidP="001418B6">
      <w:pPr>
        <w:pStyle w:val="BodyNormal"/>
        <w:rPr>
          <w:ins w:id="3219" w:author="Author"/>
          <w:rFonts w:ascii="Times New Roman" w:hAnsi="Times New Roman" w:cs="Times New Roman"/>
          <w:szCs w:val="24"/>
        </w:rPr>
      </w:pPr>
      <w:ins w:id="3220" w:author="Author">
        <w:r w:rsidRPr="009C230E">
          <w:rPr>
            <w:rFonts w:ascii="Times New Roman" w:hAnsi="Times New Roman" w:cs="Times New Roman"/>
            <w:szCs w:val="24"/>
          </w:rPr>
          <w:t xml:space="preserve">Lendina stood up, looked towards the resort’s bar, and shouted for Lewis Morton, </w:t>
        </w:r>
      </w:ins>
      <w:r w:rsidRPr="009C230E">
        <w:rPr>
          <w:rFonts w:ascii="Times New Roman" w:hAnsi="Times New Roman" w:cs="Times New Roman"/>
          <w:szCs w:val="24"/>
        </w:rPr>
        <w:t>waving for</w:t>
      </w:r>
      <w:ins w:id="3221" w:author="Author">
        <w:r w:rsidRPr="009C230E">
          <w:rPr>
            <w:rFonts w:ascii="Times New Roman" w:hAnsi="Times New Roman" w:cs="Times New Roman"/>
            <w:szCs w:val="24"/>
          </w:rPr>
          <w:t xml:space="preserve"> him to come over. In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seconds, Morton approached Lendina, who moved out of the range of the laptop’s microphone. They conferred </w:t>
        </w:r>
      </w:ins>
      <w:r w:rsidRPr="009C230E">
        <w:rPr>
          <w:rFonts w:ascii="Times New Roman" w:hAnsi="Times New Roman" w:cs="Times New Roman"/>
          <w:szCs w:val="24"/>
        </w:rPr>
        <w:t>briefly</w:t>
      </w:r>
      <w:ins w:id="3222" w:author="Author">
        <w:r w:rsidRPr="009C230E">
          <w:rPr>
            <w:rFonts w:ascii="Times New Roman" w:hAnsi="Times New Roman" w:cs="Times New Roman"/>
            <w:szCs w:val="24"/>
          </w:rPr>
          <w:t xml:space="preserve">, and Lewis Morton </w:t>
        </w:r>
      </w:ins>
      <w:r w:rsidRPr="009C230E">
        <w:rPr>
          <w:rFonts w:ascii="Times New Roman" w:hAnsi="Times New Roman" w:cs="Times New Roman"/>
          <w:szCs w:val="24"/>
        </w:rPr>
        <w:t>s</w:t>
      </w:r>
      <w:ins w:id="3223" w:author="Author">
        <w:r w:rsidRPr="009C230E">
          <w:rPr>
            <w:rFonts w:ascii="Times New Roman" w:hAnsi="Times New Roman" w:cs="Times New Roman"/>
            <w:szCs w:val="24"/>
          </w:rPr>
          <w:t>at facing his laptop computer. Lendina hovered just behind him.</w:t>
        </w:r>
      </w:ins>
    </w:p>
    <w:p w14:paraId="0F5E452B" w14:textId="77777777" w:rsidR="001418B6" w:rsidRPr="009C230E" w:rsidRDefault="001418B6" w:rsidP="001418B6">
      <w:pPr>
        <w:pStyle w:val="BodyNormal"/>
        <w:rPr>
          <w:ins w:id="3224" w:author="Author"/>
          <w:rFonts w:ascii="Times New Roman" w:hAnsi="Times New Roman" w:cs="Times New Roman"/>
          <w:szCs w:val="24"/>
        </w:rPr>
      </w:pPr>
      <w:ins w:id="3225" w:author="Author">
        <w:r w:rsidRPr="009C230E">
          <w:rPr>
            <w:rFonts w:ascii="Times New Roman" w:hAnsi="Times New Roman" w:cs="Times New Roman"/>
            <w:szCs w:val="24"/>
          </w:rPr>
          <w:t>“Good afternoon, Agent Mason. What can I do for you?”</w:t>
        </w:r>
      </w:ins>
    </w:p>
    <w:p w14:paraId="2E9041B6" w14:textId="77777777" w:rsidR="001418B6" w:rsidRPr="009C230E" w:rsidDel="002B4A1B" w:rsidRDefault="001418B6" w:rsidP="001418B6">
      <w:pPr>
        <w:pStyle w:val="BodyNormal"/>
        <w:rPr>
          <w:ins w:id="3226" w:author="Author"/>
          <w:del w:id="3227" w:author="Author"/>
          <w:rFonts w:ascii="Times New Roman" w:hAnsi="Times New Roman" w:cs="Times New Roman"/>
          <w:szCs w:val="24"/>
        </w:rPr>
      </w:pPr>
      <w:ins w:id="3228" w:author="Author">
        <w:del w:id="3229" w:author="Author">
          <w:r w:rsidRPr="009C230E" w:rsidDel="002B4A1B">
            <w:rPr>
              <w:rFonts w:ascii="Times New Roman" w:hAnsi="Times New Roman" w:cs="Times New Roman"/>
              <w:szCs w:val="24"/>
            </w:rPr>
            <w:delText xml:space="preserve"> Dr. Lewis Morton said, his eyes locked on the laptop’s camera lens.</w:delText>
          </w:r>
        </w:del>
      </w:ins>
    </w:p>
    <w:p w14:paraId="6F35BAB5" w14:textId="77777777" w:rsidR="001418B6" w:rsidRPr="009C230E" w:rsidRDefault="001418B6" w:rsidP="001418B6">
      <w:pPr>
        <w:pStyle w:val="BodyNormal"/>
        <w:rPr>
          <w:ins w:id="3230" w:author="Author"/>
          <w:rFonts w:ascii="Times New Roman" w:hAnsi="Times New Roman" w:cs="Times New Roman"/>
          <w:szCs w:val="24"/>
        </w:rPr>
      </w:pPr>
      <w:ins w:id="3231" w:author="Author">
        <w:r w:rsidRPr="009C230E">
          <w:rPr>
            <w:rFonts w:ascii="Times New Roman" w:hAnsi="Times New Roman" w:cs="Times New Roman"/>
            <w:szCs w:val="24"/>
          </w:rPr>
          <w:t>"Doctor Morton, please disengage your security system so my staff can enter any room in the facility?”</w:t>
        </w:r>
      </w:ins>
    </w:p>
    <w:p w14:paraId="7B48988D" w14:textId="77777777" w:rsidR="001418B6" w:rsidRPr="009C230E" w:rsidRDefault="001418B6" w:rsidP="001418B6">
      <w:pPr>
        <w:pStyle w:val="BodyNormal"/>
        <w:rPr>
          <w:ins w:id="3232" w:author="Author"/>
          <w:rFonts w:ascii="Times New Roman" w:hAnsi="Times New Roman" w:cs="Times New Roman"/>
          <w:szCs w:val="24"/>
        </w:rPr>
      </w:pPr>
      <w:ins w:id="3233" w:author="Author">
        <w:r w:rsidRPr="009C230E">
          <w:rPr>
            <w:rFonts w:ascii="Times New Roman" w:hAnsi="Times New Roman" w:cs="Times New Roman"/>
            <w:szCs w:val="24"/>
          </w:rPr>
          <w:t>“Very well, this will take a minute.”</w:t>
        </w:r>
      </w:ins>
    </w:p>
    <w:p w14:paraId="2B116185" w14:textId="77777777" w:rsidR="001418B6" w:rsidRPr="009C230E" w:rsidRDefault="001418B6" w:rsidP="001418B6">
      <w:pPr>
        <w:pStyle w:val="BodyNormal"/>
        <w:rPr>
          <w:ins w:id="3234" w:author="Author"/>
          <w:rFonts w:ascii="Times New Roman" w:hAnsi="Times New Roman" w:cs="Times New Roman"/>
          <w:szCs w:val="24"/>
        </w:rPr>
      </w:pPr>
      <w:ins w:id="3235" w:author="Author">
        <w:r w:rsidRPr="009C230E">
          <w:rPr>
            <w:rFonts w:ascii="Times New Roman" w:hAnsi="Times New Roman" w:cs="Times New Roman"/>
            <w:szCs w:val="24"/>
          </w:rPr>
          <w:t>Morton tapped away at his keypad, requesting remote access to the Chicago Cyber Engineering supercomputer. Morgan Prentice typed something at his end to authorize remote access, and in seconds, Mason noticed that the display and LED indicators on a swipe-card unit at a doorway near him went dark.</w:t>
        </w:r>
      </w:ins>
    </w:p>
    <w:p w14:paraId="54D6EE60" w14:textId="2A951B8D" w:rsidR="001418B6" w:rsidRPr="009C230E" w:rsidRDefault="001418B6" w:rsidP="001418B6">
      <w:pPr>
        <w:pStyle w:val="BodyNormal"/>
        <w:rPr>
          <w:ins w:id="3236" w:author="Author"/>
          <w:rFonts w:ascii="Times New Roman" w:hAnsi="Times New Roman" w:cs="Times New Roman"/>
          <w:szCs w:val="24"/>
        </w:rPr>
      </w:pPr>
      <w:ins w:id="3237" w:author="Author">
        <w:r w:rsidRPr="009C230E">
          <w:rPr>
            <w:rFonts w:ascii="Times New Roman" w:hAnsi="Times New Roman" w:cs="Times New Roman"/>
            <w:szCs w:val="24"/>
          </w:rPr>
          <w:t xml:space="preserve">“Agent Mason, our security system is off; you should be able to go through any door in the building. Let me explain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things to you. We do not allow employees to bring personal smartphones, iWatches, </w:t>
        </w:r>
      </w:ins>
      <w:r w:rsidRPr="009C230E">
        <w:rPr>
          <w:rFonts w:ascii="Times New Roman" w:hAnsi="Times New Roman" w:cs="Times New Roman"/>
          <w:szCs w:val="24"/>
        </w:rPr>
        <w:t>or m</w:t>
      </w:r>
      <w:ins w:id="3238" w:author="Author">
        <w:r w:rsidRPr="009C230E">
          <w:rPr>
            <w:rFonts w:ascii="Times New Roman" w:hAnsi="Times New Roman" w:cs="Times New Roman"/>
            <w:szCs w:val="24"/>
          </w:rPr>
          <w:t xml:space="preserve">emory glasses into the building. These items are in a storage locker behind the </w:t>
        </w:r>
        <w:r w:rsidRPr="009C230E">
          <w:rPr>
            <w:rFonts w:ascii="Times New Roman" w:hAnsi="Times New Roman" w:cs="Times New Roman"/>
            <w:szCs w:val="24"/>
          </w:rPr>
          <w:lastRenderedPageBreak/>
          <w:t xml:space="preserve">X-ray machine near the door. Employees use Microsoft Super Surface laptops, which we supply, to do Cloud Computing with our supercomputer. Each office has a CAT-500 cable to connect the Microsoft machines to our system. These laptops have an alternate login for management use. I’ll now dictate the username and password that will get you into any computer in the building, including our </w:t>
        </w:r>
      </w:ins>
      <w:r w:rsidR="00F76033" w:rsidRPr="009C230E">
        <w:rPr>
          <w:rFonts w:ascii="Times New Roman" w:hAnsi="Times New Roman" w:cs="Times New Roman"/>
          <w:szCs w:val="24"/>
        </w:rPr>
        <w:t>Samsung Pulsar All-Flash Storage System</w:t>
      </w:r>
      <w:ins w:id="3239" w:author="Author">
        <w:r w:rsidRPr="009C230E">
          <w:rPr>
            <w:rFonts w:ascii="Times New Roman" w:hAnsi="Times New Roman" w:cs="Times New Roman"/>
            <w:szCs w:val="24"/>
          </w:rPr>
          <w:t xml:space="preserve"> supercomputer, in executive mode. Please write this down and distribute it to your staff. Anything else I can help you with, Agent?”</w:t>
        </w:r>
      </w:ins>
    </w:p>
    <w:p w14:paraId="5483C884" w14:textId="77777777" w:rsidR="001418B6" w:rsidRPr="009C230E" w:rsidRDefault="001418B6" w:rsidP="001418B6">
      <w:pPr>
        <w:pStyle w:val="BodyNormal"/>
        <w:rPr>
          <w:ins w:id="3240" w:author="Author"/>
          <w:rFonts w:ascii="Times New Roman" w:hAnsi="Times New Roman" w:cs="Times New Roman"/>
          <w:szCs w:val="24"/>
        </w:rPr>
      </w:pPr>
      <w:ins w:id="3241" w:author="Author">
        <w:r w:rsidRPr="009C230E">
          <w:rPr>
            <w:rFonts w:ascii="Times New Roman" w:hAnsi="Times New Roman" w:cs="Times New Roman"/>
            <w:szCs w:val="24"/>
          </w:rPr>
          <w:t>“Yes, where is Mister Bisha?”</w:t>
        </w:r>
      </w:ins>
    </w:p>
    <w:p w14:paraId="5EB06284" w14:textId="77777777" w:rsidR="001418B6" w:rsidRPr="009C230E" w:rsidRDefault="001418B6" w:rsidP="001418B6">
      <w:pPr>
        <w:pStyle w:val="BodyNormal"/>
        <w:rPr>
          <w:ins w:id="3242" w:author="Author"/>
          <w:rFonts w:ascii="Times New Roman" w:hAnsi="Times New Roman" w:cs="Times New Roman"/>
          <w:szCs w:val="24"/>
        </w:rPr>
      </w:pPr>
      <w:ins w:id="3243" w:author="Author">
        <w:r w:rsidRPr="009C230E">
          <w:rPr>
            <w:rFonts w:ascii="Times New Roman" w:hAnsi="Times New Roman" w:cs="Times New Roman"/>
            <w:szCs w:val="24"/>
          </w:rPr>
          <w:t>“He’s out on the golf course with the Project Managers,” replied Lendina. “This resort has one of the world’s most expensive golf courses, replete with ocean vistas on every hole.”</w:t>
        </w:r>
      </w:ins>
    </w:p>
    <w:p w14:paraId="2FC057BE" w14:textId="77777777" w:rsidR="001418B6" w:rsidRPr="009C230E" w:rsidRDefault="001418B6" w:rsidP="001418B6">
      <w:pPr>
        <w:pStyle w:val="BodyNormal"/>
        <w:rPr>
          <w:ins w:id="3244" w:author="Author"/>
          <w:rFonts w:ascii="Times New Roman" w:hAnsi="Times New Roman" w:cs="Times New Roman"/>
          <w:szCs w:val="24"/>
        </w:rPr>
      </w:pPr>
      <w:ins w:id="3245" w:author="Author">
        <w:r w:rsidRPr="009C230E">
          <w:rPr>
            <w:rFonts w:ascii="Times New Roman" w:hAnsi="Times New Roman" w:cs="Times New Roman"/>
            <w:szCs w:val="24"/>
          </w:rPr>
          <w:t>“Mrs. Bisha, is Magda Galanis with you?”</w:t>
        </w:r>
      </w:ins>
    </w:p>
    <w:p w14:paraId="00F2DC2F" w14:textId="77777777" w:rsidR="001418B6" w:rsidRPr="009C230E" w:rsidRDefault="001418B6" w:rsidP="001418B6">
      <w:pPr>
        <w:pStyle w:val="BodyNormal"/>
        <w:rPr>
          <w:ins w:id="3246" w:author="Author"/>
          <w:rFonts w:ascii="Times New Roman" w:hAnsi="Times New Roman" w:cs="Times New Roman"/>
          <w:szCs w:val="24"/>
        </w:rPr>
      </w:pPr>
      <w:ins w:id="3247" w:author="Author">
        <w:r w:rsidRPr="009C230E">
          <w:rPr>
            <w:rFonts w:ascii="Times New Roman" w:hAnsi="Times New Roman" w:cs="Times New Roman"/>
            <w:szCs w:val="24"/>
          </w:rPr>
          <w:t>“Seriously, Agent Mason? The La Touche De l'artiste gallery had a successful year, so we included her in our executive retreat. She’s at the resort’s spa today.”</w:t>
        </w:r>
      </w:ins>
    </w:p>
    <w:p w14:paraId="7FF5A779" w14:textId="77777777" w:rsidR="001418B6" w:rsidRPr="009C230E" w:rsidRDefault="001418B6" w:rsidP="001418B6">
      <w:pPr>
        <w:pStyle w:val="BodyNormal"/>
        <w:rPr>
          <w:ins w:id="3248" w:author="Author"/>
          <w:rFonts w:ascii="Times New Roman" w:hAnsi="Times New Roman" w:cs="Times New Roman"/>
          <w:szCs w:val="24"/>
        </w:rPr>
      </w:pPr>
      <w:ins w:id="3249" w:author="Author">
        <w:r w:rsidRPr="009C230E">
          <w:rPr>
            <w:rFonts w:ascii="Times New Roman" w:hAnsi="Times New Roman" w:cs="Times New Roman"/>
            <w:szCs w:val="24"/>
          </w:rPr>
          <w:t>“Agent Mason, why did you decide to visit our facility today?”</w:t>
        </w:r>
      </w:ins>
    </w:p>
    <w:p w14:paraId="0E26DA34" w14:textId="77777777" w:rsidR="001418B6" w:rsidRPr="009C230E" w:rsidRDefault="001418B6" w:rsidP="001418B6">
      <w:pPr>
        <w:pStyle w:val="BodyNormal"/>
        <w:rPr>
          <w:ins w:id="3250" w:author="Author"/>
          <w:rFonts w:ascii="Times New Roman" w:hAnsi="Times New Roman" w:cs="Times New Roman"/>
          <w:szCs w:val="24"/>
        </w:rPr>
      </w:pPr>
      <w:ins w:id="3251" w:author="Author">
        <w:r w:rsidRPr="009C230E">
          <w:rPr>
            <w:rFonts w:ascii="Times New Roman" w:hAnsi="Times New Roman" w:cs="Times New Roman"/>
            <w:szCs w:val="24"/>
          </w:rPr>
          <w:t>“Why did you get your company’s senior staff out of the country t</w:t>
        </w:r>
        <w:del w:id="3252" w:author="Author">
          <w:r w:rsidRPr="009C230E" w:rsidDel="00D72C35">
            <w:rPr>
              <w:rFonts w:ascii="Times New Roman" w:hAnsi="Times New Roman" w:cs="Times New Roman"/>
              <w:szCs w:val="24"/>
            </w:rPr>
            <w:delText xml:space="preserve">his </w:delText>
          </w:r>
        </w:del>
        <w:r w:rsidRPr="009C230E">
          <w:rPr>
            <w:rFonts w:ascii="Times New Roman" w:hAnsi="Times New Roman" w:cs="Times New Roman"/>
            <w:szCs w:val="24"/>
          </w:rPr>
          <w:t>oday, Doctor Morton</w:t>
        </w:r>
        <w:del w:id="3253" w:author="Author">
          <w:r w:rsidRPr="009C230E" w:rsidDel="002B4A1B">
            <w:rPr>
              <w:rFonts w:ascii="Times New Roman" w:hAnsi="Times New Roman" w:cs="Times New Roman"/>
              <w:szCs w:val="24"/>
            </w:rPr>
            <w:delText>.</w:delText>
          </w:r>
        </w:del>
        <w:r w:rsidRPr="009C230E">
          <w:rPr>
            <w:rFonts w:ascii="Times New Roman" w:hAnsi="Times New Roman" w:cs="Times New Roman"/>
            <w:szCs w:val="24"/>
          </w:rPr>
          <w:t>? Was it to establish an alibi?”</w:t>
        </w:r>
      </w:ins>
    </w:p>
    <w:p w14:paraId="038DA4AE" w14:textId="77777777" w:rsidR="001418B6" w:rsidRPr="009C230E" w:rsidRDefault="001418B6" w:rsidP="001418B6">
      <w:pPr>
        <w:pStyle w:val="BodyNormal"/>
        <w:rPr>
          <w:ins w:id="3254" w:author="Author"/>
          <w:rFonts w:ascii="Times New Roman" w:hAnsi="Times New Roman" w:cs="Times New Roman"/>
          <w:szCs w:val="24"/>
        </w:rPr>
      </w:pPr>
      <w:ins w:id="3255" w:author="Author">
        <w:r w:rsidRPr="009C230E">
          <w:rPr>
            <w:rFonts w:ascii="Times New Roman" w:hAnsi="Times New Roman" w:cs="Times New Roman"/>
            <w:szCs w:val="24"/>
          </w:rPr>
          <w:t>“An alibi for what?”</w:t>
        </w:r>
      </w:ins>
    </w:p>
    <w:p w14:paraId="6BF36BFE" w14:textId="1A70C30C" w:rsidR="001418B6" w:rsidRPr="009C230E" w:rsidRDefault="001418B6" w:rsidP="001418B6">
      <w:pPr>
        <w:pStyle w:val="BodyNormal"/>
        <w:rPr>
          <w:ins w:id="3256" w:author="Author"/>
          <w:rFonts w:ascii="Times New Roman" w:hAnsi="Times New Roman" w:cs="Times New Roman"/>
          <w:szCs w:val="24"/>
        </w:rPr>
      </w:pPr>
      <w:ins w:id="3257" w:author="Author">
        <w:r w:rsidRPr="009C230E">
          <w:rPr>
            <w:rFonts w:ascii="Times New Roman" w:hAnsi="Times New Roman" w:cs="Times New Roman"/>
            <w:szCs w:val="24"/>
          </w:rPr>
          <w:t xml:space="preserve">“Watch the news, Doctor Morton. If </w:t>
        </w:r>
        <w:proofErr w:type="gramStart"/>
        <w:r w:rsidRPr="009C230E">
          <w:rPr>
            <w:rFonts w:ascii="Times New Roman" w:hAnsi="Times New Roman" w:cs="Times New Roman"/>
            <w:szCs w:val="24"/>
          </w:rPr>
          <w:t>you will</w:t>
        </w:r>
        <w:proofErr w:type="gramEnd"/>
        <w:r w:rsidRPr="009C230E">
          <w:rPr>
            <w:rFonts w:ascii="Times New Roman" w:hAnsi="Times New Roman" w:cs="Times New Roman"/>
            <w:szCs w:val="24"/>
          </w:rPr>
          <w:t xml:space="preserve"> excuse me, </w:t>
        </w:r>
        <w:r w:rsidRPr="009C230E">
          <w:rPr>
            <w:rFonts w:ascii="Times New Roman" w:hAnsi="Times New Roman" w:cs="Times New Roman"/>
            <w:szCs w:val="24"/>
          </w:rPr>
          <w:lastRenderedPageBreak/>
          <w:t xml:space="preserve">I’m going to have a look around. Ms. Walsh, please terminate this </w:t>
        </w:r>
      </w:ins>
      <w:r w:rsidR="00DA708B" w:rsidRPr="009C230E">
        <w:rPr>
          <w:rFonts w:ascii="Times New Roman" w:hAnsi="Times New Roman" w:cs="Times New Roman"/>
          <w:szCs w:val="24"/>
        </w:rPr>
        <w:t>conference</w:t>
      </w:r>
      <w:ins w:id="3258" w:author="Author">
        <w:r w:rsidRPr="009C230E">
          <w:rPr>
            <w:rFonts w:ascii="Times New Roman" w:hAnsi="Times New Roman" w:cs="Times New Roman"/>
            <w:szCs w:val="24"/>
          </w:rPr>
          <w:t xml:space="preserve"> call.”  </w:t>
        </w:r>
      </w:ins>
    </w:p>
    <w:p w14:paraId="7482E5BB" w14:textId="77777777" w:rsidR="001418B6" w:rsidRPr="009C230E" w:rsidRDefault="001418B6" w:rsidP="001418B6">
      <w:pPr>
        <w:pStyle w:val="BodyNormal"/>
        <w:rPr>
          <w:ins w:id="3259" w:author="Author"/>
          <w:rFonts w:ascii="Times New Roman" w:hAnsi="Times New Roman" w:cs="Times New Roman"/>
          <w:szCs w:val="24"/>
        </w:rPr>
      </w:pPr>
    </w:p>
    <w:p w14:paraId="5CB43DE1" w14:textId="77777777" w:rsidR="001418B6" w:rsidRPr="009C230E" w:rsidRDefault="001418B6" w:rsidP="001418B6">
      <w:pPr>
        <w:pStyle w:val="BodyNormal"/>
        <w:rPr>
          <w:ins w:id="3260" w:author="Author"/>
          <w:rFonts w:ascii="Times New Roman" w:hAnsi="Times New Roman" w:cs="Times New Roman"/>
          <w:szCs w:val="24"/>
        </w:rPr>
      </w:pPr>
    </w:p>
    <w:p w14:paraId="09B6BFD3" w14:textId="77777777" w:rsidR="001418B6" w:rsidRPr="00206EEE" w:rsidRDefault="001418B6">
      <w:pPr>
        <w:pStyle w:val="ASubheadLevel1"/>
        <w:rPr>
          <w:ins w:id="3261" w:author="Author"/>
        </w:rPr>
        <w:pPrChange w:id="3262" w:author="Author">
          <w:pPr>
            <w:pStyle w:val="BodyNormal"/>
          </w:pPr>
        </w:pPrChange>
      </w:pPr>
      <w:bookmarkStart w:id="3263" w:name="_Toc172536984"/>
      <w:bookmarkStart w:id="3264" w:name="_Toc192624417"/>
      <w:ins w:id="3265" w:author="Author">
        <w:r w:rsidRPr="00206EEE">
          <w:t>Natalie Makes the National News</w:t>
        </w:r>
        <w:bookmarkEnd w:id="3263"/>
        <w:bookmarkEnd w:id="3264"/>
      </w:ins>
    </w:p>
    <w:p w14:paraId="42E9C863" w14:textId="77777777" w:rsidR="001418B6" w:rsidRPr="009C230E" w:rsidRDefault="001418B6" w:rsidP="001418B6">
      <w:pPr>
        <w:pStyle w:val="BodyNormal"/>
        <w:rPr>
          <w:ins w:id="3266" w:author="Author"/>
          <w:rFonts w:ascii="Times New Roman" w:hAnsi="Times New Roman" w:cs="Times New Roman"/>
          <w:szCs w:val="24"/>
        </w:rPr>
      </w:pPr>
      <w:ins w:id="3267" w:author="Author">
        <w:r w:rsidRPr="009C230E">
          <w:rPr>
            <w:rFonts w:ascii="Times New Roman" w:hAnsi="Times New Roman" w:cs="Times New Roman"/>
            <w:szCs w:val="24"/>
          </w:rPr>
          <w:t xml:space="preserve">In the Sentinel’s multi-media room, Natalie </w:t>
        </w:r>
        <w:del w:id="3268" w:author="Author">
          <w:r w:rsidRPr="009C230E" w:rsidDel="00846EA1">
            <w:rPr>
              <w:rFonts w:ascii="Times New Roman" w:hAnsi="Times New Roman" w:cs="Times New Roman"/>
              <w:szCs w:val="24"/>
            </w:rPr>
            <w:delText xml:space="preserve">Rumsfort </w:delText>
          </w:r>
        </w:del>
        <w:r w:rsidRPr="009C230E">
          <w:rPr>
            <w:rFonts w:ascii="Times New Roman" w:hAnsi="Times New Roman" w:cs="Times New Roman"/>
            <w:szCs w:val="24"/>
          </w:rPr>
          <w:t xml:space="preserve">adjusted the belt of her dark </w:t>
        </w:r>
        <w:proofErr w:type="gramStart"/>
        <w:r w:rsidRPr="009C230E">
          <w:rPr>
            <w:rFonts w:ascii="Times New Roman" w:hAnsi="Times New Roman" w:cs="Times New Roman"/>
            <w:szCs w:val="24"/>
          </w:rPr>
          <w:t>navy blue</w:t>
        </w:r>
        <w:proofErr w:type="gramEnd"/>
        <w:r w:rsidRPr="009C230E">
          <w:rPr>
            <w:rFonts w:ascii="Times New Roman" w:hAnsi="Times New Roman" w:cs="Times New Roman"/>
            <w:szCs w:val="24"/>
          </w:rPr>
          <w:t xml:space="preserve"> long-sleeved dress. Th</w:t>
        </w:r>
        <w:del w:id="3269" w:author="Author">
          <w:r w:rsidRPr="009C230E" w:rsidDel="001D4721">
            <w:rPr>
              <w:rFonts w:ascii="Times New Roman" w:hAnsi="Times New Roman" w:cs="Times New Roman"/>
              <w:szCs w:val="24"/>
            </w:rPr>
            <w:delText>e</w:delText>
          </w:r>
        </w:del>
        <w:r w:rsidRPr="009C230E">
          <w:rPr>
            <w:rFonts w:ascii="Times New Roman" w:hAnsi="Times New Roman" w:cs="Times New Roman"/>
            <w:szCs w:val="24"/>
          </w:rPr>
          <w:t xml:space="preserve">is dress, popularized by </w:t>
        </w:r>
        <w:del w:id="3270" w:author="Author">
          <w:r w:rsidRPr="009C230E" w:rsidDel="004147B0">
            <w:rPr>
              <w:rFonts w:ascii="Times New Roman" w:hAnsi="Times New Roman" w:cs="Times New Roman"/>
              <w:szCs w:val="24"/>
            </w:rPr>
            <w:delText>the</w:delText>
          </w:r>
        </w:del>
        <w:r w:rsidRPr="009C230E">
          <w:rPr>
            <w:rFonts w:ascii="Times New Roman" w:hAnsi="Times New Roman" w:cs="Times New Roman"/>
            <w:szCs w:val="24"/>
          </w:rPr>
          <w:t>England’s Queen Kate Middleton, is suitably modest</w:t>
        </w:r>
        <w:del w:id="3271" w:author="Author">
          <w:r w:rsidRPr="009C230E" w:rsidDel="001D4721">
            <w:rPr>
              <w:rFonts w:ascii="Times New Roman" w:hAnsi="Times New Roman" w:cs="Times New Roman"/>
              <w:szCs w:val="24"/>
            </w:rPr>
            <w:delText>,</w:delText>
          </w:r>
        </w:del>
        <w:r w:rsidRPr="009C230E">
          <w:rPr>
            <w:rFonts w:ascii="Times New Roman" w:hAnsi="Times New Roman" w:cs="Times New Roman"/>
            <w:szCs w:val="24"/>
          </w:rPr>
          <w:t xml:space="preserve"> with hems below the knees. Rumsfort closed her eyes for a second, trying valiantly to suppress her nervousness, for this was her first national exposure, an appearance on NBC’s </w:t>
        </w:r>
        <w:del w:id="3272" w:author="Author">
          <w:r w:rsidRPr="009C230E" w:rsidDel="007F1DEA">
            <w:rPr>
              <w:rFonts w:ascii="Times New Roman" w:hAnsi="Times New Roman" w:cs="Times New Roman"/>
              <w:szCs w:val="24"/>
            </w:rPr>
            <w:delText>Today</w:delText>
          </w:r>
        </w:del>
        <w:r w:rsidRPr="009C230E">
          <w:rPr>
            <w:rFonts w:ascii="Times New Roman" w:hAnsi="Times New Roman" w:cs="Times New Roman"/>
            <w:szCs w:val="24"/>
          </w:rPr>
          <w:t>The News at Noon show.</w:t>
        </w:r>
      </w:ins>
    </w:p>
    <w:p w14:paraId="1DB9436D" w14:textId="77777777" w:rsidR="001418B6" w:rsidRPr="009C230E" w:rsidRDefault="001418B6" w:rsidP="001418B6">
      <w:pPr>
        <w:pStyle w:val="BodyNormal"/>
        <w:rPr>
          <w:ins w:id="3273" w:author="Author"/>
          <w:rFonts w:ascii="Times New Roman" w:hAnsi="Times New Roman" w:cs="Times New Roman"/>
          <w:szCs w:val="24"/>
        </w:rPr>
      </w:pPr>
      <w:ins w:id="3274" w:author="Author">
        <w:r w:rsidRPr="009C230E">
          <w:rPr>
            <w:rFonts w:ascii="Times New Roman" w:hAnsi="Times New Roman" w:cs="Times New Roman"/>
            <w:szCs w:val="24"/>
          </w:rPr>
          <w:t xml:space="preserve">“Thirty seconds left in their commercial block,” reminded Antoine, the Sentinel’s multi-media manager. Rumsfort stood in front of a green screen background so that chroma-key trickery would show Natalie </w:t>
        </w:r>
        <w:del w:id="3275" w:author="Author">
          <w:r w:rsidRPr="009C230E" w:rsidDel="001D4721">
            <w:rPr>
              <w:rFonts w:ascii="Times New Roman" w:hAnsi="Times New Roman" w:cs="Times New Roman"/>
              <w:szCs w:val="24"/>
            </w:rPr>
            <w:delText>filled with</w:delText>
          </w:r>
        </w:del>
        <w:r w:rsidRPr="009C230E">
          <w:rPr>
            <w:rFonts w:ascii="Times New Roman" w:hAnsi="Times New Roman" w:cs="Times New Roman"/>
            <w:szCs w:val="24"/>
          </w:rPr>
          <w:t xml:space="preserve">in front of a picturesque view of Chicago’s waterfront. She stared at one large display panel showing </w:t>
        </w:r>
      </w:ins>
      <w:r w:rsidRPr="009C230E">
        <w:rPr>
          <w:rFonts w:ascii="Times New Roman" w:hAnsi="Times New Roman" w:cs="Times New Roman"/>
          <w:szCs w:val="24"/>
        </w:rPr>
        <w:t>Lana</w:t>
      </w:r>
      <w:ins w:id="3276" w:author="Author">
        <w:r w:rsidRPr="009C230E">
          <w:rPr>
            <w:rFonts w:ascii="Times New Roman" w:hAnsi="Times New Roman" w:cs="Times New Roman"/>
            <w:szCs w:val="24"/>
          </w:rPr>
          <w:t xml:space="preserve"> Olsen, the NBC anchor, speaking to a staffer. </w:t>
        </w:r>
        <w:del w:id="3277" w:author="Author">
          <w:r w:rsidRPr="009C230E" w:rsidDel="00C87B25">
            <w:rPr>
              <w:rFonts w:ascii="Times New Roman" w:hAnsi="Times New Roman" w:cs="Times New Roman"/>
              <w:szCs w:val="24"/>
            </w:rPr>
            <w:delText>The</w:delText>
          </w:r>
        </w:del>
        <w:r w:rsidRPr="009C230E">
          <w:rPr>
            <w:rFonts w:ascii="Times New Roman" w:hAnsi="Times New Roman" w:cs="Times New Roman"/>
            <w:szCs w:val="24"/>
          </w:rPr>
          <w:t xml:space="preserve">As the staffer scurried away, </w:t>
        </w:r>
        <w:del w:id="3278" w:author="Author">
          <w:r w:rsidRPr="009C230E" w:rsidDel="00C87B25">
            <w:rPr>
              <w:rFonts w:ascii="Times New Roman" w:hAnsi="Times New Roman" w:cs="Times New Roman"/>
              <w:szCs w:val="24"/>
            </w:rPr>
            <w:delText xml:space="preserve">and </w:delText>
          </w:r>
        </w:del>
      </w:ins>
      <w:r w:rsidRPr="009C230E">
        <w:rPr>
          <w:rFonts w:ascii="Times New Roman" w:hAnsi="Times New Roman" w:cs="Times New Roman"/>
          <w:szCs w:val="24"/>
        </w:rPr>
        <w:t>Lana</w:t>
      </w:r>
      <w:ins w:id="3279" w:author="Author">
        <w:r w:rsidRPr="009C230E">
          <w:rPr>
            <w:rFonts w:ascii="Times New Roman" w:hAnsi="Times New Roman" w:cs="Times New Roman"/>
            <w:szCs w:val="24"/>
          </w:rPr>
          <w:t xml:space="preserve">’s image showed </w:t>
        </w:r>
        <w:del w:id="3280" w:author="Author">
          <w:r w:rsidRPr="009C230E" w:rsidDel="00C87B25">
            <w:rPr>
              <w:rFonts w:ascii="Times New Roman" w:hAnsi="Times New Roman" w:cs="Times New Roman"/>
              <w:szCs w:val="24"/>
            </w:rPr>
            <w:delText>the</w:delText>
          </w:r>
        </w:del>
        <w:r w:rsidRPr="009C230E">
          <w:rPr>
            <w:rFonts w:ascii="Times New Roman" w:hAnsi="Times New Roman" w:cs="Times New Roman"/>
            <w:szCs w:val="24"/>
          </w:rPr>
          <w:t xml:space="preserve">a Producer counting “three, two, one” with his fingers. </w:t>
        </w:r>
      </w:ins>
      <w:r w:rsidRPr="009C230E">
        <w:rPr>
          <w:rFonts w:ascii="Times New Roman" w:hAnsi="Times New Roman" w:cs="Times New Roman"/>
          <w:szCs w:val="24"/>
        </w:rPr>
        <w:t>Lana</w:t>
      </w:r>
      <w:ins w:id="3281" w:author="Author">
        <w:r w:rsidRPr="009C230E">
          <w:rPr>
            <w:rFonts w:ascii="Times New Roman" w:hAnsi="Times New Roman" w:cs="Times New Roman"/>
            <w:szCs w:val="24"/>
          </w:rPr>
          <w:t xml:space="preserve"> looked up, smiled, and started speaking.</w:t>
        </w:r>
      </w:ins>
    </w:p>
    <w:p w14:paraId="675C6EAF" w14:textId="77777777" w:rsidR="001418B6" w:rsidRPr="009C230E" w:rsidRDefault="001418B6" w:rsidP="001418B6">
      <w:pPr>
        <w:pStyle w:val="BodyNormal"/>
        <w:rPr>
          <w:ins w:id="3282" w:author="Author"/>
          <w:rFonts w:ascii="Times New Roman" w:hAnsi="Times New Roman" w:cs="Times New Roman"/>
          <w:szCs w:val="24"/>
        </w:rPr>
      </w:pPr>
      <w:ins w:id="3283" w:author="Author">
        <w:r w:rsidRPr="009C230E">
          <w:rPr>
            <w:rFonts w:ascii="Times New Roman" w:hAnsi="Times New Roman" w:cs="Times New Roman"/>
            <w:szCs w:val="24"/>
          </w:rPr>
          <w:t xml:space="preserve">“We are back, and now to that extraordinary situation in Chicago early this morning where a Russian assassination team tried to kill one of Chicago’s most prominent families </w:t>
        </w:r>
        <w:r w:rsidRPr="009C230E">
          <w:rPr>
            <w:rFonts w:ascii="Times New Roman" w:hAnsi="Times New Roman" w:cs="Times New Roman"/>
            <w:szCs w:val="24"/>
          </w:rPr>
          <w:lastRenderedPageBreak/>
          <w:t>and the woman</w:t>
        </w:r>
      </w:ins>
      <w:r w:rsidRPr="009C230E">
        <w:rPr>
          <w:rFonts w:ascii="Times New Roman" w:hAnsi="Times New Roman" w:cs="Times New Roman"/>
          <w:szCs w:val="24"/>
        </w:rPr>
        <w:t>,</w:t>
      </w:r>
      <w:ins w:id="3284" w:author="Author">
        <w:r w:rsidRPr="009C230E">
          <w:rPr>
            <w:rFonts w:ascii="Times New Roman" w:hAnsi="Times New Roman" w:cs="Times New Roman"/>
            <w:szCs w:val="24"/>
          </w:rPr>
          <w:t xml:space="preserve"> Jane Doe 413, </w:t>
        </w:r>
        <w:del w:id="3285" w:author="Author">
          <w:r w:rsidRPr="009C230E" w:rsidDel="001D4721">
            <w:rPr>
              <w:rFonts w:ascii="Times New Roman" w:hAnsi="Times New Roman" w:cs="Times New Roman"/>
              <w:szCs w:val="24"/>
            </w:rPr>
            <w:delText xml:space="preserve">AKA </w:delText>
          </w:r>
          <w:r w:rsidRPr="009C230E" w:rsidDel="00C87B25">
            <w:rPr>
              <w:rFonts w:ascii="Times New Roman" w:hAnsi="Times New Roman" w:cs="Times New Roman"/>
              <w:szCs w:val="24"/>
            </w:rPr>
            <w:delText xml:space="preserve">also known as </w:delText>
          </w:r>
        </w:del>
      </w:ins>
      <w:r w:rsidRPr="009C230E">
        <w:rPr>
          <w:rFonts w:ascii="Times New Roman" w:hAnsi="Times New Roman" w:cs="Times New Roman"/>
          <w:szCs w:val="24"/>
        </w:rPr>
        <w:t>AKA the</w:t>
      </w:r>
      <w:ins w:id="3286" w:author="Author">
        <w:r w:rsidRPr="009C230E">
          <w:rPr>
            <w:rFonts w:ascii="Times New Roman" w:hAnsi="Times New Roman" w:cs="Times New Roman"/>
            <w:szCs w:val="24"/>
          </w:rPr>
          <w:t xml:space="preserve"> Chicago Angel. We have an exclusive interview with Chicago Sentinel reporter Natalie Rumsfort. Natalie, what happened?”</w:t>
        </w:r>
      </w:ins>
    </w:p>
    <w:p w14:paraId="600F115B" w14:textId="77777777" w:rsidR="001418B6" w:rsidRPr="009C230E" w:rsidRDefault="001418B6" w:rsidP="001418B6">
      <w:pPr>
        <w:pStyle w:val="BodyNormal"/>
        <w:rPr>
          <w:ins w:id="3287" w:author="Author"/>
          <w:rFonts w:ascii="Times New Roman" w:hAnsi="Times New Roman" w:cs="Times New Roman"/>
          <w:szCs w:val="24"/>
        </w:rPr>
      </w:pPr>
      <w:ins w:id="3288" w:author="Author">
        <w:r w:rsidRPr="009C230E">
          <w:rPr>
            <w:rFonts w:ascii="Times New Roman" w:hAnsi="Times New Roman" w:cs="Times New Roman"/>
            <w:szCs w:val="24"/>
          </w:rPr>
          <w:t xml:space="preserve">“Good afternoon, </w:t>
        </w:r>
      </w:ins>
      <w:r w:rsidRPr="009C230E">
        <w:rPr>
          <w:rFonts w:ascii="Times New Roman" w:hAnsi="Times New Roman" w:cs="Times New Roman"/>
          <w:szCs w:val="24"/>
        </w:rPr>
        <w:t>Lana</w:t>
      </w:r>
      <w:ins w:id="3289" w:author="Author">
        <w:r w:rsidRPr="009C230E">
          <w:rPr>
            <w:rFonts w:ascii="Times New Roman" w:hAnsi="Times New Roman" w:cs="Times New Roman"/>
            <w:szCs w:val="24"/>
          </w:rPr>
          <w:t xml:space="preserve">. Last night at one a.m., a five-man team of Russian assassins entered the grounds of John and Anne Merrick’s Highland Park mansion overlooking Lake Michigan. Living with the Merricks </w:t>
        </w:r>
      </w:ins>
      <w:r w:rsidRPr="009C230E">
        <w:rPr>
          <w:rFonts w:ascii="Times New Roman" w:hAnsi="Times New Roman" w:cs="Times New Roman"/>
          <w:szCs w:val="24"/>
        </w:rPr>
        <w:t>then</w:t>
      </w:r>
      <w:ins w:id="3290" w:author="Author">
        <w:r w:rsidRPr="009C230E">
          <w:rPr>
            <w:rFonts w:ascii="Times New Roman" w:hAnsi="Times New Roman" w:cs="Times New Roman"/>
            <w:szCs w:val="24"/>
          </w:rPr>
          <w:t xml:space="preserve"> was their son, Mackenzie, a Chicago </w:t>
        </w:r>
      </w:ins>
      <w:proofErr w:type="gramStart"/>
      <w:r w:rsidRPr="009C230E">
        <w:rPr>
          <w:rFonts w:ascii="Times New Roman" w:hAnsi="Times New Roman" w:cs="Times New Roman"/>
          <w:szCs w:val="24"/>
        </w:rPr>
        <w:t>p</w:t>
      </w:r>
      <w:ins w:id="3291" w:author="Author">
        <w:r w:rsidRPr="009C230E">
          <w:rPr>
            <w:rFonts w:ascii="Times New Roman" w:hAnsi="Times New Roman" w:cs="Times New Roman"/>
            <w:szCs w:val="24"/>
          </w:rPr>
          <w:t>oliceman</w:t>
        </w:r>
        <w:proofErr w:type="gramEnd"/>
        <w:r w:rsidRPr="009C230E">
          <w:rPr>
            <w:rFonts w:ascii="Times New Roman" w:hAnsi="Times New Roman" w:cs="Times New Roman"/>
            <w:szCs w:val="24"/>
          </w:rPr>
          <w:t xml:space="preserve">, and Jane Doe 413, </w:t>
        </w:r>
        <w:del w:id="3292" w:author="Author">
          <w:r w:rsidRPr="009C230E" w:rsidDel="001D4721">
            <w:rPr>
              <w:rFonts w:ascii="Times New Roman" w:hAnsi="Times New Roman" w:cs="Times New Roman"/>
              <w:szCs w:val="24"/>
            </w:rPr>
            <w:delText>also known</w:delText>
          </w:r>
        </w:del>
        <w:r w:rsidRPr="009C230E">
          <w:rPr>
            <w:rFonts w:ascii="Times New Roman" w:hAnsi="Times New Roman" w:cs="Times New Roman"/>
            <w:szCs w:val="24"/>
          </w:rPr>
          <w:t>wh</w:t>
        </w:r>
      </w:ins>
      <w:r w:rsidRPr="009C230E">
        <w:rPr>
          <w:rFonts w:ascii="Times New Roman" w:hAnsi="Times New Roman" w:cs="Times New Roman"/>
          <w:szCs w:val="24"/>
        </w:rPr>
        <w:t>om</w:t>
      </w:r>
      <w:ins w:id="3293" w:author="Author">
        <w:r w:rsidRPr="009C230E">
          <w:rPr>
            <w:rFonts w:ascii="Times New Roman" w:hAnsi="Times New Roman" w:cs="Times New Roman"/>
            <w:szCs w:val="24"/>
          </w:rPr>
          <w:t xml:space="preserve"> you identified as the Chicago Angel. After killing the three Federal Marshalls guarding the property and setting up a Russian comms jammer, they entered the Merrick mansion, intent on killing everyone inside.”</w:t>
        </w:r>
      </w:ins>
    </w:p>
    <w:p w14:paraId="3D19AB79" w14:textId="77777777" w:rsidR="001418B6" w:rsidRPr="009C230E" w:rsidDel="00E3737C" w:rsidRDefault="001418B6" w:rsidP="001418B6">
      <w:pPr>
        <w:pStyle w:val="BodyNormal"/>
        <w:rPr>
          <w:ins w:id="3294" w:author="Author"/>
          <w:del w:id="3295" w:author="Author"/>
          <w:rFonts w:ascii="Times New Roman" w:hAnsi="Times New Roman" w:cs="Times New Roman"/>
          <w:szCs w:val="24"/>
        </w:rPr>
      </w:pPr>
      <w:ins w:id="3296" w:author="Author">
        <w:del w:id="3297" w:author="Author">
          <w:r w:rsidRPr="009C230E" w:rsidDel="00E3737C">
            <w:rPr>
              <w:rFonts w:ascii="Times New Roman" w:hAnsi="Times New Roman" w:cs="Times New Roman"/>
              <w:szCs w:val="24"/>
            </w:rPr>
            <w:delText>“If I may interrupt, Natalie,  didn’t this Angel save John Merrick and his daughter Veronica from an underworld assassination attempt in July outside a restaurant in downtown Chicago?”</w:delText>
          </w:r>
        </w:del>
      </w:ins>
    </w:p>
    <w:p w14:paraId="1CD40B83" w14:textId="77777777" w:rsidR="001418B6" w:rsidRPr="009C230E" w:rsidRDefault="001418B6" w:rsidP="001418B6">
      <w:pPr>
        <w:pStyle w:val="BodyNormal"/>
        <w:rPr>
          <w:rFonts w:ascii="Times New Roman" w:hAnsi="Times New Roman" w:cs="Times New Roman"/>
          <w:szCs w:val="24"/>
        </w:rPr>
      </w:pPr>
      <w:ins w:id="3298" w:author="Author">
        <w:r w:rsidRPr="009C230E">
          <w:rPr>
            <w:rFonts w:ascii="Times New Roman" w:hAnsi="Times New Roman" w:cs="Times New Roman"/>
            <w:szCs w:val="24"/>
          </w:rPr>
          <w:t>“How did the Merrick family survive?”</w:t>
        </w:r>
      </w:ins>
    </w:p>
    <w:p w14:paraId="0DCA702B" w14:textId="77777777" w:rsidR="001418B6" w:rsidRPr="009C230E" w:rsidRDefault="001418B6" w:rsidP="001418B6">
      <w:pPr>
        <w:pStyle w:val="BodyNormal"/>
        <w:rPr>
          <w:ins w:id="3299" w:author="Author"/>
          <w:rFonts w:ascii="Times New Roman" w:hAnsi="Times New Roman" w:cs="Times New Roman"/>
          <w:szCs w:val="24"/>
        </w:rPr>
      </w:pPr>
      <w:r w:rsidRPr="009C230E">
        <w:rPr>
          <w:rFonts w:ascii="Times New Roman" w:hAnsi="Times New Roman" w:cs="Times New Roman"/>
          <w:szCs w:val="24"/>
        </w:rPr>
        <w:t xml:space="preserve">Rumsfort started describing the details of last night’s battle at the Merrick mansion. Lana Olsen interrupted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times with requests for more information. When Natalie finished, Olsen had one more question.</w:t>
      </w:r>
    </w:p>
    <w:p w14:paraId="2A3DD15A" w14:textId="77777777" w:rsidR="001418B6" w:rsidRPr="009C230E" w:rsidRDefault="001418B6" w:rsidP="001418B6">
      <w:pPr>
        <w:pStyle w:val="BodyNormal"/>
        <w:rPr>
          <w:ins w:id="3300" w:author="Author"/>
          <w:rFonts w:ascii="Times New Roman" w:hAnsi="Times New Roman" w:cs="Times New Roman"/>
          <w:szCs w:val="24"/>
        </w:rPr>
      </w:pPr>
      <w:ins w:id="3301" w:author="Author">
        <w:r w:rsidRPr="009C230E">
          <w:rPr>
            <w:rFonts w:ascii="Times New Roman" w:hAnsi="Times New Roman" w:cs="Times New Roman"/>
            <w:szCs w:val="24"/>
          </w:rPr>
          <w:t>“Natalie, do you know this woman, Jane Doe 413?”</w:t>
        </w:r>
      </w:ins>
    </w:p>
    <w:p w14:paraId="20953839" w14:textId="77777777" w:rsidR="001418B6" w:rsidRPr="009C230E" w:rsidRDefault="001418B6" w:rsidP="001418B6">
      <w:pPr>
        <w:pStyle w:val="BodyNormal"/>
        <w:rPr>
          <w:ins w:id="3302" w:author="Author"/>
          <w:rFonts w:ascii="Times New Roman" w:hAnsi="Times New Roman" w:cs="Times New Roman"/>
          <w:szCs w:val="24"/>
        </w:rPr>
      </w:pPr>
      <w:ins w:id="3303" w:author="Author">
        <w:r w:rsidRPr="009C230E">
          <w:rPr>
            <w:rFonts w:ascii="Times New Roman" w:hAnsi="Times New Roman" w:cs="Times New Roman"/>
            <w:szCs w:val="24"/>
          </w:rPr>
          <w:t xml:space="preserve">Rumsfort paused for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seconds, looking down, collecting her thoughts. She looked up, staring directly at the television camera.</w:t>
        </w:r>
      </w:ins>
    </w:p>
    <w:p w14:paraId="179AA3F9" w14:textId="77777777" w:rsidR="001418B6" w:rsidRPr="009C230E" w:rsidRDefault="001418B6" w:rsidP="001418B6">
      <w:pPr>
        <w:pStyle w:val="BodyNormal"/>
        <w:rPr>
          <w:rFonts w:ascii="Times New Roman" w:hAnsi="Times New Roman" w:cs="Times New Roman"/>
          <w:szCs w:val="24"/>
        </w:rPr>
      </w:pPr>
      <w:ins w:id="3304" w:author="Author">
        <w:r w:rsidRPr="009C230E">
          <w:rPr>
            <w:rFonts w:ascii="Times New Roman" w:hAnsi="Times New Roman" w:cs="Times New Roman"/>
            <w:szCs w:val="24"/>
          </w:rPr>
          <w:t xml:space="preserve">“Yes, </w:t>
        </w:r>
      </w:ins>
      <w:r w:rsidRPr="009C230E">
        <w:rPr>
          <w:rFonts w:ascii="Times New Roman" w:hAnsi="Times New Roman" w:cs="Times New Roman"/>
          <w:szCs w:val="24"/>
        </w:rPr>
        <w:t>Lana</w:t>
      </w:r>
      <w:ins w:id="3305" w:author="Author">
        <w:r w:rsidRPr="009C230E">
          <w:rPr>
            <w:rFonts w:ascii="Times New Roman" w:hAnsi="Times New Roman" w:cs="Times New Roman"/>
            <w:szCs w:val="24"/>
          </w:rPr>
          <w:t xml:space="preserve">, I do know the Chicago Angel. </w:t>
        </w:r>
        <w:del w:id="3306" w:author="Author">
          <w:r w:rsidRPr="009C230E" w:rsidDel="0003205A">
            <w:rPr>
              <w:rFonts w:ascii="Times New Roman" w:hAnsi="Times New Roman" w:cs="Times New Roman"/>
              <w:szCs w:val="24"/>
            </w:rPr>
            <w:delText>H</w:delText>
          </w:r>
        </w:del>
        <w:r w:rsidRPr="009C230E">
          <w:rPr>
            <w:rFonts w:ascii="Times New Roman" w:hAnsi="Times New Roman" w:cs="Times New Roman"/>
            <w:szCs w:val="24"/>
          </w:rPr>
          <w:t xml:space="preserve">She saved my life. </w:t>
        </w:r>
      </w:ins>
      <w:r w:rsidRPr="009C230E">
        <w:rPr>
          <w:rFonts w:ascii="Times New Roman" w:hAnsi="Times New Roman" w:cs="Times New Roman"/>
          <w:szCs w:val="24"/>
        </w:rPr>
        <w:t>T</w:t>
      </w:r>
      <w:ins w:id="3307" w:author="Author">
        <w:r w:rsidRPr="009C230E">
          <w:rPr>
            <w:rFonts w:ascii="Times New Roman" w:hAnsi="Times New Roman" w:cs="Times New Roman"/>
            <w:szCs w:val="24"/>
          </w:rPr>
          <w:t xml:space="preserve">he Chicago Police </w:t>
        </w:r>
      </w:ins>
      <w:r w:rsidRPr="009C230E">
        <w:rPr>
          <w:rFonts w:ascii="Times New Roman" w:hAnsi="Times New Roman" w:cs="Times New Roman"/>
          <w:szCs w:val="24"/>
        </w:rPr>
        <w:t>kept t</w:t>
      </w:r>
      <w:ins w:id="3308" w:author="Author">
        <w:r w:rsidRPr="009C230E">
          <w:rPr>
            <w:rFonts w:ascii="Times New Roman" w:hAnsi="Times New Roman" w:cs="Times New Roman"/>
            <w:szCs w:val="24"/>
          </w:rPr>
          <w:t>his fact secret to protect me. A mob assassin tried to kill me on Saturday, September 1</w:t>
        </w:r>
        <w:r w:rsidRPr="009C230E">
          <w:rPr>
            <w:rFonts w:ascii="Times New Roman" w:hAnsi="Times New Roman" w:cs="Times New Roman"/>
            <w:szCs w:val="24"/>
            <w:vertAlign w:val="superscript"/>
            <w:rPrChange w:id="3309" w:author="Author">
              <w:rPr/>
            </w:rPrChange>
          </w:rPr>
          <w:t>st</w:t>
        </w:r>
        <w:r w:rsidRPr="009C230E">
          <w:rPr>
            <w:rFonts w:ascii="Times New Roman" w:hAnsi="Times New Roman" w:cs="Times New Roman"/>
            <w:szCs w:val="24"/>
            <w:vertAlign w:val="superscript"/>
          </w:rPr>
          <w:t>,</w:t>
        </w:r>
        <w:r w:rsidRPr="009C230E">
          <w:rPr>
            <w:rFonts w:ascii="Times New Roman" w:hAnsi="Times New Roman" w:cs="Times New Roman"/>
            <w:szCs w:val="24"/>
          </w:rPr>
          <w:t xml:space="preserve"> at the </w:t>
        </w:r>
      </w:ins>
      <w:r w:rsidRPr="009C230E">
        <w:rPr>
          <w:rFonts w:ascii="Times New Roman" w:hAnsi="Times New Roman" w:cs="Times New Roman"/>
          <w:szCs w:val="24"/>
        </w:rPr>
        <w:t>Clubhouse</w:t>
      </w:r>
      <w:ins w:id="3310" w:author="Author">
        <w:r w:rsidRPr="009C230E">
          <w:rPr>
            <w:rFonts w:ascii="Times New Roman" w:hAnsi="Times New Roman" w:cs="Times New Roman"/>
            <w:szCs w:val="24"/>
          </w:rPr>
          <w:t xml:space="preserve"> Restaurant. </w:t>
        </w:r>
      </w:ins>
      <w:r w:rsidRPr="009C230E">
        <w:rPr>
          <w:rFonts w:ascii="Times New Roman" w:hAnsi="Times New Roman" w:cs="Times New Roman"/>
          <w:szCs w:val="24"/>
        </w:rPr>
        <w:t xml:space="preserve">Jane the Angel thwarted the hitman and got me out of the restaurant. Since Jane is now fighting for her life in a Chicago hospital, I cannot </w:t>
      </w:r>
      <w:r w:rsidRPr="009C230E">
        <w:rPr>
          <w:rFonts w:ascii="Times New Roman" w:hAnsi="Times New Roman" w:cs="Times New Roman"/>
          <w:szCs w:val="24"/>
        </w:rPr>
        <w:lastRenderedPageBreak/>
        <w:t>comment further about her.”</w:t>
      </w:r>
      <w:ins w:id="3311" w:author="Author">
        <w:del w:id="3312" w:author="Author">
          <w:r w:rsidRPr="009C230E" w:rsidDel="0003205A">
            <w:rPr>
              <w:rFonts w:ascii="Times New Roman" w:hAnsi="Times New Roman" w:cs="Times New Roman"/>
              <w:szCs w:val="24"/>
            </w:rPr>
            <w:delText xml:space="preserve"> last</w:delText>
          </w:r>
        </w:del>
      </w:ins>
    </w:p>
    <w:p w14:paraId="229142F4" w14:textId="77777777" w:rsidR="001418B6" w:rsidRPr="009C230E" w:rsidRDefault="001418B6" w:rsidP="001418B6">
      <w:pPr>
        <w:pStyle w:val="BodyNormal"/>
        <w:rPr>
          <w:ins w:id="3313" w:author="Author"/>
          <w:rFonts w:ascii="Times New Roman" w:hAnsi="Times New Roman" w:cs="Times New Roman"/>
          <w:szCs w:val="24"/>
        </w:rPr>
      </w:pPr>
      <w:r w:rsidRPr="009C230E">
        <w:rPr>
          <w:rFonts w:ascii="Times New Roman" w:hAnsi="Times New Roman" w:cs="Times New Roman"/>
          <w:szCs w:val="24"/>
        </w:rPr>
        <w:t>“I understand, Natalie. Please keep us appraised on the Chicago Angel’s condition. This is Lana</w:t>
      </w:r>
      <w:ins w:id="3314" w:author="Author">
        <w:r w:rsidRPr="009C230E">
          <w:rPr>
            <w:rFonts w:ascii="Times New Roman" w:hAnsi="Times New Roman" w:cs="Times New Roman"/>
            <w:szCs w:val="24"/>
          </w:rPr>
          <w:t xml:space="preserve"> Olsen</w:t>
        </w:r>
      </w:ins>
      <w:r w:rsidRPr="009C230E">
        <w:rPr>
          <w:rFonts w:ascii="Times New Roman" w:hAnsi="Times New Roman" w:cs="Times New Roman"/>
          <w:szCs w:val="24"/>
        </w:rPr>
        <w:t xml:space="preserve"> for NBC News at Noon.”</w:t>
      </w:r>
    </w:p>
    <w:p w14:paraId="39C246A9" w14:textId="77777777" w:rsidR="001418B6" w:rsidRPr="009C230E" w:rsidRDefault="001418B6" w:rsidP="001418B6">
      <w:pPr>
        <w:pStyle w:val="BodyNormal"/>
        <w:rPr>
          <w:ins w:id="3315" w:author="Author"/>
          <w:rFonts w:ascii="Times New Roman" w:hAnsi="Times New Roman" w:cs="Times New Roman"/>
          <w:szCs w:val="24"/>
        </w:rPr>
      </w:pPr>
    </w:p>
    <w:p w14:paraId="6D1D87D3" w14:textId="77777777" w:rsidR="001418B6" w:rsidRPr="00206EEE" w:rsidDel="00CA587C" w:rsidRDefault="001418B6" w:rsidP="00206EEE">
      <w:pPr>
        <w:pStyle w:val="ASubheadLevel1"/>
        <w:rPr>
          <w:ins w:id="3316" w:author="Author"/>
          <w:del w:id="3317" w:author="Author"/>
        </w:rPr>
        <w:sectPr w:rsidR="001418B6" w:rsidRPr="00206EEE" w:rsidDel="00CA587C" w:rsidSect="004E6C42">
          <w:type w:val="oddPage"/>
          <w:pgSz w:w="8640" w:h="12960" w:code="1"/>
          <w:pgMar w:top="720" w:right="720" w:bottom="720" w:left="720" w:header="720" w:footer="720" w:gutter="720"/>
          <w:cols w:space="720"/>
        </w:sectPr>
      </w:pPr>
      <w:ins w:id="3318" w:author="Author">
        <w:r w:rsidRPr="009C230E">
          <w:t xml:space="preserve"> </w:t>
        </w:r>
        <w:r w:rsidRPr="00206EEE">
          <w:t xml:space="preserve"> </w:t>
        </w:r>
      </w:ins>
    </w:p>
    <w:p w14:paraId="20F09FF7" w14:textId="77777777" w:rsidR="001418B6" w:rsidRPr="00206EEE" w:rsidRDefault="001418B6" w:rsidP="00206EEE">
      <w:pPr>
        <w:pStyle w:val="ASubheadLevel1"/>
        <w:rPr>
          <w:ins w:id="3319" w:author="Author"/>
        </w:rPr>
      </w:pPr>
      <w:ins w:id="3320" w:author="Author">
        <w:del w:id="3321" w:author="Author">
          <w:r w:rsidRPr="00206EEE" w:rsidDel="00A43906">
            <w:br/>
          </w:r>
          <w:r w:rsidRPr="00206EEE" w:rsidDel="00A43906">
            <w:br/>
          </w:r>
        </w:del>
        <w:bookmarkStart w:id="3322" w:name="_Toc172536985"/>
        <w:bookmarkStart w:id="3323" w:name="_Toc192624418"/>
        <w:r w:rsidRPr="00206EEE">
          <w:t>Nobody Home</w:t>
        </w:r>
        <w:bookmarkEnd w:id="3322"/>
        <w:bookmarkEnd w:id="3323"/>
      </w:ins>
    </w:p>
    <w:p w14:paraId="4A359960" w14:textId="77777777" w:rsidR="001418B6" w:rsidRPr="009C230E" w:rsidRDefault="001418B6" w:rsidP="001418B6">
      <w:pPr>
        <w:pStyle w:val="BodyNormal"/>
        <w:rPr>
          <w:ins w:id="3324" w:author="Author"/>
          <w:rFonts w:ascii="Times New Roman" w:hAnsi="Times New Roman" w:cs="Times New Roman"/>
          <w:szCs w:val="24"/>
        </w:rPr>
      </w:pPr>
      <w:ins w:id="3325" w:author="Author">
        <w:r w:rsidRPr="009C230E">
          <w:rPr>
            <w:rFonts w:ascii="Times New Roman" w:hAnsi="Times New Roman" w:cs="Times New Roman"/>
            <w:szCs w:val="24"/>
          </w:rPr>
          <w:t xml:space="preserve">An hour later, FBI Director Radzinger, in one of the guest offices at the Chicago FBI Headquarters, called Special Agent Mason to inquire about the search of Chicago Cyber Engineering. </w:t>
        </w:r>
        <w:del w:id="3326" w:author="Author">
          <w:r w:rsidRPr="009C230E" w:rsidDel="00423047">
            <w:rPr>
              <w:rFonts w:ascii="Times New Roman" w:hAnsi="Times New Roman" w:cs="Times New Roman"/>
              <w:szCs w:val="24"/>
            </w:rPr>
            <w:delText>Radzinger’s was at the Chicago FBI Headquarters in one of the guest offices. His entourage had set up three displays, two of them showing body cams of the Washington agentshowing the Washington agents' body cams at work.</w:delText>
          </w:r>
        </w:del>
      </w:ins>
    </w:p>
    <w:p w14:paraId="0549DF21" w14:textId="77777777" w:rsidR="001418B6" w:rsidRPr="009C230E" w:rsidRDefault="001418B6" w:rsidP="001418B6">
      <w:pPr>
        <w:pStyle w:val="BodyNormal"/>
        <w:rPr>
          <w:ins w:id="3327" w:author="Author"/>
          <w:rFonts w:ascii="Times New Roman" w:hAnsi="Times New Roman" w:cs="Times New Roman"/>
          <w:szCs w:val="24"/>
        </w:rPr>
      </w:pPr>
      <w:ins w:id="3328" w:author="Author">
        <w:r w:rsidRPr="009C230E">
          <w:rPr>
            <w:rFonts w:ascii="Times New Roman" w:hAnsi="Times New Roman" w:cs="Times New Roman"/>
            <w:szCs w:val="24"/>
          </w:rPr>
          <w:t>“D’Marcus, what have you found?”</w:t>
        </w:r>
      </w:ins>
    </w:p>
    <w:p w14:paraId="7E01B400" w14:textId="77777777" w:rsidR="001418B6" w:rsidRPr="009C230E" w:rsidRDefault="001418B6" w:rsidP="001418B6">
      <w:pPr>
        <w:pStyle w:val="BodyNormal"/>
        <w:rPr>
          <w:ins w:id="3329" w:author="Author"/>
          <w:rFonts w:ascii="Times New Roman" w:hAnsi="Times New Roman" w:cs="Times New Roman"/>
          <w:szCs w:val="24"/>
        </w:rPr>
      </w:pPr>
      <w:ins w:id="3330" w:author="Author">
        <w:r w:rsidRPr="009C230E">
          <w:rPr>
            <w:rFonts w:ascii="Times New Roman" w:hAnsi="Times New Roman" w:cs="Times New Roman"/>
            <w:szCs w:val="24"/>
          </w:rPr>
          <w:t xml:space="preserve">“Sir, the top three floors are </w:t>
        </w:r>
        <w:proofErr w:type="gramStart"/>
        <w:r w:rsidRPr="009C230E">
          <w:rPr>
            <w:rFonts w:ascii="Times New Roman" w:hAnsi="Times New Roman" w:cs="Times New Roman"/>
            <w:szCs w:val="24"/>
          </w:rPr>
          <w:t>essentially empty</w:t>
        </w:r>
        <w:proofErr w:type="gramEnd"/>
        <w:r w:rsidRPr="009C230E">
          <w:rPr>
            <w:rFonts w:ascii="Times New Roman" w:hAnsi="Times New Roman" w:cs="Times New Roman"/>
            <w:szCs w:val="24"/>
          </w:rPr>
          <w:t xml:space="preserve">. All the offices are bare, with no Super Surface laptops, manuals, or other indications of use. </w:t>
        </w:r>
      </w:ins>
      <w:r w:rsidRPr="009C230E">
        <w:rPr>
          <w:rFonts w:ascii="Times New Roman" w:hAnsi="Times New Roman" w:cs="Times New Roman"/>
          <w:szCs w:val="24"/>
        </w:rPr>
        <w:t>A Cat-500 optical Internet cable is</w:t>
      </w:r>
      <w:ins w:id="3331" w:author="Author">
        <w:r w:rsidRPr="009C230E">
          <w:rPr>
            <w:rFonts w:ascii="Times New Roman" w:hAnsi="Times New Roman" w:cs="Times New Roman"/>
            <w:szCs w:val="24"/>
          </w:rPr>
          <w:t xml:space="preserve"> on each empty desk, lying there like a limp dick.</w:t>
        </w:r>
      </w:ins>
    </w:p>
    <w:p w14:paraId="22635AFD" w14:textId="77777777" w:rsidR="001418B6" w:rsidRPr="009C230E" w:rsidRDefault="001418B6" w:rsidP="001418B6">
      <w:pPr>
        <w:pStyle w:val="BodyNormal"/>
        <w:rPr>
          <w:ins w:id="3332" w:author="Author"/>
          <w:rFonts w:ascii="Times New Roman" w:hAnsi="Times New Roman" w:cs="Times New Roman"/>
          <w:szCs w:val="24"/>
        </w:rPr>
      </w:pPr>
      <w:ins w:id="3333" w:author="Author">
        <w:r w:rsidRPr="009C230E">
          <w:rPr>
            <w:rFonts w:ascii="Times New Roman" w:hAnsi="Times New Roman" w:cs="Times New Roman"/>
            <w:szCs w:val="24"/>
          </w:rPr>
          <w:t xml:space="preserve">The top floor has a nifty meeting room built like a Faraday cage. The door has Beryllium-copper seals. We found two </w:t>
        </w:r>
        <w:del w:id="3334" w:author="Author">
          <w:r w:rsidRPr="009C230E" w:rsidDel="002B4A1B">
            <w:rPr>
              <w:rFonts w:ascii="Times New Roman" w:hAnsi="Times New Roman" w:cs="Times New Roman"/>
              <w:szCs w:val="24"/>
            </w:rPr>
            <w:delText xml:space="preserve">different </w:delText>
          </w:r>
        </w:del>
        <w:r w:rsidRPr="009C230E">
          <w:rPr>
            <w:rFonts w:ascii="Times New Roman" w:hAnsi="Times New Roman" w:cs="Times New Roman"/>
            <w:szCs w:val="24"/>
          </w:rPr>
          <w:t>satellite Internet dishes on the roof, one for StarLink and one for the Amazon Kuiper constellation.</w:t>
        </w:r>
      </w:ins>
    </w:p>
    <w:p w14:paraId="58A66078" w14:textId="6BB3FBA3" w:rsidR="001418B6" w:rsidRPr="009C230E" w:rsidRDefault="001418B6" w:rsidP="001418B6">
      <w:pPr>
        <w:pStyle w:val="BodyNormal"/>
        <w:rPr>
          <w:ins w:id="3335" w:author="Author"/>
          <w:rFonts w:ascii="Times New Roman" w:hAnsi="Times New Roman" w:cs="Times New Roman"/>
          <w:szCs w:val="24"/>
        </w:rPr>
      </w:pPr>
      <w:ins w:id="3336" w:author="Author">
        <w:r w:rsidRPr="009C230E">
          <w:rPr>
            <w:rFonts w:ascii="Times New Roman" w:hAnsi="Times New Roman" w:cs="Times New Roman"/>
            <w:szCs w:val="24"/>
          </w:rPr>
          <w:t xml:space="preserve">There are only 143 employees on site today, but we have </w:t>
        </w:r>
        <w:proofErr w:type="gramStart"/>
        <w:r w:rsidRPr="009C230E">
          <w:rPr>
            <w:rFonts w:ascii="Times New Roman" w:hAnsi="Times New Roman" w:cs="Times New Roman"/>
            <w:szCs w:val="24"/>
          </w:rPr>
          <w:t>the HR</w:t>
        </w:r>
        <w:proofErr w:type="gramEnd"/>
        <w:r w:rsidRPr="009C230E">
          <w:rPr>
            <w:rFonts w:ascii="Times New Roman" w:hAnsi="Times New Roman" w:cs="Times New Roman"/>
            <w:szCs w:val="24"/>
          </w:rPr>
          <w:t xml:space="preserve"> records. There’s a </w:t>
        </w:r>
        <w:del w:id="3337" w:author="Author">
          <w:r w:rsidRPr="009C230E" w:rsidDel="00423047">
            <w:rPr>
              <w:rFonts w:ascii="Times New Roman" w:hAnsi="Times New Roman" w:cs="Times New Roman"/>
              <w:szCs w:val="24"/>
            </w:rPr>
            <w:delText xml:space="preserve"> </w:delText>
          </w:r>
        </w:del>
      </w:ins>
      <w:r w:rsidR="00152632" w:rsidRPr="009C230E">
        <w:rPr>
          <w:rFonts w:ascii="Times New Roman" w:hAnsi="Times New Roman" w:cs="Times New Roman"/>
          <w:szCs w:val="24"/>
        </w:rPr>
        <w:t>Samsung Pulsar</w:t>
      </w:r>
      <w:ins w:id="3338" w:author="Author">
        <w:r w:rsidRPr="009C230E">
          <w:rPr>
            <w:rFonts w:ascii="Times New Roman" w:hAnsi="Times New Roman" w:cs="Times New Roman"/>
            <w:szCs w:val="24"/>
          </w:rPr>
          <w:t xml:space="preserve"> supercomputer and a large server farm. I</w:t>
        </w:r>
        <w:del w:id="3339" w:author="Author">
          <w:r w:rsidRPr="009C230E" w:rsidDel="002B4A1B">
            <w:rPr>
              <w:rFonts w:ascii="Times New Roman" w:hAnsi="Times New Roman" w:cs="Times New Roman"/>
              <w:szCs w:val="24"/>
            </w:rPr>
            <w:delText>t appears that, in addition to contract software development,</w:delText>
          </w:r>
        </w:del>
        <w:r w:rsidRPr="009C230E">
          <w:rPr>
            <w:rFonts w:ascii="Times New Roman" w:hAnsi="Times New Roman" w:cs="Times New Roman"/>
            <w:szCs w:val="24"/>
          </w:rPr>
          <w:t xml:space="preserve">n addition to contract software development, it appears that CCE sells cloud computing services to a large customer base, including many federal </w:t>
        </w:r>
        <w:r w:rsidRPr="009C230E">
          <w:rPr>
            <w:rFonts w:ascii="Times New Roman" w:hAnsi="Times New Roman" w:cs="Times New Roman"/>
            <w:szCs w:val="24"/>
          </w:rPr>
          <w:lastRenderedPageBreak/>
          <w:t>government agencies.</w:t>
        </w:r>
      </w:ins>
    </w:p>
    <w:p w14:paraId="01CFBD28" w14:textId="77777777" w:rsidR="001418B6" w:rsidRPr="009C230E" w:rsidRDefault="001418B6" w:rsidP="001418B6">
      <w:pPr>
        <w:pStyle w:val="BodyNormal"/>
        <w:rPr>
          <w:ins w:id="3340" w:author="Author"/>
          <w:rFonts w:ascii="Times New Roman" w:hAnsi="Times New Roman" w:cs="Times New Roman"/>
          <w:szCs w:val="24"/>
        </w:rPr>
      </w:pPr>
      <w:ins w:id="3341" w:author="Author">
        <w:r w:rsidRPr="009C230E">
          <w:rPr>
            <w:rFonts w:ascii="Times New Roman" w:hAnsi="Times New Roman" w:cs="Times New Roman"/>
            <w:szCs w:val="24"/>
          </w:rPr>
          <w:t xml:space="preserve">We’ve made copies of </w:t>
        </w:r>
      </w:ins>
      <w:r w:rsidRPr="009C230E">
        <w:rPr>
          <w:rFonts w:ascii="Times New Roman" w:hAnsi="Times New Roman" w:cs="Times New Roman"/>
          <w:szCs w:val="24"/>
        </w:rPr>
        <w:t>all employee’s cell phones and smartwatches</w:t>
      </w:r>
      <w:ins w:id="3342" w:author="Author">
        <w:del w:id="3343" w:author="Author">
          <w:r w:rsidRPr="009C230E" w:rsidDel="006013D7">
            <w:rPr>
              <w:rFonts w:ascii="Times New Roman" w:hAnsi="Times New Roman" w:cs="Times New Roman"/>
              <w:szCs w:val="24"/>
            </w:rPr>
            <w:delText>,</w:delText>
          </w:r>
        </w:del>
        <w:r w:rsidRPr="009C230E">
          <w:rPr>
            <w:rFonts w:ascii="Times New Roman" w:hAnsi="Times New Roman" w:cs="Times New Roman"/>
            <w:szCs w:val="24"/>
          </w:rPr>
          <w:t xml:space="preserve"> and </w:t>
        </w:r>
        <w:del w:id="3344" w:author="Author">
          <w:r w:rsidRPr="009C230E" w:rsidDel="006013D7">
            <w:rPr>
              <w:rFonts w:ascii="Times New Roman" w:hAnsi="Times New Roman" w:cs="Times New Roman"/>
              <w:szCs w:val="24"/>
            </w:rPr>
            <w:delText xml:space="preserve">we’rve </w:delText>
          </w:r>
          <w:r w:rsidRPr="009C230E" w:rsidDel="002B4A1B">
            <w:rPr>
              <w:rFonts w:ascii="Times New Roman" w:hAnsi="Times New Roman" w:cs="Times New Roman"/>
              <w:szCs w:val="24"/>
            </w:rPr>
            <w:delText xml:space="preserve">just about finished </w:delText>
          </w:r>
        </w:del>
        <w:proofErr w:type="gramStart"/>
        <w:r w:rsidRPr="009C230E">
          <w:rPr>
            <w:rFonts w:ascii="Times New Roman" w:hAnsi="Times New Roman" w:cs="Times New Roman"/>
            <w:szCs w:val="24"/>
          </w:rPr>
          <w:t>cop</w:t>
        </w:r>
        <w:proofErr w:type="gramEnd"/>
        <w:del w:id="3345" w:author="Author">
          <w:r w:rsidRPr="009C230E" w:rsidDel="009C4790">
            <w:rPr>
              <w:rFonts w:ascii="Times New Roman" w:hAnsi="Times New Roman" w:cs="Times New Roman"/>
              <w:szCs w:val="24"/>
            </w:rPr>
            <w:delText>y</w:delText>
          </w:r>
        </w:del>
        <w:r w:rsidRPr="009C230E">
          <w:rPr>
            <w:rFonts w:ascii="Times New Roman" w:hAnsi="Times New Roman" w:cs="Times New Roman"/>
            <w:szCs w:val="24"/>
          </w:rPr>
          <w:t>ied</w:t>
        </w:r>
        <w:del w:id="3346" w:author="Author">
          <w:r w:rsidRPr="009C230E" w:rsidDel="002B4A1B">
            <w:rPr>
              <w:rFonts w:ascii="Times New Roman" w:hAnsi="Times New Roman" w:cs="Times New Roman"/>
              <w:szCs w:val="24"/>
            </w:rPr>
            <w:delText>ng</w:delText>
          </w:r>
        </w:del>
        <w:r w:rsidRPr="009C230E">
          <w:rPr>
            <w:rFonts w:ascii="Times New Roman" w:hAnsi="Times New Roman" w:cs="Times New Roman"/>
            <w:szCs w:val="24"/>
          </w:rPr>
          <w:t xml:space="preserve"> the memories of the supercomputer and each server computer.”</w:t>
        </w:r>
      </w:ins>
    </w:p>
    <w:p w14:paraId="199847AE" w14:textId="77777777" w:rsidR="001418B6" w:rsidRPr="009C230E" w:rsidRDefault="001418B6" w:rsidP="001418B6">
      <w:pPr>
        <w:pStyle w:val="BodyNormal"/>
        <w:rPr>
          <w:ins w:id="3347" w:author="Author"/>
          <w:rFonts w:ascii="Times New Roman" w:hAnsi="Times New Roman" w:cs="Times New Roman"/>
          <w:szCs w:val="24"/>
        </w:rPr>
      </w:pPr>
      <w:ins w:id="3348" w:author="Author">
        <w:r w:rsidRPr="009C230E">
          <w:rPr>
            <w:rFonts w:ascii="Times New Roman" w:hAnsi="Times New Roman" w:cs="Times New Roman"/>
            <w:szCs w:val="24"/>
          </w:rPr>
          <w:t>“Now Jane the Angel believed there is a second supercomputer where they do their mob business. Any luck finding it, D’Marcus?”</w:t>
        </w:r>
      </w:ins>
    </w:p>
    <w:p w14:paraId="02028EC5" w14:textId="77777777" w:rsidR="001418B6" w:rsidRPr="009C230E" w:rsidRDefault="001418B6" w:rsidP="001418B6">
      <w:pPr>
        <w:pStyle w:val="BodyNormal"/>
        <w:rPr>
          <w:ins w:id="3349" w:author="Author"/>
          <w:rFonts w:ascii="Times New Roman" w:hAnsi="Times New Roman" w:cs="Times New Roman"/>
          <w:szCs w:val="24"/>
        </w:rPr>
      </w:pPr>
      <w:ins w:id="3350" w:author="Author">
        <w:r w:rsidRPr="009C230E">
          <w:rPr>
            <w:rFonts w:ascii="Times New Roman" w:hAnsi="Times New Roman" w:cs="Times New Roman"/>
            <w:szCs w:val="24"/>
          </w:rPr>
          <w:t>“No, Director. This building rests on a slab, so there’s no basement. We checked everywhere with ground-penetrating radar. It revealed nothing.”</w:t>
        </w:r>
      </w:ins>
    </w:p>
    <w:p w14:paraId="372BDAA8" w14:textId="77777777" w:rsidR="001418B6" w:rsidRPr="009C230E" w:rsidRDefault="001418B6" w:rsidP="001418B6">
      <w:pPr>
        <w:pStyle w:val="BodyNormal"/>
        <w:rPr>
          <w:ins w:id="3351" w:author="Author"/>
          <w:rFonts w:ascii="Times New Roman" w:hAnsi="Times New Roman" w:cs="Times New Roman"/>
          <w:szCs w:val="24"/>
        </w:rPr>
      </w:pPr>
      <w:ins w:id="3352" w:author="Author">
        <w:r w:rsidRPr="009C230E">
          <w:rPr>
            <w:rFonts w:ascii="Times New Roman" w:hAnsi="Times New Roman" w:cs="Times New Roman"/>
            <w:szCs w:val="24"/>
          </w:rPr>
          <w:t>“</w:t>
        </w:r>
        <w:del w:id="3353" w:author="Author">
          <w:r w:rsidRPr="009C230E" w:rsidDel="00BF112E">
            <w:rPr>
              <w:rFonts w:ascii="Times New Roman" w:hAnsi="Times New Roman" w:cs="Times New Roman"/>
              <w:szCs w:val="24"/>
            </w:rPr>
            <w:delText>Then</w:delText>
          </w:r>
        </w:del>
      </w:ins>
      <w:r w:rsidRPr="009C230E">
        <w:rPr>
          <w:rFonts w:ascii="Times New Roman" w:hAnsi="Times New Roman" w:cs="Times New Roman"/>
          <w:szCs w:val="24"/>
        </w:rPr>
        <w:t>So,</w:t>
      </w:r>
      <w:ins w:id="3354" w:author="Author">
        <w:r w:rsidRPr="009C230E">
          <w:rPr>
            <w:rFonts w:ascii="Times New Roman" w:hAnsi="Times New Roman" w:cs="Times New Roman"/>
            <w:szCs w:val="24"/>
          </w:rPr>
          <w:t xml:space="preserve"> Jane’s prediction that Dr. Morton and Imer Bisha prepared for a </w:t>
        </w:r>
        <w:proofErr w:type="gramStart"/>
        <w:r w:rsidRPr="009C230E">
          <w:rPr>
            <w:rFonts w:ascii="Times New Roman" w:hAnsi="Times New Roman" w:cs="Times New Roman"/>
            <w:szCs w:val="24"/>
          </w:rPr>
          <w:t>search</w:t>
        </w:r>
        <w:proofErr w:type="gramEnd"/>
        <w:r w:rsidRPr="009C230E">
          <w:rPr>
            <w:rFonts w:ascii="Times New Roman" w:hAnsi="Times New Roman" w:cs="Times New Roman"/>
            <w:szCs w:val="24"/>
          </w:rPr>
          <w:t xml:space="preserve"> and we’d find nothing has turned out to be true.”</w:t>
        </w:r>
      </w:ins>
    </w:p>
    <w:p w14:paraId="287036A0" w14:textId="77777777" w:rsidR="001418B6" w:rsidRPr="009C230E" w:rsidRDefault="001418B6" w:rsidP="001418B6">
      <w:pPr>
        <w:pStyle w:val="BodyNormal"/>
        <w:rPr>
          <w:ins w:id="3355" w:author="Author"/>
          <w:rFonts w:ascii="Times New Roman" w:hAnsi="Times New Roman" w:cs="Times New Roman"/>
          <w:szCs w:val="24"/>
        </w:rPr>
      </w:pPr>
      <w:ins w:id="3356" w:author="Author">
        <w:r w:rsidRPr="009C230E">
          <w:rPr>
            <w:rFonts w:ascii="Times New Roman" w:hAnsi="Times New Roman" w:cs="Times New Roman"/>
            <w:szCs w:val="24"/>
          </w:rPr>
          <w:t xml:space="preserve">“That’s how it looks, Director,” D’Marcus Mason </w:t>
        </w:r>
      </w:ins>
      <w:r w:rsidRPr="009C230E">
        <w:rPr>
          <w:rFonts w:ascii="Times New Roman" w:hAnsi="Times New Roman" w:cs="Times New Roman"/>
          <w:szCs w:val="24"/>
        </w:rPr>
        <w:t>said</w:t>
      </w:r>
      <w:ins w:id="3357" w:author="Author">
        <w:r w:rsidRPr="009C230E">
          <w:rPr>
            <w:rFonts w:ascii="Times New Roman" w:hAnsi="Times New Roman" w:cs="Times New Roman"/>
            <w:szCs w:val="24"/>
          </w:rPr>
          <w:t>.</w:t>
        </w:r>
      </w:ins>
    </w:p>
    <w:p w14:paraId="73EC6F90" w14:textId="77777777" w:rsidR="001418B6" w:rsidRPr="009C230E" w:rsidRDefault="001418B6" w:rsidP="001418B6">
      <w:pPr>
        <w:pStyle w:val="BodyNormal"/>
        <w:rPr>
          <w:ins w:id="3358" w:author="Author"/>
          <w:rFonts w:ascii="Times New Roman" w:hAnsi="Times New Roman" w:cs="Times New Roman"/>
          <w:szCs w:val="24"/>
        </w:rPr>
      </w:pPr>
      <w:ins w:id="3359" w:author="Author">
        <w:r w:rsidRPr="009C230E">
          <w:rPr>
            <w:rFonts w:ascii="Times New Roman" w:hAnsi="Times New Roman" w:cs="Times New Roman"/>
            <w:szCs w:val="24"/>
          </w:rPr>
          <w:t>“OK, bring the search team back to Headquarters. We’ll take your copied data back to Langley for diagnosis.”</w:t>
        </w:r>
      </w:ins>
    </w:p>
    <w:p w14:paraId="5080E68A" w14:textId="77777777" w:rsidR="001418B6" w:rsidRPr="009C230E" w:rsidRDefault="001418B6" w:rsidP="001418B6">
      <w:pPr>
        <w:pStyle w:val="BodyNormal"/>
        <w:rPr>
          <w:ins w:id="3360" w:author="Author"/>
          <w:rFonts w:ascii="Times New Roman" w:hAnsi="Times New Roman" w:cs="Times New Roman"/>
          <w:szCs w:val="24"/>
        </w:rPr>
      </w:pPr>
      <w:ins w:id="3361" w:author="Author">
        <w:r w:rsidRPr="009C230E">
          <w:rPr>
            <w:rFonts w:ascii="Times New Roman" w:hAnsi="Times New Roman" w:cs="Times New Roman"/>
            <w:szCs w:val="24"/>
          </w:rPr>
          <w:t xml:space="preserve">“Copy that,” </w:t>
        </w:r>
      </w:ins>
      <w:r w:rsidRPr="009C230E">
        <w:rPr>
          <w:rFonts w:ascii="Times New Roman" w:hAnsi="Times New Roman" w:cs="Times New Roman"/>
          <w:szCs w:val="24"/>
        </w:rPr>
        <w:t>said</w:t>
      </w:r>
      <w:ins w:id="3362" w:author="Author">
        <w:r w:rsidRPr="009C230E">
          <w:rPr>
            <w:rFonts w:ascii="Times New Roman" w:hAnsi="Times New Roman" w:cs="Times New Roman"/>
            <w:szCs w:val="24"/>
          </w:rPr>
          <w:t xml:space="preserve"> a not-at-all-surprised Special Agent Mason. </w:t>
        </w:r>
      </w:ins>
    </w:p>
    <w:p w14:paraId="7C192674" w14:textId="77777777" w:rsidR="001418B6" w:rsidRPr="009C230E" w:rsidRDefault="001418B6" w:rsidP="001418B6">
      <w:pPr>
        <w:pStyle w:val="BodyNormal"/>
        <w:rPr>
          <w:ins w:id="3363" w:author="Author"/>
          <w:rFonts w:ascii="Times New Roman" w:hAnsi="Times New Roman" w:cs="Times New Roman"/>
          <w:szCs w:val="24"/>
        </w:rPr>
      </w:pPr>
    </w:p>
    <w:p w14:paraId="6BE526AD" w14:textId="77777777" w:rsidR="001418B6" w:rsidRPr="009C230E" w:rsidRDefault="001418B6" w:rsidP="001418B6">
      <w:pPr>
        <w:pStyle w:val="BodyNormal"/>
        <w:rPr>
          <w:ins w:id="3364" w:author="Author"/>
          <w:rFonts w:ascii="Times New Roman" w:hAnsi="Times New Roman" w:cs="Times New Roman"/>
          <w:szCs w:val="24"/>
        </w:rPr>
      </w:pPr>
    </w:p>
    <w:p w14:paraId="5109A279" w14:textId="77777777" w:rsidR="001418B6" w:rsidRPr="00206EEE" w:rsidRDefault="001418B6">
      <w:pPr>
        <w:pStyle w:val="ASubheadLevel1"/>
        <w:rPr>
          <w:ins w:id="3365" w:author="Author"/>
        </w:rPr>
        <w:pPrChange w:id="3366" w:author="Author">
          <w:pPr>
            <w:pStyle w:val="BodyNormal"/>
          </w:pPr>
        </w:pPrChange>
      </w:pPr>
      <w:bookmarkStart w:id="3367" w:name="_Toc172536986"/>
      <w:bookmarkStart w:id="3368" w:name="_Toc192624419"/>
      <w:ins w:id="3369" w:author="Author">
        <w:r w:rsidRPr="00206EEE">
          <w:t>Recovery</w:t>
        </w:r>
        <w:bookmarkEnd w:id="3367"/>
        <w:bookmarkEnd w:id="3368"/>
      </w:ins>
    </w:p>
    <w:p w14:paraId="79AADDE3" w14:textId="77777777" w:rsidR="001418B6" w:rsidRPr="009C230E" w:rsidDel="0007652E" w:rsidRDefault="001418B6" w:rsidP="001418B6">
      <w:pPr>
        <w:pStyle w:val="BodyNormal"/>
        <w:rPr>
          <w:ins w:id="3370" w:author="Author"/>
          <w:del w:id="3371" w:author="Author"/>
          <w:rFonts w:ascii="Times New Roman" w:hAnsi="Times New Roman" w:cs="Times New Roman"/>
          <w:szCs w:val="24"/>
        </w:rPr>
      </w:pPr>
      <w:ins w:id="3372" w:author="Author">
        <w:r w:rsidRPr="009C230E">
          <w:rPr>
            <w:rFonts w:ascii="Times New Roman" w:hAnsi="Times New Roman" w:cs="Times New Roman"/>
            <w:szCs w:val="24"/>
          </w:rPr>
          <w:t xml:space="preserve">Early </w:t>
        </w:r>
        <w:del w:id="3373" w:author="Author">
          <w:r w:rsidRPr="009C230E" w:rsidDel="00510564">
            <w:rPr>
              <w:rFonts w:ascii="Times New Roman" w:hAnsi="Times New Roman" w:cs="Times New Roman"/>
              <w:szCs w:val="24"/>
            </w:rPr>
            <w:delText>Saturday</w:delText>
          </w:r>
        </w:del>
      </w:ins>
      <w:r w:rsidRPr="009C230E">
        <w:rPr>
          <w:rFonts w:ascii="Times New Roman" w:hAnsi="Times New Roman" w:cs="Times New Roman"/>
          <w:szCs w:val="24"/>
        </w:rPr>
        <w:t>Saturday</w:t>
      </w:r>
      <w:ins w:id="3374" w:author="Author">
        <w:r w:rsidRPr="009C230E">
          <w:rPr>
            <w:rFonts w:ascii="Times New Roman" w:hAnsi="Times New Roman" w:cs="Times New Roman"/>
            <w:szCs w:val="24"/>
          </w:rPr>
          <w:t xml:space="preserve"> afternoon, </w:t>
        </w:r>
      </w:ins>
    </w:p>
    <w:p w14:paraId="2B0F36D1" w14:textId="1D579024" w:rsidR="001418B6" w:rsidRPr="009C230E" w:rsidRDefault="001418B6" w:rsidP="001418B6">
      <w:pPr>
        <w:pStyle w:val="BodyNormal"/>
        <w:rPr>
          <w:ins w:id="3375" w:author="Author"/>
          <w:rFonts w:ascii="Times New Roman" w:hAnsi="Times New Roman" w:cs="Times New Roman"/>
          <w:szCs w:val="24"/>
        </w:rPr>
      </w:pPr>
      <w:ins w:id="3376" w:author="Author">
        <w:r w:rsidRPr="009C230E">
          <w:rPr>
            <w:rFonts w:ascii="Times New Roman" w:hAnsi="Times New Roman" w:cs="Times New Roman"/>
            <w:szCs w:val="24"/>
          </w:rPr>
          <w:t xml:space="preserve">Officer Mac Merrick stood outside Jane’s ICU room. </w:t>
        </w:r>
      </w:ins>
      <w:r w:rsidRPr="009C230E">
        <w:rPr>
          <w:rFonts w:ascii="Times New Roman" w:hAnsi="Times New Roman" w:cs="Times New Roman"/>
          <w:szCs w:val="24"/>
        </w:rPr>
        <w:t>The subtle, sterile scent imbued the ICU wing</w:t>
      </w:r>
      <w:r w:rsidR="00ED17B3">
        <w:rPr>
          <w:rFonts w:ascii="Times New Roman" w:hAnsi="Times New Roman" w:cs="Times New Roman"/>
          <w:szCs w:val="24"/>
        </w:rPr>
        <w:t xml:space="preserve"> and</w:t>
      </w:r>
      <w:r w:rsidRPr="009C230E">
        <w:rPr>
          <w:rFonts w:ascii="Times New Roman" w:hAnsi="Times New Roman" w:cs="Times New Roman"/>
          <w:szCs w:val="24"/>
        </w:rPr>
        <w:t xml:space="preserve"> </w:t>
      </w:r>
      <w:r w:rsidR="00ED17B3">
        <w:rPr>
          <w:rFonts w:ascii="Times New Roman" w:hAnsi="Times New Roman" w:cs="Times New Roman"/>
          <w:szCs w:val="24"/>
        </w:rPr>
        <w:t>t</w:t>
      </w:r>
      <w:r w:rsidRPr="009C230E">
        <w:rPr>
          <w:rFonts w:ascii="Times New Roman" w:hAnsi="Times New Roman" w:cs="Times New Roman"/>
          <w:szCs w:val="24"/>
        </w:rPr>
        <w:t xml:space="preserve">he synchronized melody of beeps and </w:t>
      </w:r>
      <w:r w:rsidRPr="009C230E">
        <w:rPr>
          <w:rFonts w:ascii="Times New Roman" w:hAnsi="Times New Roman" w:cs="Times New Roman"/>
          <w:szCs w:val="24"/>
        </w:rPr>
        <w:lastRenderedPageBreak/>
        <w:t>clicks filled the air, creating an ambient soundscape. Mac saw Nurse Jason Heitmueller walking towards him, his footsteps echoing through the sterile halls of the ICU wing.</w:t>
      </w:r>
      <w:ins w:id="3377" w:author="Author">
        <w:del w:id="3378" w:author="Author">
          <w:r w:rsidRPr="009C230E" w:rsidDel="00CC724A">
            <w:rPr>
              <w:rFonts w:ascii="Times New Roman" w:hAnsi="Times New Roman" w:cs="Times New Roman"/>
              <w:szCs w:val="24"/>
            </w:rPr>
            <w:delText>abc</w:delText>
          </w:r>
        </w:del>
      </w:ins>
    </w:p>
    <w:p w14:paraId="01B6B264" w14:textId="77777777" w:rsidR="001418B6" w:rsidRPr="009C230E" w:rsidRDefault="001418B6" w:rsidP="001418B6">
      <w:pPr>
        <w:pStyle w:val="BodyNormal"/>
        <w:rPr>
          <w:ins w:id="3379" w:author="Author"/>
          <w:rFonts w:ascii="Times New Roman" w:hAnsi="Times New Roman" w:cs="Times New Roman"/>
          <w:szCs w:val="24"/>
        </w:rPr>
      </w:pPr>
      <w:ins w:id="3380" w:author="Author">
        <w:r w:rsidRPr="009C230E">
          <w:rPr>
            <w:rFonts w:ascii="Times New Roman" w:hAnsi="Times New Roman" w:cs="Times New Roman"/>
            <w:szCs w:val="24"/>
          </w:rPr>
          <w:t>“Ah. Officer Merrick. Can I help you?”</w:t>
        </w:r>
      </w:ins>
    </w:p>
    <w:p w14:paraId="58E65E39" w14:textId="77777777" w:rsidR="001418B6" w:rsidRPr="009C230E" w:rsidRDefault="001418B6" w:rsidP="001418B6">
      <w:pPr>
        <w:pStyle w:val="BodyNormal"/>
        <w:rPr>
          <w:ins w:id="3381" w:author="Author"/>
          <w:rFonts w:ascii="Times New Roman" w:hAnsi="Times New Roman" w:cs="Times New Roman"/>
          <w:szCs w:val="24"/>
        </w:rPr>
      </w:pPr>
      <w:ins w:id="3382" w:author="Author">
        <w:r w:rsidRPr="009C230E">
          <w:rPr>
            <w:rFonts w:ascii="Times New Roman" w:hAnsi="Times New Roman" w:cs="Times New Roman"/>
            <w:szCs w:val="24"/>
          </w:rPr>
          <w:t>“How’s she doing, Jason?”</w:t>
        </w:r>
      </w:ins>
    </w:p>
    <w:p w14:paraId="18B99DE2" w14:textId="77777777" w:rsidR="001418B6" w:rsidRPr="009C230E" w:rsidRDefault="001418B6" w:rsidP="001418B6">
      <w:pPr>
        <w:pStyle w:val="BodyNormal"/>
        <w:rPr>
          <w:ins w:id="3383" w:author="Author"/>
          <w:rFonts w:ascii="Times New Roman" w:hAnsi="Times New Roman" w:cs="Times New Roman"/>
          <w:szCs w:val="24"/>
        </w:rPr>
      </w:pPr>
      <w:ins w:id="3384" w:author="Author">
        <w:r w:rsidRPr="009C230E">
          <w:rPr>
            <w:rFonts w:ascii="Times New Roman" w:hAnsi="Times New Roman" w:cs="Times New Roman"/>
            <w:szCs w:val="24"/>
          </w:rPr>
          <w:t>“Very well, Mac. We’ve got her on her stomach to reduce pressure on her wound. Neurology is very satisfied with her recovery. So far, nothing but rock-solid sinus rhythm. The same goes for the others afflicted by the Russian Strelkav</w:t>
        </w:r>
        <w:del w:id="3385" w:author="Author">
          <w:r w:rsidRPr="009C230E" w:rsidDel="00942FC2">
            <w:rPr>
              <w:rFonts w:ascii="Times New Roman" w:hAnsi="Times New Roman" w:cs="Times New Roman"/>
              <w:szCs w:val="24"/>
            </w:rPr>
            <w:delText>V</w:delText>
          </w:r>
        </w:del>
        <w:r w:rsidRPr="009C230E">
          <w:rPr>
            <w:rFonts w:ascii="Times New Roman" w:hAnsi="Times New Roman" w:cs="Times New Roman"/>
            <w:szCs w:val="24"/>
          </w:rPr>
          <w:t xml:space="preserve">irus. Ronis’ experimental mRNA vaccine </w:t>
        </w:r>
        <w:proofErr w:type="gramStart"/>
        <w:r w:rsidRPr="009C230E">
          <w:rPr>
            <w:rFonts w:ascii="Times New Roman" w:hAnsi="Times New Roman" w:cs="Times New Roman"/>
            <w:szCs w:val="24"/>
          </w:rPr>
          <w:t>appears to be</w:t>
        </w:r>
        <w:proofErr w:type="gramEnd"/>
        <w:r w:rsidRPr="009C230E">
          <w:rPr>
            <w:rFonts w:ascii="Times New Roman" w:hAnsi="Times New Roman" w:cs="Times New Roman"/>
            <w:szCs w:val="24"/>
          </w:rPr>
          <w:t xml:space="preserve"> a bullseye. We’re incredibly pleased with </w:t>
        </w:r>
      </w:ins>
      <w:r w:rsidRPr="009C230E">
        <w:rPr>
          <w:rFonts w:ascii="Times New Roman" w:hAnsi="Times New Roman" w:cs="Times New Roman"/>
          <w:szCs w:val="24"/>
        </w:rPr>
        <w:t>Doctor Hanna Salenko's recovery</w:t>
      </w:r>
      <w:ins w:id="3386" w:author="Author">
        <w:r w:rsidRPr="009C230E">
          <w:rPr>
            <w:rFonts w:ascii="Times New Roman" w:hAnsi="Times New Roman" w:cs="Times New Roman"/>
            <w:szCs w:val="24"/>
          </w:rPr>
          <w:t>. There’s a nurse from the Maternity Ward who speaks fluent Ukrainian. We’ve temporarily got her assigned to Salenko’s room.</w:t>
        </w:r>
      </w:ins>
    </w:p>
    <w:p w14:paraId="23EAA42C" w14:textId="77777777" w:rsidR="001418B6" w:rsidRPr="009C230E" w:rsidRDefault="001418B6" w:rsidP="001418B6">
      <w:pPr>
        <w:pStyle w:val="BodyNormal"/>
        <w:rPr>
          <w:ins w:id="3387" w:author="Author"/>
          <w:rFonts w:ascii="Times New Roman" w:hAnsi="Times New Roman" w:cs="Times New Roman"/>
          <w:szCs w:val="24"/>
        </w:rPr>
      </w:pPr>
      <w:ins w:id="3388" w:author="Author">
        <w:r w:rsidRPr="009C230E">
          <w:rPr>
            <w:rFonts w:ascii="Times New Roman" w:hAnsi="Times New Roman" w:cs="Times New Roman"/>
            <w:szCs w:val="24"/>
          </w:rPr>
          <w:t xml:space="preserve">“May I go in and see </w:t>
        </w:r>
      </w:ins>
      <w:r w:rsidRPr="009C230E">
        <w:rPr>
          <w:rFonts w:ascii="Times New Roman" w:hAnsi="Times New Roman" w:cs="Times New Roman"/>
          <w:szCs w:val="24"/>
        </w:rPr>
        <w:t>Jane</w:t>
      </w:r>
      <w:ins w:id="3389" w:author="Author">
        <w:r w:rsidRPr="009C230E">
          <w:rPr>
            <w:rFonts w:ascii="Times New Roman" w:hAnsi="Times New Roman" w:cs="Times New Roman"/>
            <w:szCs w:val="24"/>
          </w:rPr>
          <w:t>?”</w:t>
        </w:r>
      </w:ins>
    </w:p>
    <w:p w14:paraId="7BA8E0E1" w14:textId="77777777" w:rsidR="001418B6" w:rsidRPr="009C230E" w:rsidRDefault="001418B6" w:rsidP="001418B6">
      <w:pPr>
        <w:pStyle w:val="BodyNormal"/>
        <w:rPr>
          <w:ins w:id="3390" w:author="Author"/>
          <w:rFonts w:ascii="Times New Roman" w:hAnsi="Times New Roman" w:cs="Times New Roman"/>
          <w:szCs w:val="24"/>
        </w:rPr>
      </w:pPr>
      <w:ins w:id="3391" w:author="Author">
        <w:r w:rsidRPr="009C230E">
          <w:rPr>
            <w:rFonts w:ascii="Times New Roman" w:hAnsi="Times New Roman" w:cs="Times New Roman"/>
            <w:szCs w:val="24"/>
          </w:rPr>
          <w:t>“Sure, Mac. Jane has a small iPad with her. Would you like me to move a chair next to her bed?”</w:t>
        </w:r>
      </w:ins>
    </w:p>
    <w:p w14:paraId="18C82116" w14:textId="77777777" w:rsidR="001418B6" w:rsidRPr="009C230E" w:rsidRDefault="001418B6" w:rsidP="001418B6">
      <w:pPr>
        <w:pStyle w:val="BodyNormal"/>
        <w:rPr>
          <w:ins w:id="3392" w:author="Author"/>
          <w:rFonts w:ascii="Times New Roman" w:hAnsi="Times New Roman" w:cs="Times New Roman"/>
          <w:szCs w:val="24"/>
        </w:rPr>
      </w:pPr>
      <w:ins w:id="3393" w:author="Author">
        <w:r w:rsidRPr="009C230E">
          <w:rPr>
            <w:rFonts w:ascii="Times New Roman" w:hAnsi="Times New Roman" w:cs="Times New Roman"/>
            <w:szCs w:val="24"/>
          </w:rPr>
          <w:t>“That’d be great, Jason.”</w:t>
        </w:r>
      </w:ins>
    </w:p>
    <w:p w14:paraId="50A9FA85" w14:textId="77777777" w:rsidR="001418B6" w:rsidRPr="009C230E" w:rsidRDefault="001418B6" w:rsidP="001418B6">
      <w:pPr>
        <w:pStyle w:val="BodyNormal"/>
        <w:rPr>
          <w:ins w:id="3394" w:author="Author"/>
          <w:rFonts w:ascii="Times New Roman" w:hAnsi="Times New Roman" w:cs="Times New Roman"/>
          <w:szCs w:val="24"/>
        </w:rPr>
      </w:pPr>
      <w:ins w:id="3395" w:author="Author">
        <w:r w:rsidRPr="009C230E">
          <w:rPr>
            <w:rFonts w:ascii="Times New Roman" w:hAnsi="Times New Roman" w:cs="Times New Roman"/>
            <w:szCs w:val="24"/>
          </w:rPr>
          <w:t>Mac rolled his tripod with the IV bag into Jane’s room. She sensed his arrival, turned her head, and flashed a</w:t>
        </w:r>
      </w:ins>
      <w:r w:rsidRPr="009C230E">
        <w:rPr>
          <w:rFonts w:ascii="Times New Roman" w:hAnsi="Times New Roman" w:cs="Times New Roman"/>
          <w:szCs w:val="24"/>
        </w:rPr>
        <w:t>n</w:t>
      </w:r>
      <w:ins w:id="3396" w:author="Author">
        <w:r w:rsidRPr="009C230E">
          <w:rPr>
            <w:rFonts w:ascii="Times New Roman" w:hAnsi="Times New Roman" w:cs="Times New Roman"/>
            <w:szCs w:val="24"/>
          </w:rPr>
          <w:t xml:space="preserve"> </w:t>
        </w:r>
      </w:ins>
      <w:r w:rsidRPr="009C230E">
        <w:rPr>
          <w:rFonts w:ascii="Times New Roman" w:hAnsi="Times New Roman" w:cs="Times New Roman"/>
          <w:szCs w:val="24"/>
        </w:rPr>
        <w:t xml:space="preserve">affectionate </w:t>
      </w:r>
      <w:ins w:id="3397" w:author="Author">
        <w:r w:rsidRPr="009C230E">
          <w:rPr>
            <w:rFonts w:ascii="Times New Roman" w:hAnsi="Times New Roman" w:cs="Times New Roman"/>
            <w:szCs w:val="24"/>
          </w:rPr>
          <w:t>smile. Jason dragged the visitor’s chair next to Jane’s bed, and Mac lowered himself onto the seat.</w:t>
        </w:r>
      </w:ins>
    </w:p>
    <w:p w14:paraId="23FC9CA1" w14:textId="77777777" w:rsidR="001418B6" w:rsidRPr="009C230E" w:rsidRDefault="001418B6" w:rsidP="001418B6">
      <w:pPr>
        <w:pStyle w:val="BodyNormal"/>
        <w:rPr>
          <w:ins w:id="3398" w:author="Author"/>
          <w:rFonts w:ascii="Times New Roman" w:hAnsi="Times New Roman" w:cs="Times New Roman"/>
          <w:szCs w:val="24"/>
        </w:rPr>
      </w:pPr>
      <w:ins w:id="3399" w:author="Author">
        <w:r w:rsidRPr="009C230E">
          <w:rPr>
            <w:rFonts w:ascii="Times New Roman" w:hAnsi="Times New Roman" w:cs="Times New Roman"/>
            <w:szCs w:val="24"/>
          </w:rPr>
          <w:t>“How are you doing, Jane?”</w:t>
        </w:r>
      </w:ins>
    </w:p>
    <w:p w14:paraId="2D119DF0" w14:textId="77777777" w:rsidR="001418B6" w:rsidRPr="009C230E" w:rsidRDefault="001418B6" w:rsidP="001418B6">
      <w:pPr>
        <w:pStyle w:val="BodyNormal"/>
        <w:rPr>
          <w:ins w:id="3400" w:author="Author"/>
          <w:rFonts w:ascii="Times New Roman" w:hAnsi="Times New Roman" w:cs="Times New Roman"/>
          <w:szCs w:val="24"/>
        </w:rPr>
      </w:pPr>
      <w:ins w:id="3401" w:author="Author">
        <w:r w:rsidRPr="009C230E">
          <w:rPr>
            <w:rFonts w:ascii="Times New Roman" w:hAnsi="Times New Roman" w:cs="Times New Roman"/>
            <w:szCs w:val="24"/>
          </w:rPr>
          <w:t>Jane typed quickly on her iPad.</w:t>
        </w:r>
      </w:ins>
    </w:p>
    <w:p w14:paraId="17E4C4AD" w14:textId="77777777" w:rsidR="001418B6" w:rsidRPr="00ED17B3" w:rsidRDefault="001418B6">
      <w:pPr>
        <w:pStyle w:val="BodyNormal"/>
        <w:ind w:left="1440" w:right="720" w:firstLine="0"/>
        <w:rPr>
          <w:ins w:id="3402" w:author="Author"/>
          <w:rFonts w:ascii="Roboto Condensed Medium" w:hAnsi="Roboto Condensed Medium" w:cs="Times New Roman"/>
          <w:b/>
          <w:bCs/>
          <w:szCs w:val="24"/>
          <w:rPrChange w:id="3403" w:author="Author">
            <w:rPr>
              <w:ins w:id="3404" w:author="Author"/>
            </w:rPr>
          </w:rPrChange>
        </w:rPr>
        <w:pPrChange w:id="3405" w:author="Author">
          <w:pPr>
            <w:pStyle w:val="BodyNormal"/>
          </w:pPr>
        </w:pPrChange>
      </w:pPr>
      <w:ins w:id="3406" w:author="Author">
        <w:r w:rsidRPr="00ED17B3">
          <w:rPr>
            <w:rFonts w:ascii="Roboto Condensed Medium" w:hAnsi="Roboto Condensed Medium" w:cs="Times New Roman"/>
            <w:b/>
            <w:bCs/>
            <w:szCs w:val="24"/>
          </w:rPr>
          <w:t>“</w:t>
        </w:r>
        <w:r w:rsidRPr="00ED17B3">
          <w:rPr>
            <w:rFonts w:ascii="Roboto Condensed Medium" w:hAnsi="Roboto Condensed Medium" w:cs="Times New Roman"/>
            <w:b/>
            <w:bCs/>
            <w:szCs w:val="24"/>
            <w:rPrChange w:id="3407" w:author="Author">
              <w:rPr/>
            </w:rPrChange>
          </w:rPr>
          <w:t>Mac. Everybody’s looking at my ass!”</w:t>
        </w:r>
      </w:ins>
    </w:p>
    <w:p w14:paraId="3E59D513" w14:textId="77777777" w:rsidR="001418B6" w:rsidRPr="009C230E" w:rsidRDefault="001418B6" w:rsidP="001418B6">
      <w:pPr>
        <w:pStyle w:val="BodyNormal"/>
        <w:rPr>
          <w:ins w:id="3408" w:author="Author"/>
          <w:rFonts w:ascii="Times New Roman" w:hAnsi="Times New Roman" w:cs="Times New Roman"/>
          <w:szCs w:val="24"/>
        </w:rPr>
      </w:pPr>
      <w:ins w:id="3409" w:author="Author">
        <w:r w:rsidRPr="009C230E">
          <w:rPr>
            <w:rFonts w:ascii="Times New Roman" w:hAnsi="Times New Roman" w:cs="Times New Roman"/>
            <w:szCs w:val="24"/>
          </w:rPr>
          <w:t xml:space="preserve">“Can you blame them? I mean, your bum is the Eighth </w:t>
        </w:r>
        <w:r w:rsidRPr="009C230E">
          <w:rPr>
            <w:rFonts w:ascii="Times New Roman" w:hAnsi="Times New Roman" w:cs="Times New Roman"/>
            <w:szCs w:val="24"/>
          </w:rPr>
          <w:lastRenderedPageBreak/>
          <w:t>Wonder of the World!”</w:t>
        </w:r>
      </w:ins>
    </w:p>
    <w:p w14:paraId="17500489" w14:textId="77777777" w:rsidR="001418B6" w:rsidRPr="009C230E" w:rsidRDefault="001418B6" w:rsidP="001418B6">
      <w:pPr>
        <w:pStyle w:val="BodyNormal"/>
        <w:rPr>
          <w:ins w:id="3410" w:author="Author"/>
          <w:rFonts w:ascii="Times New Roman" w:hAnsi="Times New Roman" w:cs="Times New Roman"/>
          <w:szCs w:val="24"/>
        </w:rPr>
      </w:pPr>
      <w:ins w:id="3411" w:author="Author">
        <w:r w:rsidRPr="009C230E">
          <w:rPr>
            <w:rFonts w:ascii="Times New Roman" w:hAnsi="Times New Roman" w:cs="Times New Roman"/>
            <w:szCs w:val="24"/>
          </w:rPr>
          <w:t>Jane playfully poked Mac on his knee and started typing into her iPad.</w:t>
        </w:r>
      </w:ins>
    </w:p>
    <w:p w14:paraId="73CAABF2" w14:textId="77777777" w:rsidR="001418B6" w:rsidRPr="00ED17B3" w:rsidRDefault="001418B6">
      <w:pPr>
        <w:pStyle w:val="BodyNormal"/>
        <w:tabs>
          <w:tab w:val="left" w:pos="7290"/>
        </w:tabs>
        <w:ind w:left="1440" w:right="720" w:firstLine="0"/>
        <w:rPr>
          <w:ins w:id="3412" w:author="Author"/>
          <w:rFonts w:ascii="Roboto Condensed Medium" w:hAnsi="Roboto Condensed Medium" w:cs="Times New Roman"/>
          <w:b/>
          <w:bCs/>
          <w:szCs w:val="24"/>
          <w:rPrChange w:id="3413" w:author="Author">
            <w:rPr>
              <w:ins w:id="3414" w:author="Author"/>
            </w:rPr>
          </w:rPrChange>
        </w:rPr>
        <w:pPrChange w:id="3415" w:author="Author">
          <w:pPr>
            <w:pStyle w:val="BodyNormal"/>
          </w:pPr>
        </w:pPrChange>
      </w:pPr>
      <w:ins w:id="3416" w:author="Author">
        <w:r w:rsidRPr="00ED17B3">
          <w:rPr>
            <w:rFonts w:ascii="Roboto Condensed Medium" w:hAnsi="Roboto Condensed Medium" w:cs="Times New Roman"/>
            <w:b/>
            <w:bCs/>
            <w:szCs w:val="24"/>
            <w:rPrChange w:id="3417" w:author="Author">
              <w:rPr/>
            </w:rPrChange>
          </w:rPr>
          <w:t>“The FBI Director, Ratzinger, visited m</w:t>
        </w:r>
        <w:r w:rsidRPr="00ED17B3">
          <w:rPr>
            <w:rFonts w:ascii="Roboto Condensed Medium" w:hAnsi="Roboto Condensed Medium" w:cs="Times New Roman"/>
            <w:b/>
            <w:bCs/>
            <w:szCs w:val="24"/>
          </w:rPr>
          <w:t>y room</w:t>
        </w:r>
        <w:r w:rsidRPr="00ED17B3">
          <w:rPr>
            <w:rFonts w:ascii="Roboto Condensed Medium" w:hAnsi="Roboto Condensed Medium" w:cs="Times New Roman"/>
            <w:b/>
            <w:bCs/>
            <w:szCs w:val="24"/>
            <w:rPrChange w:id="3418" w:author="Author">
              <w:rPr/>
            </w:rPrChange>
          </w:rPr>
          <w:t xml:space="preserve"> and told me about the raid on Chicago Cyber Engineering. He admitted that they didn’t find anything nefarious. He said the President demanded immediate action on anybody who might have hired the Russian hit team.”</w:t>
        </w:r>
      </w:ins>
    </w:p>
    <w:p w14:paraId="41335B40" w14:textId="77777777" w:rsidR="001418B6" w:rsidRPr="009C230E" w:rsidRDefault="001418B6" w:rsidP="001418B6">
      <w:pPr>
        <w:pStyle w:val="BodyNormal"/>
        <w:rPr>
          <w:ins w:id="3419" w:author="Author"/>
          <w:rFonts w:ascii="Times New Roman" w:hAnsi="Times New Roman" w:cs="Times New Roman"/>
          <w:szCs w:val="24"/>
        </w:rPr>
      </w:pPr>
      <w:ins w:id="3420" w:author="Author">
        <w:r w:rsidRPr="009C230E">
          <w:rPr>
            <w:rFonts w:ascii="Times New Roman" w:hAnsi="Times New Roman" w:cs="Times New Roman"/>
            <w:szCs w:val="24"/>
          </w:rPr>
          <w:t>“</w:t>
        </w:r>
      </w:ins>
      <w:r w:rsidRPr="009C230E">
        <w:rPr>
          <w:rFonts w:ascii="Times New Roman" w:hAnsi="Times New Roman" w:cs="Times New Roman"/>
          <w:szCs w:val="24"/>
        </w:rPr>
        <w:t xml:space="preserve">Here’s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good news. </w:t>
      </w:r>
      <w:ins w:id="3421" w:author="Author">
        <w:r w:rsidRPr="009C230E">
          <w:rPr>
            <w:rFonts w:ascii="Times New Roman" w:hAnsi="Times New Roman" w:cs="Times New Roman"/>
            <w:szCs w:val="24"/>
          </w:rPr>
          <w:t xml:space="preserve">Yesterday, the Indonesian government took swift and decisive action against the VORTEX operation. Thanks to the information on the VORTEX Gulfstream jet, we located the base of operations on the southern tip of Binongko Island. The Russians bought a large parcel of land and erected what they claimed was an exclusive resort, complete with a private airstrip. The Governor in charge of Binongko Island was getting monthly payoffs from the VORTEX crew. On Friday, Indonesian Army and Navy units invaded the place, with a US Navy Seal Team as advisors. There was a gun battle, but for now, VORTEX is dead. </w:t>
        </w:r>
      </w:ins>
      <w:r w:rsidRPr="009C230E">
        <w:rPr>
          <w:rFonts w:ascii="Times New Roman" w:hAnsi="Times New Roman" w:cs="Times New Roman"/>
          <w:szCs w:val="24"/>
        </w:rPr>
        <w:t>However, we did not find General Oleg Novikov on Binongko Island. He might be hiding in the United States.</w:t>
      </w:r>
    </w:p>
    <w:p w14:paraId="6A40754C" w14:textId="77777777" w:rsidR="001418B6" w:rsidRPr="009C230E" w:rsidRDefault="001418B6" w:rsidP="001418B6">
      <w:pPr>
        <w:pStyle w:val="BodyNormal"/>
        <w:rPr>
          <w:ins w:id="3422" w:author="Author"/>
          <w:rFonts w:ascii="Times New Roman" w:hAnsi="Times New Roman" w:cs="Times New Roman"/>
          <w:szCs w:val="24"/>
        </w:rPr>
      </w:pPr>
      <w:ins w:id="3423" w:author="Author">
        <w:r w:rsidRPr="009C230E">
          <w:rPr>
            <w:rFonts w:ascii="Times New Roman" w:hAnsi="Times New Roman" w:cs="Times New Roman"/>
            <w:szCs w:val="24"/>
          </w:rPr>
          <w:t xml:space="preserve">David Hanko told me that Morton and Lendina booked the </w:t>
        </w:r>
      </w:ins>
      <w:r w:rsidRPr="009C230E">
        <w:rPr>
          <w:rFonts w:ascii="Times New Roman" w:hAnsi="Times New Roman" w:cs="Times New Roman"/>
          <w:szCs w:val="24"/>
        </w:rPr>
        <w:t>Sinclair Ballroom South</w:t>
      </w:r>
      <w:ins w:id="3424" w:author="Author">
        <w:r w:rsidRPr="009C230E">
          <w:rPr>
            <w:rFonts w:ascii="Times New Roman" w:hAnsi="Times New Roman" w:cs="Times New Roman"/>
            <w:szCs w:val="24"/>
          </w:rPr>
          <w:t xml:space="preserve"> at the Waldorf Astoria for a news </w:t>
        </w:r>
        <w:proofErr w:type="gramStart"/>
        <w:r w:rsidRPr="009C230E">
          <w:rPr>
            <w:rFonts w:ascii="Times New Roman" w:hAnsi="Times New Roman" w:cs="Times New Roman"/>
            <w:szCs w:val="24"/>
          </w:rPr>
          <w:t>conference</w:t>
        </w:r>
        <w:proofErr w:type="gramEnd"/>
        <w:r w:rsidRPr="009C230E">
          <w:rPr>
            <w:rFonts w:ascii="Times New Roman" w:hAnsi="Times New Roman" w:cs="Times New Roman"/>
            <w:szCs w:val="24"/>
          </w:rPr>
          <w:t xml:space="preserve"> Monday at noon. The promised topic is </w:t>
        </w:r>
        <w:r w:rsidRPr="009C230E">
          <w:rPr>
            <w:rFonts w:ascii="Times New Roman" w:hAnsi="Times New Roman" w:cs="Times New Roman"/>
            <w:szCs w:val="24"/>
          </w:rPr>
          <w:lastRenderedPageBreak/>
          <w:t>FBI and Chicago Police harassment of their businesses.”</w:t>
        </w:r>
      </w:ins>
    </w:p>
    <w:p w14:paraId="5D9789AD" w14:textId="77777777" w:rsidR="001418B6" w:rsidRPr="00ED17B3" w:rsidRDefault="001418B6" w:rsidP="001418B6">
      <w:pPr>
        <w:pStyle w:val="BodyNormal"/>
        <w:ind w:left="1440" w:right="720" w:firstLine="0"/>
        <w:rPr>
          <w:ins w:id="3425" w:author="Author"/>
          <w:rFonts w:ascii="Roboto Condensed Medium" w:hAnsi="Roboto Condensed Medium" w:cs="Times New Roman"/>
          <w:b/>
          <w:bCs/>
          <w:szCs w:val="24"/>
        </w:rPr>
      </w:pPr>
      <w:ins w:id="3426" w:author="Author">
        <w:r w:rsidRPr="00ED17B3">
          <w:rPr>
            <w:rFonts w:ascii="Roboto Condensed Medium" w:hAnsi="Roboto Condensed Medium" w:cs="Times New Roman"/>
            <w:b/>
            <w:bCs/>
            <w:szCs w:val="24"/>
            <w:rPrChange w:id="3427" w:author="Author">
              <w:rPr/>
            </w:rPrChange>
          </w:rPr>
          <w:t>“It’s best you and I stay out of that, Mac.</w:t>
        </w:r>
      </w:ins>
    </w:p>
    <w:p w14:paraId="198996DB" w14:textId="77777777" w:rsidR="001418B6" w:rsidRPr="00ED17B3" w:rsidRDefault="001418B6">
      <w:pPr>
        <w:pStyle w:val="BodyNormal"/>
        <w:ind w:left="1440" w:right="720" w:firstLine="0"/>
        <w:rPr>
          <w:ins w:id="3428" w:author="Author"/>
          <w:rFonts w:ascii="Roboto Condensed Medium" w:hAnsi="Roboto Condensed Medium" w:cs="Times New Roman"/>
          <w:b/>
          <w:bCs/>
          <w:szCs w:val="24"/>
          <w:rPrChange w:id="3429" w:author="Author">
            <w:rPr>
              <w:ins w:id="3430" w:author="Author"/>
            </w:rPr>
          </w:rPrChange>
        </w:rPr>
        <w:pPrChange w:id="3431" w:author="Author">
          <w:pPr>
            <w:pStyle w:val="BodyNormal"/>
          </w:pPr>
        </w:pPrChange>
      </w:pPr>
      <w:ins w:id="3432" w:author="Author">
        <w:r w:rsidRPr="00ED17B3">
          <w:rPr>
            <w:rFonts w:ascii="Roboto Condensed Medium" w:hAnsi="Roboto Condensed Medium" w:cs="Times New Roman"/>
            <w:b/>
            <w:bCs/>
            <w:szCs w:val="24"/>
          </w:rPr>
          <w:t>Any news about when we can move back into your mansion?</w:t>
        </w:r>
        <w:r w:rsidRPr="00ED17B3">
          <w:rPr>
            <w:rFonts w:ascii="Roboto Condensed Medium" w:hAnsi="Roboto Condensed Medium" w:cs="Times New Roman"/>
            <w:b/>
            <w:bCs/>
            <w:szCs w:val="24"/>
            <w:rPrChange w:id="3433" w:author="Author">
              <w:rPr/>
            </w:rPrChange>
          </w:rPr>
          <w:t>”</w:t>
        </w:r>
      </w:ins>
    </w:p>
    <w:p w14:paraId="4E6CFD57" w14:textId="77777777" w:rsidR="001418B6" w:rsidRPr="009C230E" w:rsidRDefault="001418B6" w:rsidP="001418B6">
      <w:pPr>
        <w:pStyle w:val="BodyNormal"/>
        <w:rPr>
          <w:rFonts w:ascii="Times New Roman" w:hAnsi="Times New Roman" w:cs="Times New Roman"/>
          <w:szCs w:val="24"/>
        </w:rPr>
      </w:pPr>
      <w:ins w:id="3434" w:author="Author">
        <w:r w:rsidRPr="009C230E">
          <w:rPr>
            <w:rFonts w:ascii="Times New Roman" w:hAnsi="Times New Roman" w:cs="Times New Roman"/>
            <w:szCs w:val="24"/>
          </w:rPr>
          <w:t>“Homeland Security is allowing us to return next Wednesday. They located every trace of the Russian Strelkavirus and neutralized it.</w:t>
        </w:r>
      </w:ins>
      <w:r w:rsidRPr="009C230E">
        <w:rPr>
          <w:rFonts w:ascii="Times New Roman" w:hAnsi="Times New Roman" w:cs="Times New Roman"/>
          <w:szCs w:val="24"/>
        </w:rPr>
        <w:t xml:space="preserve"> The President ordered Federal Marshall protection for my </w:t>
      </w:r>
      <w:proofErr w:type="gramStart"/>
      <w:r w:rsidRPr="009C230E">
        <w:rPr>
          <w:rFonts w:ascii="Times New Roman" w:hAnsi="Times New Roman" w:cs="Times New Roman"/>
          <w:szCs w:val="24"/>
        </w:rPr>
        <w:t>sister and brother</w:t>
      </w:r>
      <w:proofErr w:type="gramEnd"/>
      <w:r w:rsidRPr="009C230E">
        <w:rPr>
          <w:rFonts w:ascii="Times New Roman" w:hAnsi="Times New Roman" w:cs="Times New Roman"/>
          <w:szCs w:val="24"/>
        </w:rPr>
        <w:t>, so they returned to their homes yesterday.”</w:t>
      </w:r>
    </w:p>
    <w:p w14:paraId="463FCBC5" w14:textId="77777777" w:rsidR="001418B6" w:rsidRPr="00ED17B3" w:rsidRDefault="001418B6" w:rsidP="001418B6">
      <w:pPr>
        <w:pStyle w:val="BodyNormal"/>
        <w:ind w:left="1440" w:right="720" w:firstLine="0"/>
        <w:rPr>
          <w:ins w:id="3435" w:author="Author"/>
          <w:rFonts w:ascii="Roboto Condensed Medium" w:hAnsi="Roboto Condensed Medium" w:cs="Times New Roman"/>
          <w:b/>
          <w:bCs/>
          <w:szCs w:val="24"/>
        </w:rPr>
      </w:pPr>
      <w:r w:rsidRPr="00ED17B3">
        <w:rPr>
          <w:rFonts w:ascii="Roboto Condensed Medium" w:hAnsi="Roboto Condensed Medium" w:cs="Times New Roman"/>
          <w:b/>
          <w:bCs/>
          <w:szCs w:val="24"/>
        </w:rPr>
        <w:t xml:space="preserve">“Mason visited me this morning. He said the FBI detained four people at the Detroit airport trying to fly to Russia yesterday. Their luggage contained </w:t>
      </w:r>
      <w:proofErr w:type="gramStart"/>
      <w:r w:rsidRPr="00ED17B3">
        <w:rPr>
          <w:rFonts w:ascii="Roboto Condensed Medium" w:hAnsi="Roboto Condensed Medium" w:cs="Times New Roman"/>
          <w:b/>
          <w:bCs/>
          <w:szCs w:val="24"/>
        </w:rPr>
        <w:t>some</w:t>
      </w:r>
      <w:proofErr w:type="gramEnd"/>
      <w:r w:rsidRPr="00ED17B3">
        <w:rPr>
          <w:rFonts w:ascii="Roboto Condensed Medium" w:hAnsi="Roboto Condensed Medium" w:cs="Times New Roman"/>
          <w:b/>
          <w:bCs/>
          <w:szCs w:val="24"/>
        </w:rPr>
        <w:t xml:space="preserve"> research on your mansion and the Merrick family. The Michigan federal courts denied bail.”</w:t>
      </w:r>
    </w:p>
    <w:p w14:paraId="18792441"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 xml:space="preserve">“There’s even better news about that. David Hanko called me and said that the Navy Seal team that raided </w:t>
      </w:r>
      <w:ins w:id="3436" w:author="Author">
        <w:r w:rsidRPr="009C230E">
          <w:rPr>
            <w:rFonts w:ascii="Times New Roman" w:hAnsi="Times New Roman" w:cs="Times New Roman"/>
            <w:szCs w:val="24"/>
          </w:rPr>
          <w:t>Binongko Island</w:t>
        </w:r>
      </w:ins>
      <w:r w:rsidRPr="009C230E">
        <w:rPr>
          <w:rFonts w:ascii="Times New Roman" w:hAnsi="Times New Roman" w:cs="Times New Roman"/>
          <w:szCs w:val="24"/>
        </w:rPr>
        <w:t xml:space="preserve"> found travel receipts and other evidence identifying the prep team that flew to Chicago to plan the op. American, Mexican, and Canadian customs are on the lookout for these people. It was over a dozen people supporting the hit, Jane.”  </w:t>
      </w:r>
    </w:p>
    <w:p w14:paraId="7A70835D" w14:textId="77777777" w:rsidR="001418B6" w:rsidRPr="00206EEE" w:rsidRDefault="001418B6" w:rsidP="00206EEE">
      <w:pPr>
        <w:pStyle w:val="ChapterNumber"/>
        <w:rPr>
          <w:ins w:id="3437" w:author="Author"/>
        </w:rPr>
      </w:pPr>
      <w:ins w:id="3438" w:author="Author">
        <w:r w:rsidRPr="00206EEE">
          <w:lastRenderedPageBreak/>
          <w:t>CHAPTER XXX</w:t>
        </w:r>
      </w:ins>
    </w:p>
    <w:p w14:paraId="496C7800" w14:textId="77777777" w:rsidR="001418B6" w:rsidRPr="00206EEE" w:rsidRDefault="001418B6" w:rsidP="00206EEE">
      <w:pPr>
        <w:pStyle w:val="ChapterTitle"/>
        <w:rPr>
          <w:ins w:id="3439" w:author="Author"/>
        </w:rPr>
      </w:pPr>
      <w:bookmarkStart w:id="3440" w:name="_Toc172536987"/>
      <w:bookmarkStart w:id="3441" w:name="_Toc192624420"/>
      <w:r w:rsidRPr="00206EEE">
        <w:t>Bisha Complains</w:t>
      </w:r>
      <w:bookmarkEnd w:id="3440"/>
      <w:bookmarkEnd w:id="3441"/>
    </w:p>
    <w:p w14:paraId="61448385" w14:textId="77777777" w:rsidR="001418B6" w:rsidRPr="00206EEE" w:rsidRDefault="001418B6" w:rsidP="00206EEE">
      <w:pPr>
        <w:pStyle w:val="ASubheadLevel1"/>
        <w:rPr>
          <w:ins w:id="3442" w:author="Author"/>
        </w:rPr>
      </w:pPr>
      <w:bookmarkStart w:id="3443" w:name="_Toc172536988"/>
      <w:bookmarkStart w:id="3444" w:name="_Toc192624421"/>
      <w:r w:rsidRPr="00206EEE">
        <w:t>Waldorf Astoria</w:t>
      </w:r>
      <w:bookmarkEnd w:id="3443"/>
      <w:bookmarkEnd w:id="3444"/>
    </w:p>
    <w:p w14:paraId="1C767842" w14:textId="77777777" w:rsidR="001418B6" w:rsidRPr="009C230E" w:rsidRDefault="001418B6" w:rsidP="001418B6">
      <w:pPr>
        <w:pStyle w:val="BodyNormal"/>
        <w:rPr>
          <w:ins w:id="3445" w:author="Author"/>
          <w:rFonts w:ascii="Times New Roman" w:hAnsi="Times New Roman" w:cs="Times New Roman"/>
          <w:szCs w:val="24"/>
        </w:rPr>
      </w:pPr>
      <w:r w:rsidRPr="009C230E">
        <w:rPr>
          <w:rFonts w:ascii="Times New Roman" w:hAnsi="Times New Roman" w:cs="Times New Roman"/>
          <w:szCs w:val="24"/>
        </w:rPr>
        <w:t xml:space="preserve">The Sinclair South meeting venue at the Waldorf Astoria, named after the first American Nobel Laureate in Literature, Sinclair Lewis, was set up with sixty folding chairs for the news media. At the front, there was a table arranged with four seats for Morton, Lendina, Imer, and Thomas Appleton, their corporate lawyer. About forty-five members of the press showed up. One of the local television stations provided two cameras for pool coverage for the rest of Chicago’s media outlets. </w:t>
      </w:r>
    </w:p>
    <w:p w14:paraId="07F047E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Natalie Rumsfort admired the room’s crystal chandeliers and walls lined with silk, casting her gaze on the doorway, looking for her bodyguard, Jamarr. Her editor, Charles Randolf, insisted on an armed guard for this press conference. Jamarr entered the room and leaned against the back wall, winking at Natalie.</w:t>
      </w:r>
    </w:p>
    <w:p w14:paraId="28025CA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At noon, on the dot, Lendina, Imer, Lewis, and their lawyer strolled into the room, taking their places at the table. A fourth person followed the group, and fetched the mobile microphone, positioning himself at the center of the aisle. Lendina Bisha tapped her microphone and looked upon the press in attendance.</w:t>
      </w:r>
    </w:p>
    <w:p w14:paraId="7DA94B4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“Can everybody hear me?”</w:t>
      </w:r>
    </w:p>
    <w:p w14:paraId="62BAEAF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Hearing an affirmative from the back of the room, she pressed on.</w:t>
      </w:r>
    </w:p>
    <w:p w14:paraId="37D4FAD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have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announcements before we take questions. Earlier this morning, we filed a lawsuit in the United States District Court for the Southern District of Illinois against Special Agent in Charge D’Marcus Mason and the Federal Bureau of Investigation for defamation of our company, Chicago Cyber Engineering. Specifically, we are asking for damages of </w:t>
      </w:r>
      <w:proofErr w:type="gramStart"/>
      <w:r w:rsidRPr="009C230E">
        <w:rPr>
          <w:rFonts w:ascii="Times New Roman" w:hAnsi="Times New Roman" w:cs="Times New Roman"/>
          <w:szCs w:val="24"/>
        </w:rPr>
        <w:t>60</w:t>
      </w:r>
      <w:proofErr w:type="gramEnd"/>
      <w:r w:rsidRPr="009C230E">
        <w:rPr>
          <w:rFonts w:ascii="Times New Roman" w:hAnsi="Times New Roman" w:cs="Times New Roman"/>
          <w:szCs w:val="24"/>
        </w:rPr>
        <w:t xml:space="preserve"> million dollars.</w:t>
      </w:r>
    </w:p>
    <w:p w14:paraId="00A806A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Last Thursday, October 4</w:t>
      </w:r>
      <w:r w:rsidRPr="009C230E">
        <w:rPr>
          <w:rFonts w:ascii="Times New Roman" w:hAnsi="Times New Roman" w:cs="Times New Roman"/>
          <w:szCs w:val="24"/>
          <w:vertAlign w:val="superscript"/>
        </w:rPr>
        <w:t>th</w:t>
      </w:r>
      <w:r w:rsidRPr="009C230E">
        <w:rPr>
          <w:rFonts w:ascii="Times New Roman" w:hAnsi="Times New Roman" w:cs="Times New Roman"/>
          <w:szCs w:val="24"/>
        </w:rPr>
        <w:t>, Mason and a phalanx of FBI Agents conducted an unwarranted and unnecessary search of our facility in Hines, Illinois. They herded our employees into the building’s auditorium while illegally making copies of their cell phones and smartwatches. In addition, they made copies of our records and proprietary software before leaving. Agent Mason also cast aspersions that we may have had something to do with Thursday's attack on the Merrick mansion in Highland Park. These unfounded accusations jeopardize our ability to win new contracts.</w:t>
      </w:r>
    </w:p>
    <w:p w14:paraId="491370B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w:t>
      </w:r>
      <w:ins w:id="3446" w:author="Author">
        <w:r w:rsidRPr="009C230E">
          <w:rPr>
            <w:rFonts w:ascii="Times New Roman" w:hAnsi="Times New Roman" w:cs="Times New Roman"/>
            <w:szCs w:val="24"/>
          </w:rPr>
          <w:t>ast year</w:t>
        </w:r>
      </w:ins>
      <w:r w:rsidRPr="009C230E">
        <w:rPr>
          <w:rFonts w:ascii="Times New Roman" w:hAnsi="Times New Roman" w:cs="Times New Roman"/>
          <w:szCs w:val="24"/>
        </w:rPr>
        <w:t>,</w:t>
      </w:r>
      <w:ins w:id="3447" w:author="Author">
        <w:r w:rsidRPr="009C230E">
          <w:rPr>
            <w:rFonts w:ascii="Times New Roman" w:hAnsi="Times New Roman" w:cs="Times New Roman"/>
            <w:szCs w:val="24"/>
          </w:rPr>
          <w:t xml:space="preserve"> </w:t>
        </w:r>
      </w:ins>
      <w:r w:rsidRPr="009C230E">
        <w:rPr>
          <w:rFonts w:ascii="Times New Roman" w:hAnsi="Times New Roman" w:cs="Times New Roman"/>
          <w:szCs w:val="24"/>
        </w:rPr>
        <w:t>Chicago Cyber Engineering</w:t>
      </w:r>
      <w:ins w:id="3448" w:author="Author">
        <w:r w:rsidRPr="009C230E">
          <w:rPr>
            <w:rFonts w:ascii="Times New Roman" w:hAnsi="Times New Roman" w:cs="Times New Roman"/>
            <w:szCs w:val="24"/>
          </w:rPr>
          <w:t xml:space="preserve"> did $650 million in gross </w:t>
        </w:r>
      </w:ins>
      <w:r w:rsidRPr="009C230E">
        <w:rPr>
          <w:rFonts w:ascii="Times New Roman" w:hAnsi="Times New Roman" w:cs="Times New Roman"/>
          <w:szCs w:val="24"/>
        </w:rPr>
        <w:t>sales</w:t>
      </w:r>
      <w:ins w:id="3449" w:author="Author">
        <w:r w:rsidRPr="009C230E">
          <w:rPr>
            <w:rFonts w:ascii="Times New Roman" w:hAnsi="Times New Roman" w:cs="Times New Roman"/>
            <w:szCs w:val="24"/>
          </w:rPr>
          <w:t xml:space="preserve">, clearing $140 million in profits, from which we paid taxes to Chicago, Illinois, and the Federal Government. </w:t>
        </w:r>
      </w:ins>
      <w:r w:rsidRPr="009C230E">
        <w:rPr>
          <w:rFonts w:ascii="Times New Roman" w:hAnsi="Times New Roman" w:cs="Times New Roman"/>
          <w:szCs w:val="24"/>
        </w:rPr>
        <w:t xml:space="preserve">Our earnings </w:t>
      </w:r>
      <w:proofErr w:type="gramStart"/>
      <w:r w:rsidRPr="009C230E">
        <w:rPr>
          <w:rFonts w:ascii="Times New Roman" w:hAnsi="Times New Roman" w:cs="Times New Roman"/>
          <w:szCs w:val="24"/>
        </w:rPr>
        <w:t>are plowed</w:t>
      </w:r>
      <w:proofErr w:type="gramEnd"/>
      <w:r w:rsidRPr="009C230E">
        <w:rPr>
          <w:rFonts w:ascii="Times New Roman" w:hAnsi="Times New Roman" w:cs="Times New Roman"/>
          <w:szCs w:val="24"/>
        </w:rPr>
        <w:t xml:space="preserve"> right back into the Chicago economy via the several companies we founded and now operate. For example, the </w:t>
      </w:r>
      <w:ins w:id="3450" w:author="Author">
        <w:r w:rsidRPr="009C230E">
          <w:rPr>
            <w:rFonts w:ascii="Times New Roman" w:hAnsi="Times New Roman" w:cs="Times New Roman"/>
            <w:szCs w:val="24"/>
          </w:rPr>
          <w:t xml:space="preserve">Ship of Hope Halfway </w:t>
        </w:r>
        <w:r w:rsidRPr="009C230E">
          <w:rPr>
            <w:rFonts w:ascii="Times New Roman" w:hAnsi="Times New Roman" w:cs="Times New Roman"/>
            <w:szCs w:val="24"/>
          </w:rPr>
          <w:lastRenderedPageBreak/>
          <w:t>House for Runaway Teenagers and Battered Women</w:t>
        </w:r>
      </w:ins>
      <w:r w:rsidRPr="009C230E">
        <w:rPr>
          <w:rFonts w:ascii="Times New Roman" w:hAnsi="Times New Roman" w:cs="Times New Roman"/>
          <w:szCs w:val="24"/>
        </w:rPr>
        <w:t xml:space="preserve">, </w:t>
      </w:r>
      <w:proofErr w:type="spellStart"/>
      <w:r w:rsidRPr="009C230E">
        <w:rPr>
          <w:rFonts w:ascii="Times New Roman" w:hAnsi="Times New Roman" w:cs="Times New Roman"/>
          <w:szCs w:val="24"/>
        </w:rPr>
        <w:t>CondoWatt</w:t>
      </w:r>
      <w:proofErr w:type="spellEnd"/>
      <w:r w:rsidRPr="009C230E">
        <w:rPr>
          <w:rFonts w:ascii="Times New Roman" w:hAnsi="Times New Roman" w:cs="Times New Roman"/>
          <w:szCs w:val="24"/>
        </w:rPr>
        <w:t>, our company that manufactures EV charging stations for condominiums and apartment complexes, and other businesses we own provide gainful employment for over three thousand Illinois residents.</w:t>
      </w:r>
    </w:p>
    <w:p w14:paraId="09D7B34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have had warm relations with Anne and John Merrick. At the Chamber of Commerce Annual Dinner, Anne awarded me and my art gallery partner, Magda Galanis, a Distinguished Service Award. After the event, Magda and I shared drinks with the Merricks at the </w:t>
      </w:r>
      <w:ins w:id="3451" w:author="Author">
        <w:r w:rsidRPr="009C230E">
          <w:rPr>
            <w:rFonts w:ascii="Times New Roman" w:hAnsi="Times New Roman" w:cs="Times New Roman"/>
            <w:szCs w:val="24"/>
          </w:rPr>
          <w:t>Peninsula</w:t>
        </w:r>
      </w:ins>
      <w:r w:rsidRPr="009C230E">
        <w:rPr>
          <w:rFonts w:ascii="Times New Roman" w:hAnsi="Times New Roman" w:cs="Times New Roman"/>
          <w:szCs w:val="24"/>
        </w:rPr>
        <w:t xml:space="preserve"> Hotel’s</w:t>
      </w:r>
      <w:ins w:id="3452" w:author="Author">
        <w:r w:rsidRPr="009C230E">
          <w:rPr>
            <w:rFonts w:ascii="Times New Roman" w:hAnsi="Times New Roman" w:cs="Times New Roman"/>
            <w:szCs w:val="24"/>
          </w:rPr>
          <w:t xml:space="preserve"> Shanghai Terrace</w:t>
        </w:r>
      </w:ins>
      <w:r w:rsidRPr="009C230E">
        <w:rPr>
          <w:rFonts w:ascii="Times New Roman" w:hAnsi="Times New Roman" w:cs="Times New Roman"/>
          <w:szCs w:val="24"/>
        </w:rPr>
        <w:t>. To suggest that Imer and I would have anything to do with the Thursday attack on the Merrick home is hurtful and simply not true.</w:t>
      </w:r>
    </w:p>
    <w:p w14:paraId="3304D8A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In business, a good reputation is the most critical selling point. For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reason, </w:t>
      </w:r>
      <w:proofErr w:type="gramStart"/>
      <w:r w:rsidRPr="009C230E">
        <w:rPr>
          <w:rFonts w:ascii="Times New Roman" w:hAnsi="Times New Roman" w:cs="Times New Roman"/>
          <w:szCs w:val="24"/>
        </w:rPr>
        <w:t>Special</w:t>
      </w:r>
      <w:proofErr w:type="gramEnd"/>
      <w:r w:rsidRPr="009C230E">
        <w:rPr>
          <w:rFonts w:ascii="Times New Roman" w:hAnsi="Times New Roman" w:cs="Times New Roman"/>
          <w:szCs w:val="24"/>
        </w:rPr>
        <w:t xml:space="preserve"> Agent in Charge D’Marcus Mason and the FBI seems hell-bent on destroying ours. That is why we are taking legal action to protect our good name.</w:t>
      </w:r>
    </w:p>
    <w:p w14:paraId="5BF9155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If you have any questions, ask our CCE Project Manager Ian Crosschurch for the microphone.”</w:t>
      </w:r>
    </w:p>
    <w:p w14:paraId="7DB3FEFE" w14:textId="77777777" w:rsidR="001418B6" w:rsidRPr="009C230E" w:rsidRDefault="001418B6" w:rsidP="001418B6">
      <w:pPr>
        <w:pStyle w:val="BodyNormal"/>
        <w:rPr>
          <w:rFonts w:ascii="Times New Roman" w:hAnsi="Times New Roman" w:cs="Times New Roman"/>
          <w:szCs w:val="24"/>
        </w:rPr>
      </w:pP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the assembled press raised their hands, so Ian handed the microphone to a woman closest to him.</w:t>
      </w:r>
    </w:p>
    <w:p w14:paraId="7D4A616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“Mrs. Bisha. Sally Vustig of NBC, Chicago. A Cooke County Grand Jury has indicted your brother-in-law, Luan Bisha, for the attempted murder of an undercover </w:t>
      </w:r>
      <w:proofErr w:type="gramStart"/>
      <w:r w:rsidRPr="009C230E">
        <w:rPr>
          <w:rFonts w:ascii="Times New Roman" w:hAnsi="Times New Roman" w:cs="Times New Roman"/>
          <w:szCs w:val="24"/>
        </w:rPr>
        <w:t>policeman</w:t>
      </w:r>
      <w:proofErr w:type="gramEnd"/>
      <w:r w:rsidRPr="009C230E">
        <w:rPr>
          <w:rFonts w:ascii="Times New Roman" w:hAnsi="Times New Roman" w:cs="Times New Roman"/>
          <w:szCs w:val="24"/>
        </w:rPr>
        <w:t xml:space="preserve"> and the murder of Officer DiOtis Williams last </w:t>
      </w:r>
      <w:r w:rsidRPr="009C230E">
        <w:rPr>
          <w:rFonts w:ascii="Times New Roman" w:hAnsi="Times New Roman" w:cs="Times New Roman"/>
          <w:szCs w:val="24"/>
        </w:rPr>
        <w:lastRenderedPageBreak/>
        <w:t>July 19</w:t>
      </w:r>
      <w:r w:rsidRPr="009C230E">
        <w:rPr>
          <w:rFonts w:ascii="Times New Roman" w:hAnsi="Times New Roman" w:cs="Times New Roman"/>
          <w:szCs w:val="24"/>
          <w:vertAlign w:val="superscript"/>
        </w:rPr>
        <w:t>th</w:t>
      </w:r>
      <w:r w:rsidRPr="009C230E">
        <w:rPr>
          <w:rFonts w:ascii="Times New Roman" w:hAnsi="Times New Roman" w:cs="Times New Roman"/>
          <w:szCs w:val="24"/>
        </w:rPr>
        <w:t>. Cooke County courts denied bail for Luan Bisha and an associate, Besim Morina, and they are currently awaiting trial in the Cooke County Jail. Surely, this situation would raise suspicion about your husband. Luan Bisha is his brother, right?”</w:t>
      </w:r>
    </w:p>
    <w:p w14:paraId="2988053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TV cameras showed Lendina listening to the question with a cold stare, but that expression quickly morphed into a wide smile.</w:t>
      </w:r>
    </w:p>
    <w:p w14:paraId="623BC8A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think it best that my husband responds to your question, Ms. Vustig.”</w:t>
      </w:r>
    </w:p>
    <w:p w14:paraId="2A8D435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“Ms. Vustig, I see my brother once a year at Christmas. He owns and operates a sheetrock company. I am not privy </w:t>
      </w:r>
      <w:proofErr w:type="gramStart"/>
      <w:r w:rsidRPr="009C230E">
        <w:rPr>
          <w:rFonts w:ascii="Times New Roman" w:hAnsi="Times New Roman" w:cs="Times New Roman"/>
          <w:szCs w:val="24"/>
        </w:rPr>
        <w:t>to</w:t>
      </w:r>
      <w:proofErr w:type="gramEnd"/>
      <w:r w:rsidRPr="009C230E">
        <w:rPr>
          <w:rFonts w:ascii="Times New Roman" w:hAnsi="Times New Roman" w:cs="Times New Roman"/>
          <w:szCs w:val="24"/>
        </w:rPr>
        <w:t xml:space="preserve"> any criminal activity in which he may be involved. He is, of course, innocent until proven guilty. Since I haven’t seen any of the government's evidence, it would be imprudent to comment further about his case.”</w:t>
      </w:r>
    </w:p>
    <w:p w14:paraId="085D8C4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t>
      </w:r>
      <w:proofErr w:type="gramStart"/>
      <w:r w:rsidRPr="009C230E">
        <w:rPr>
          <w:rFonts w:ascii="Times New Roman" w:hAnsi="Times New Roman" w:cs="Times New Roman"/>
          <w:szCs w:val="24"/>
        </w:rPr>
        <w:t>Mr. Bisha,</w:t>
      </w:r>
      <w:proofErr w:type="gramEnd"/>
      <w:r w:rsidRPr="009C230E">
        <w:rPr>
          <w:rFonts w:ascii="Times New Roman" w:hAnsi="Times New Roman" w:cs="Times New Roman"/>
          <w:szCs w:val="24"/>
        </w:rPr>
        <w:t xml:space="preserve"> let’s cut to the chase. Are you a member of the newly reconstituted Albanian Crime Syndicate active in Chicago?”</w:t>
      </w:r>
    </w:p>
    <w:p w14:paraId="07DAEBD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answer is no, Ms. Vustig, and your questions are insulting. I graduated from the University of Chicago with a master’s degree in business and have used my education to create companies and employment for the betterment of the people of </w:t>
      </w:r>
      <w:proofErr w:type="gramStart"/>
      <w:r w:rsidRPr="009C230E">
        <w:rPr>
          <w:rFonts w:ascii="Times New Roman" w:hAnsi="Times New Roman" w:cs="Times New Roman"/>
          <w:szCs w:val="24"/>
        </w:rPr>
        <w:t>Chicago.”</w:t>
      </w:r>
      <w:proofErr w:type="gramEnd"/>
    </w:p>
    <w:p w14:paraId="74974AF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“Mister Bisha, I’m Terrence Vertan of CBS Chicago. Your father, Kreshnik Bisha, was an Albanian crime family boss and is now serving a life sentence without parole at </w:t>
      </w:r>
      <w:r w:rsidRPr="009C230E">
        <w:rPr>
          <w:rFonts w:ascii="Times New Roman" w:hAnsi="Times New Roman" w:cs="Times New Roman"/>
          <w:szCs w:val="24"/>
        </w:rPr>
        <w:lastRenderedPageBreak/>
        <w:t>the Federal Big Sandy prison in Kentucky. Doesn’t that raise …”</w:t>
      </w:r>
    </w:p>
    <w:p w14:paraId="6B248D3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“Let me interrupt, Mr. Vertan. I had little to no contact with my father while growing up. My mother died of cancer, so an aunt raised my brother and me. I was my High School Valedictorian, and the University of Chicago accepted me based on my grades and other academic accomplishments.”</w:t>
      </w:r>
    </w:p>
    <w:p w14:paraId="744B92B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“Mr. Vertan,” Thomas Appleton interjected, “you are practicing guilt by association. Mr. Bisha should be honored for his accomplishments, not pilloried for the sins of his father.</w:t>
      </w:r>
    </w:p>
    <w:p w14:paraId="12482E7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Crosschurch handed the microphone to Natalie Rumsfort, who stood up. Instantly, Lendina sharpened her gaze at Rumsfort, her pursed smile covering her gritting teeth.</w:t>
      </w:r>
    </w:p>
    <w:p w14:paraId="762AE5F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“Mr. Bisha, I’m Natalie Rumsfort of the Chicago Sentinel. Where were you, your wife, and Doctor Morton last Thursday?”</w:t>
      </w:r>
    </w:p>
    <w:p w14:paraId="66C6108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“Something tells me, Ms. Rumsfort, that you already know the answer to your question.”</w:t>
      </w:r>
    </w:p>
    <w:p w14:paraId="5775AB9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“Answer my question, Mr. Bisha.”</w:t>
      </w:r>
    </w:p>
    <w:p w14:paraId="5844ACC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was on the island of Barbados. We take our senior staff on an executive retreat once a year to celebrate our company’s success.”</w:t>
      </w:r>
    </w:p>
    <w:p w14:paraId="5DA6125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checked with the Sandy Lane Hotel’s manager, and </w:t>
      </w:r>
      <w:r w:rsidRPr="009C230E">
        <w:rPr>
          <w:rFonts w:ascii="Times New Roman" w:hAnsi="Times New Roman" w:cs="Times New Roman"/>
          <w:szCs w:val="24"/>
        </w:rPr>
        <w:lastRenderedPageBreak/>
        <w:t>you booked your group only two weeks before your arrival.”</w:t>
      </w:r>
    </w:p>
    <w:p w14:paraId="471B1DC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“Well, you love your conspiracy theories, Ms. Rumsfort. The simple truth is that the Sandy Lane Hotel had a late cancellation and offered us an advantageous price to fill their rooms.”</w:t>
      </w:r>
    </w:p>
    <w:p w14:paraId="76512FC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“Seriously, Mr. Bisha? It’s not much of a stretch to suggest that you might be establishing an alibi.”</w:t>
      </w:r>
    </w:p>
    <w:p w14:paraId="23A2EE1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“Not at all, Ms. Rumsfort. Our records will show that we scheduled an executive retreat every year that we were </w:t>
      </w:r>
      <w:proofErr w:type="gramStart"/>
      <w:r w:rsidRPr="009C230E">
        <w:rPr>
          <w:rFonts w:ascii="Times New Roman" w:hAnsi="Times New Roman" w:cs="Times New Roman"/>
          <w:szCs w:val="24"/>
        </w:rPr>
        <w:t>profitable.”</w:t>
      </w:r>
      <w:proofErr w:type="gramEnd"/>
    </w:p>
    <w:p w14:paraId="3C959C1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“Very well, where were you and Mrs. Bisha married?”</w:t>
      </w:r>
    </w:p>
    <w:p w14:paraId="5291D1C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want to know about our wedding, Ms. Rumsfort?” Lendina said, her voice emoting rising rage.</w:t>
      </w:r>
    </w:p>
    <w:p w14:paraId="3F28CA2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“Do I have to repeat myself? Where were you married?”</w:t>
      </w:r>
    </w:p>
    <w:p w14:paraId="1AE1243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“In Albania!”</w:t>
      </w:r>
    </w:p>
    <w:p w14:paraId="4A376C8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“At whose home?” Natalie said. The scene devolved into a </w:t>
      </w:r>
      <w:proofErr w:type="gramStart"/>
      <w:r w:rsidRPr="009C230E">
        <w:rPr>
          <w:rFonts w:ascii="Times New Roman" w:hAnsi="Times New Roman" w:cs="Times New Roman"/>
          <w:szCs w:val="24"/>
        </w:rPr>
        <w:t>staring</w:t>
      </w:r>
      <w:proofErr w:type="gramEnd"/>
      <w:r w:rsidRPr="009C230E">
        <w:rPr>
          <w:rFonts w:ascii="Times New Roman" w:hAnsi="Times New Roman" w:cs="Times New Roman"/>
          <w:szCs w:val="24"/>
        </w:rPr>
        <w:t xml:space="preserve"> contest.</w:t>
      </w:r>
    </w:p>
    <w:p w14:paraId="4B4C793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“At the home of Skender Hasa, near Vaqarr, Albania,” Lendina said in a tone that combined sarcasm and condescension.</w:t>
      </w:r>
    </w:p>
    <w:p w14:paraId="4FD3604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“Ah. Skender Hasa is a man Interpol believes is the worldwide leader of the Albanian Mafia </w:t>
      </w:r>
      <w:ins w:id="3453" w:author="Author">
        <w:r w:rsidRPr="009C230E">
          <w:rPr>
            <w:rFonts w:ascii="Times New Roman" w:hAnsi="Times New Roman" w:cs="Times New Roman"/>
            <w:szCs w:val="24"/>
          </w:rPr>
          <w:t>Shqiptare</w:t>
        </w:r>
      </w:ins>
      <w:r w:rsidRPr="009C230E">
        <w:rPr>
          <w:rFonts w:ascii="Times New Roman" w:hAnsi="Times New Roman" w:cs="Times New Roman"/>
          <w:szCs w:val="24"/>
        </w:rPr>
        <w:t>.”</w:t>
      </w:r>
    </w:p>
    <w:p w14:paraId="7B21D5E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“Nonsense,” Imer said, “The Albanian authorities have never arrested Hasa, never charged him with a crime.”</w:t>
      </w:r>
    </w:p>
    <w:p w14:paraId="5C1771F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t>
      </w:r>
      <w:proofErr w:type="gramStart"/>
      <w:r w:rsidRPr="009C230E">
        <w:rPr>
          <w:rFonts w:ascii="Times New Roman" w:hAnsi="Times New Roman" w:cs="Times New Roman"/>
          <w:szCs w:val="24"/>
        </w:rPr>
        <w:t>Maybe the</w:t>
      </w:r>
      <w:proofErr w:type="gramEnd"/>
      <w:r w:rsidRPr="009C230E">
        <w:rPr>
          <w:rFonts w:ascii="Times New Roman" w:hAnsi="Times New Roman" w:cs="Times New Roman"/>
          <w:szCs w:val="24"/>
        </w:rPr>
        <w:t xml:space="preserve"> Albanian Government is afraid to take action against a mob kingpin? OK, one more question. You </w:t>
      </w:r>
      <w:r w:rsidRPr="009C230E">
        <w:rPr>
          <w:rFonts w:ascii="Times New Roman" w:hAnsi="Times New Roman" w:cs="Times New Roman"/>
          <w:szCs w:val="24"/>
        </w:rPr>
        <w:lastRenderedPageBreak/>
        <w:t>returned to Chicago right after your marriage and purchased a $3.5 million condominium at 1300 Lakeshore Drive in a cash sale. Where did you get the money to purchase such valuable real estate?”</w:t>
      </w:r>
    </w:p>
    <w:p w14:paraId="0A7B8DA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“Well, I worked for several years as a Certified Public Accountant,” Lendina said.</w:t>
      </w:r>
    </w:p>
    <w:p w14:paraId="40F6551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“You’re a freelance CPA, Mrs. Bisha. Indeed.com lists the average salary in Chicago at $95,268 per annum. Your husband was right out of college. Who gave you the money?”</w:t>
      </w:r>
    </w:p>
    <w:p w14:paraId="452A9B1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have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wealthy friends, Ms. Rumsfort. Let’s give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other press members a chance to ask questions. Please give Mr. Crosschurch the microphone,” Imer Bisha said.</w:t>
      </w:r>
    </w:p>
    <w:p w14:paraId="0E8C6506"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 xml:space="preserve">Natalie shrugged and surrendered the microphone to Ian. Other press members asked if the Bishas had anything to do with the drug lab busted near </w:t>
      </w:r>
      <w:proofErr w:type="gramStart"/>
      <w:r w:rsidRPr="009C230E">
        <w:rPr>
          <w:rFonts w:ascii="Times New Roman" w:hAnsi="Times New Roman" w:cs="Times New Roman"/>
          <w:szCs w:val="24"/>
        </w:rPr>
        <w:t>the Midway</w:t>
      </w:r>
      <w:proofErr w:type="gramEnd"/>
      <w:r w:rsidRPr="009C230E">
        <w:rPr>
          <w:rFonts w:ascii="Times New Roman" w:hAnsi="Times New Roman" w:cs="Times New Roman"/>
          <w:szCs w:val="24"/>
        </w:rPr>
        <w:t xml:space="preserve"> Airport, met with an instant denial from Lendina. Rumsfort left early with her bodyguard. She could view the rest of the press conference back at the Sentinel.</w:t>
      </w:r>
    </w:p>
    <w:p w14:paraId="3B0C5C57" w14:textId="77777777" w:rsidR="001418B6" w:rsidRPr="00206EEE" w:rsidRDefault="001418B6" w:rsidP="00206EEE">
      <w:pPr>
        <w:pStyle w:val="ASubheadLevel1"/>
      </w:pPr>
      <w:bookmarkStart w:id="3454" w:name="_Toc172536989"/>
      <w:bookmarkStart w:id="3455" w:name="_Toc192624422"/>
      <w:r w:rsidRPr="00206EEE">
        <w:lastRenderedPageBreak/>
        <w:t>Anne Responds</w:t>
      </w:r>
      <w:bookmarkEnd w:id="3454"/>
      <w:bookmarkEnd w:id="3455"/>
    </w:p>
    <w:p w14:paraId="643F422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Later Monday afternoon, Sally Vustig of NBC Chicago sat next to Anne Merrick’s desk at the Merrick, Dawson, and Brant building. Sally had two cameras for this interview, one for Anne and one for her. Millie Grainger pitched in and helped Crispin, one of the NBC camera operators, with the lighting and the WiFi connection to the local NBC studio.</w:t>
      </w:r>
    </w:p>
    <w:p w14:paraId="69DAD0F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“Anne,” Sally said, “we shan’t be going live for this interview. Instead, your comments will be part of our News at Five and later shows today.</w:t>
      </w:r>
    </w:p>
    <w:p w14:paraId="0A8FE0B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“We’re ready, Sally,” Crispin said.</w:t>
      </w:r>
    </w:p>
    <w:p w14:paraId="4CAD64F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Crispin counted down from three with his fingers and waved his hand to start. Sally Vustig </w:t>
      </w:r>
      <w:proofErr w:type="gramStart"/>
      <w:r w:rsidRPr="009C230E">
        <w:rPr>
          <w:rFonts w:ascii="Times New Roman" w:hAnsi="Times New Roman" w:cs="Times New Roman"/>
          <w:szCs w:val="24"/>
        </w:rPr>
        <w:t>lit up</w:t>
      </w:r>
      <w:proofErr w:type="gramEnd"/>
      <w:r w:rsidRPr="009C230E">
        <w:rPr>
          <w:rFonts w:ascii="Times New Roman" w:hAnsi="Times New Roman" w:cs="Times New Roman"/>
          <w:szCs w:val="24"/>
        </w:rPr>
        <w:t xml:space="preserve"> her face with a beaming smile.</w:t>
      </w:r>
    </w:p>
    <w:p w14:paraId="3306207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“This is Sally Vustig of NBC Chicago. We’re at the law offices of Merrick, Dawson, and Brant, one of Chicago’s most successful law firms. With me today is Mrs. Anne Merrick, CEO of the firm and a survivor of Russian assassins who invaded her home in Highland Park last Thursday. Anne, how are you and the rest of your family?”</w:t>
      </w:r>
    </w:p>
    <w:p w14:paraId="0D17F71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“Good afternoon, Sally. I am fine. The hospital released me yesterday afternoon. They should release my husband John and my son Mac the day after tomorrow. Jane Doe 413, our Angel, will </w:t>
      </w:r>
      <w:proofErr w:type="gramStart"/>
      <w:r w:rsidRPr="009C230E">
        <w:rPr>
          <w:rFonts w:ascii="Times New Roman" w:hAnsi="Times New Roman" w:cs="Times New Roman"/>
          <w:szCs w:val="24"/>
        </w:rPr>
        <w:t>be hospitalized</w:t>
      </w:r>
      <w:proofErr w:type="gramEnd"/>
      <w:r w:rsidRPr="009C230E">
        <w:rPr>
          <w:rFonts w:ascii="Times New Roman" w:hAnsi="Times New Roman" w:cs="Times New Roman"/>
          <w:szCs w:val="24"/>
        </w:rPr>
        <w:t xml:space="preserve"> for several more days. She suffered a knife wound.”</w:t>
      </w:r>
    </w:p>
    <w:p w14:paraId="6B6F8F0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“Anne, I don’t want to discuss the battle you and your family waged last Thursday. Our station has reported extensively on what happened that harrowing night. Instead, I’d like you to respond to the noon news conference by Lendina Bisha, Imer Bisha, and Dr. Lewis Morton. Did you watch that news conference?”</w:t>
      </w:r>
    </w:p>
    <w:p w14:paraId="31CF505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“Yes, I did.”</w:t>
      </w:r>
    </w:p>
    <w:p w14:paraId="794B08F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 Bishas and Dr. Morton claimed they had nothing to do with the attack last Thursday, as they were vacationing on the Island of Barbados. They also claimed that you awarded Lendina Bisha a Distinguished Service Award at the Chamber of Commerce Burnham Award Dinner and sat down for drinks with them after the event. Is that true?</w:t>
      </w:r>
    </w:p>
    <w:p w14:paraId="4EA44F1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Anne leaned forward and stared at Vustig for a </w:t>
      </w:r>
      <w:proofErr w:type="gramStart"/>
      <w:r w:rsidRPr="009C230E">
        <w:rPr>
          <w:rFonts w:ascii="Times New Roman" w:hAnsi="Times New Roman" w:cs="Times New Roman"/>
          <w:szCs w:val="24"/>
        </w:rPr>
        <w:t>pregnant</w:t>
      </w:r>
      <w:proofErr w:type="gramEnd"/>
      <w:r w:rsidRPr="009C230E">
        <w:rPr>
          <w:rFonts w:ascii="Times New Roman" w:hAnsi="Times New Roman" w:cs="Times New Roman"/>
          <w:szCs w:val="24"/>
        </w:rPr>
        <w:t xml:space="preserve"> pause.</w:t>
      </w:r>
    </w:p>
    <w:p w14:paraId="1079F68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 is true that I bestowed a Distinguished Service Award to Lendina Bisha and her art gallery partner Magda Galanis at the Burnham Award Dinner. It’s also true that my husband John and I sat down for drinks with the Bishas and Ms. Galanis at the </w:t>
      </w:r>
      <w:ins w:id="3456" w:author="Author">
        <w:r w:rsidRPr="009C230E">
          <w:rPr>
            <w:rFonts w:ascii="Times New Roman" w:hAnsi="Times New Roman" w:cs="Times New Roman"/>
            <w:szCs w:val="24"/>
          </w:rPr>
          <w:t>Peninsula’s Shanghai Terrace</w:t>
        </w:r>
      </w:ins>
      <w:r w:rsidRPr="009C230E">
        <w:rPr>
          <w:rFonts w:ascii="Times New Roman" w:hAnsi="Times New Roman" w:cs="Times New Roman"/>
          <w:szCs w:val="24"/>
        </w:rPr>
        <w:t>. I would describe that conversation as cordial.”</w:t>
      </w:r>
    </w:p>
    <w:p w14:paraId="31F43B9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“Anne, do you think the Bishas and Dr. Morton had anything to do with the attack on your home?”</w:t>
      </w:r>
    </w:p>
    <w:p w14:paraId="019FDF5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Anne Merrick leaned back in her executive chair, her mind racing with the possible answers and their </w:t>
      </w:r>
      <w:r w:rsidRPr="009C230E">
        <w:rPr>
          <w:rFonts w:ascii="Times New Roman" w:hAnsi="Times New Roman" w:cs="Times New Roman"/>
          <w:szCs w:val="24"/>
        </w:rPr>
        <w:lastRenderedPageBreak/>
        <w:t>consequences. She decided to give a legal and safe response.</w:t>
      </w:r>
    </w:p>
    <w:p w14:paraId="6D46BB6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“Ms. Vustig, this is a law firm, and we deal with evidence. Without evidence, we don’t have a case. I do not have any evidence suggesting Doctor Morton and the Bishas had anything to do with the assault on my home.</w:t>
      </w:r>
    </w:p>
    <w:p w14:paraId="4D90593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will investigate the terrorist act committed against us with the help of my law firm, my son, who is a Chicago </w:t>
      </w:r>
      <w:proofErr w:type="gramStart"/>
      <w:r w:rsidRPr="009C230E">
        <w:rPr>
          <w:rFonts w:ascii="Times New Roman" w:hAnsi="Times New Roman" w:cs="Times New Roman"/>
          <w:szCs w:val="24"/>
        </w:rPr>
        <w:t>policeman</w:t>
      </w:r>
      <w:proofErr w:type="gramEnd"/>
      <w:r w:rsidRPr="009C230E">
        <w:rPr>
          <w:rFonts w:ascii="Times New Roman" w:hAnsi="Times New Roman" w:cs="Times New Roman"/>
          <w:szCs w:val="24"/>
        </w:rPr>
        <w:t>, and government agencies such as the FBI and the Justice Department. Together, we will work to uncover the identity of those responsible. When we identify the perpetrators, we will take legal action against those responsible.”</w:t>
      </w:r>
    </w:p>
    <w:p w14:paraId="35BBE05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“Thank you for speaking with us today. This is Sally Vustig of NBC Chicago.”</w:t>
      </w:r>
    </w:p>
    <w:p w14:paraId="039AFE8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As Millie helped Crispen and the other </w:t>
      </w:r>
      <w:proofErr w:type="gramStart"/>
      <w:r w:rsidRPr="009C230E">
        <w:rPr>
          <w:rFonts w:ascii="Times New Roman" w:hAnsi="Times New Roman" w:cs="Times New Roman"/>
          <w:szCs w:val="24"/>
        </w:rPr>
        <w:t>cameraman</w:t>
      </w:r>
      <w:proofErr w:type="gramEnd"/>
      <w:r w:rsidRPr="009C230E">
        <w:rPr>
          <w:rFonts w:ascii="Times New Roman" w:hAnsi="Times New Roman" w:cs="Times New Roman"/>
          <w:szCs w:val="24"/>
        </w:rPr>
        <w:t xml:space="preserve"> load their equipment into the cart in the hallway, Sally moved her chair closer to Anne’s desk.</w:t>
      </w:r>
    </w:p>
    <w:p w14:paraId="6C23DB2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“Anne, can we speak off the record?”</w:t>
      </w:r>
    </w:p>
    <w:p w14:paraId="369B845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“Well, that depends.”</w:t>
      </w:r>
    </w:p>
    <w:p w14:paraId="0731E74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“Why won’t Jane Doe 413, the Chicago Angel, speak to the press?”</w:t>
      </w:r>
    </w:p>
    <w:p w14:paraId="2082ACE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“For God’s sake, Sally. She can’t speak. Surely you know that.”</w:t>
      </w:r>
    </w:p>
    <w:p w14:paraId="502F8AB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“Our station could edit her interview, cutting the parts where she types into her tablet computer.”</w:t>
      </w:r>
    </w:p>
    <w:p w14:paraId="4AE9207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“Sally, Jane has made it clear to my husband and me </w:t>
      </w:r>
      <w:r w:rsidRPr="009C230E">
        <w:rPr>
          <w:rFonts w:ascii="Times New Roman" w:hAnsi="Times New Roman" w:cs="Times New Roman"/>
          <w:szCs w:val="24"/>
        </w:rPr>
        <w:lastRenderedPageBreak/>
        <w:t xml:space="preserve">that she does not want to speak to the press. Thus, we are preventing press access to her in my home or the FBI Building where she works. </w:t>
      </w:r>
    </w:p>
    <w:p w14:paraId="6C8F3F7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 Lustig had one more stop in the afternoon, the Chicago FBI Headquarters on West Roosevelt Road. The guards at the entrance called the Public Relations Department, and they promised to send out a statement in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minutes.</w:t>
      </w:r>
    </w:p>
    <w:p w14:paraId="4E83521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Eventually, the PR Officer walked out to the entrance and handed Sally a press release, advising her that the statement would appear on their website in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minutes. Lustig snickered at the brevity of the message.</w:t>
      </w:r>
    </w:p>
    <w:p w14:paraId="1EF1E2E7" w14:textId="77777777" w:rsidR="001418B6" w:rsidRPr="009C230E" w:rsidRDefault="001418B6" w:rsidP="001418B6">
      <w:pPr>
        <w:pStyle w:val="BodyNormal"/>
        <w:rPr>
          <w:rFonts w:ascii="Times New Roman" w:hAnsi="Times New Roman" w:cs="Times New Roman"/>
          <w:szCs w:val="24"/>
        </w:rPr>
      </w:pPr>
    </w:p>
    <w:p w14:paraId="409A6C85" w14:textId="77777777" w:rsidR="001418B6" w:rsidRPr="009C230E" w:rsidRDefault="001418B6" w:rsidP="001418B6">
      <w:pPr>
        <w:pStyle w:val="BodyNormal"/>
        <w:ind w:right="576" w:firstLine="0"/>
        <w:rPr>
          <w:rFonts w:ascii="Times New Roman" w:hAnsi="Times New Roman" w:cs="Times New Roman"/>
          <w:i/>
          <w:iCs/>
          <w:szCs w:val="24"/>
        </w:rPr>
      </w:pPr>
      <w:r w:rsidRPr="009C230E">
        <w:rPr>
          <w:rFonts w:ascii="Times New Roman" w:hAnsi="Times New Roman" w:cs="Times New Roman"/>
          <w:i/>
          <w:iCs/>
          <w:szCs w:val="24"/>
        </w:rPr>
        <w:t>“Re the lawsuit filed this morning by Messrs. Bisha and Morton, the FBI never comments on ongoing investigations or litigations.”</w:t>
      </w:r>
    </w:p>
    <w:p w14:paraId="7F41F16B" w14:textId="77777777" w:rsidR="001418B6" w:rsidRPr="009C230E" w:rsidRDefault="001418B6" w:rsidP="001418B6">
      <w:pPr>
        <w:pStyle w:val="BodyNormal"/>
        <w:ind w:right="576" w:firstLine="0"/>
        <w:rPr>
          <w:rFonts w:ascii="Times New Roman" w:hAnsi="Times New Roman" w:cs="Times New Roman"/>
          <w:i/>
          <w:iCs/>
          <w:szCs w:val="24"/>
        </w:rPr>
      </w:pPr>
    </w:p>
    <w:p w14:paraId="1FD7A48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Sally Lustig thought, “Mason never shows his cards until he’s ready to pounce.”  </w:t>
      </w:r>
    </w:p>
    <w:p w14:paraId="2ECFEF9E" w14:textId="77777777" w:rsidR="001418B6" w:rsidRPr="009C230E" w:rsidRDefault="001418B6" w:rsidP="001418B6">
      <w:pPr>
        <w:pStyle w:val="BodyNormal"/>
        <w:rPr>
          <w:rFonts w:ascii="Times New Roman" w:hAnsi="Times New Roman" w:cs="Times New Roman"/>
          <w:szCs w:val="24"/>
        </w:rPr>
        <w:sectPr w:rsidR="001418B6" w:rsidRPr="009C230E" w:rsidSect="004E6C42">
          <w:pgSz w:w="8640" w:h="12960" w:code="1"/>
          <w:pgMar w:top="720" w:right="720" w:bottom="720" w:left="720" w:header="720" w:footer="720" w:gutter="720"/>
          <w:cols w:space="720"/>
          <w:titlePg/>
          <w:docGrid w:linePitch="360"/>
        </w:sectPr>
      </w:pPr>
    </w:p>
    <w:p w14:paraId="7A283DB0" w14:textId="77777777" w:rsidR="001418B6" w:rsidRPr="009C230E" w:rsidRDefault="001418B6" w:rsidP="001418B6">
      <w:pPr>
        <w:pStyle w:val="BodyNormal"/>
        <w:rPr>
          <w:rFonts w:ascii="Times New Roman" w:hAnsi="Times New Roman" w:cs="Times New Roman"/>
          <w:szCs w:val="24"/>
        </w:rPr>
      </w:pPr>
    </w:p>
    <w:p w14:paraId="74D3791A" w14:textId="77777777" w:rsidR="001418B6" w:rsidRPr="009C230E" w:rsidRDefault="001418B6" w:rsidP="001418B6">
      <w:pPr>
        <w:pStyle w:val="BodyNormal"/>
        <w:rPr>
          <w:rFonts w:ascii="Times New Roman" w:hAnsi="Times New Roman" w:cs="Times New Roman"/>
          <w:szCs w:val="24"/>
        </w:rPr>
      </w:pPr>
    </w:p>
    <w:p w14:paraId="6FD9D77F" w14:textId="77777777" w:rsidR="001418B6" w:rsidRPr="009C230E" w:rsidRDefault="001418B6" w:rsidP="001418B6">
      <w:pPr>
        <w:pStyle w:val="BodyNormal"/>
        <w:rPr>
          <w:rFonts w:ascii="Times New Roman" w:hAnsi="Times New Roman" w:cs="Times New Roman"/>
          <w:szCs w:val="24"/>
        </w:rPr>
      </w:pPr>
    </w:p>
    <w:p w14:paraId="132D297C" w14:textId="77777777" w:rsidR="001418B6" w:rsidRPr="009C230E" w:rsidRDefault="001418B6" w:rsidP="001418B6">
      <w:pPr>
        <w:pStyle w:val="BodyNormal"/>
        <w:rPr>
          <w:rFonts w:ascii="Times New Roman" w:hAnsi="Times New Roman" w:cs="Times New Roman"/>
          <w:szCs w:val="24"/>
        </w:rPr>
      </w:pPr>
    </w:p>
    <w:p w14:paraId="469D47BF" w14:textId="77777777" w:rsidR="001418B6" w:rsidRPr="00206EEE" w:rsidRDefault="001418B6" w:rsidP="00206EEE">
      <w:pPr>
        <w:pStyle w:val="ASubheadLevel1"/>
      </w:pPr>
      <w:bookmarkStart w:id="3457" w:name="_Toc172536990"/>
      <w:bookmarkStart w:id="3458" w:name="_Toc192624423"/>
      <w:r w:rsidRPr="00206EEE">
        <w:t>Aftermath</w:t>
      </w:r>
      <w:bookmarkEnd w:id="3457"/>
      <w:bookmarkEnd w:id="3458"/>
    </w:p>
    <w:p w14:paraId="1AD6521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One after another, the bosses of the New York, Seattle, </w:t>
      </w:r>
      <w:r w:rsidRPr="009C230E">
        <w:rPr>
          <w:rFonts w:ascii="Times New Roman" w:hAnsi="Times New Roman" w:cs="Times New Roman"/>
          <w:szCs w:val="24"/>
        </w:rPr>
        <w:lastRenderedPageBreak/>
        <w:t>Los Angeles, Miami, St. Louis, and Boston syndicates popped up on the Zoom screen. Arsen Murka, the North American mob boss, had a glum expression reminiscent of a wayward son who had just gambled the family’s fortune away.</w:t>
      </w:r>
    </w:p>
    <w:p w14:paraId="2B17FED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Lendina, this Angel bitch has once again served up a shit sandwich and forced us to eat all of it. I spent $60 million on the Vortex solution, and we have nothing to show for it. I watched your news conference, and the members of the Chicago press cast </w:t>
      </w:r>
      <w:proofErr w:type="gramStart"/>
      <w:r w:rsidRPr="009C230E">
        <w:rPr>
          <w:rFonts w:ascii="Times New Roman" w:hAnsi="Times New Roman" w:cs="Times New Roman"/>
          <w:szCs w:val="24"/>
        </w:rPr>
        <w:t>plenty of</w:t>
      </w:r>
      <w:proofErr w:type="gramEnd"/>
      <w:r w:rsidRPr="009C230E">
        <w:rPr>
          <w:rFonts w:ascii="Times New Roman" w:hAnsi="Times New Roman" w:cs="Times New Roman"/>
          <w:szCs w:val="24"/>
        </w:rPr>
        <w:t xml:space="preserve"> aspersions on you and Imer’s credibility. </w:t>
      </w:r>
      <w:proofErr w:type="gramStart"/>
      <w:r w:rsidRPr="009C230E">
        <w:rPr>
          <w:rFonts w:ascii="Times New Roman" w:hAnsi="Times New Roman" w:cs="Times New Roman"/>
          <w:szCs w:val="24"/>
        </w:rPr>
        <w:t>Maybe we</w:t>
      </w:r>
      <w:proofErr w:type="gramEnd"/>
      <w:r w:rsidRPr="009C230E">
        <w:rPr>
          <w:rFonts w:ascii="Times New Roman" w:hAnsi="Times New Roman" w:cs="Times New Roman"/>
          <w:szCs w:val="24"/>
        </w:rPr>
        <w:t xml:space="preserve"> should close down our Chicago operation and lay low for a </w:t>
      </w:r>
      <w:proofErr w:type="gramStart"/>
      <w:r w:rsidRPr="009C230E">
        <w:rPr>
          <w:rFonts w:ascii="Times New Roman" w:hAnsi="Times New Roman" w:cs="Times New Roman"/>
          <w:szCs w:val="24"/>
        </w:rPr>
        <w:t>while?”</w:t>
      </w:r>
      <w:proofErr w:type="gramEnd"/>
    </w:p>
    <w:p w14:paraId="5297762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“Father, we have no sources inside the Chicago FBI. They’re untouchable. However, we have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sources beholden to us inside the Chicago Police. One of them reported a rumor that this Angel person, AKA Jane Doe 413, showed the FBI the rape tape of the gangbang that triggered this woman's revenge campaign. This Angel girl obtained it illegally by breaking into our computer systems, so the FBI can't use it.”</w:t>
      </w:r>
    </w:p>
    <w:p w14:paraId="179DD63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“Arsen, we could claim that the rape video is an Artificial Intelligence generated deep fake video,” Doctor Morton said.</w:t>
      </w:r>
    </w:p>
    <w:p w14:paraId="1D30FB5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“Oh please, Lewis,” Lendia said. “That Angel woman undoubtedly showed the FBI her breast mutilation. If I were the FBI, I’d believe everything she says.”</w:t>
      </w:r>
    </w:p>
    <w:p w14:paraId="7B2610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“I’d like to point out,” Imer added, “that our new drug </w:t>
      </w:r>
      <w:r w:rsidRPr="009C230E">
        <w:rPr>
          <w:rFonts w:ascii="Times New Roman" w:hAnsi="Times New Roman" w:cs="Times New Roman"/>
          <w:szCs w:val="24"/>
        </w:rPr>
        <w:lastRenderedPageBreak/>
        <w:t xml:space="preserve">processing system is up and running at the Hiawatha Storage location in Hickory Hills. We laid off all previous employees and management, so the operation is running smoothly with our staff. So, any suggestion that we shut down our Chicago operation will have a disastrous impact on the family’s drug business </w:t>
      </w:r>
      <w:proofErr w:type="gramStart"/>
      <w:r w:rsidRPr="009C230E">
        <w:rPr>
          <w:rFonts w:ascii="Times New Roman" w:hAnsi="Times New Roman" w:cs="Times New Roman"/>
          <w:szCs w:val="24"/>
        </w:rPr>
        <w:t>nationwide.”</w:t>
      </w:r>
      <w:proofErr w:type="gramEnd"/>
    </w:p>
    <w:p w14:paraId="7E4FAE7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All eyes were on Murtha. He exhaled slowly and stared at his desk for an uncomfortable number of seconds.</w:t>
      </w:r>
    </w:p>
    <w:p w14:paraId="51E5A31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“Imer,” Murka said. “Listen to me very carefully. You are to drop any plans, operations, or ideas of retaliation against the Merrick family and this Angel bitch. If I get even a whiff of you planning revenge against these people, the bottom of Lake Michigan will be your next home. Did I make myself clear, Imer?”</w:t>
      </w:r>
    </w:p>
    <w:p w14:paraId="71AE6D5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“Perfectly, Boss.”</w:t>
      </w:r>
    </w:p>
    <w:p w14:paraId="4BA48C9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“Doctor Morton. I want you and Lendina to tap </w:t>
      </w:r>
      <w:proofErr w:type="gramStart"/>
      <w:r w:rsidRPr="009C230E">
        <w:rPr>
          <w:rFonts w:ascii="Times New Roman" w:hAnsi="Times New Roman" w:cs="Times New Roman"/>
          <w:szCs w:val="24"/>
        </w:rPr>
        <w:t>some of</w:t>
      </w:r>
      <w:proofErr w:type="gramEnd"/>
      <w:r w:rsidRPr="009C230E">
        <w:rPr>
          <w:rFonts w:ascii="Times New Roman" w:hAnsi="Times New Roman" w:cs="Times New Roman"/>
          <w:szCs w:val="24"/>
        </w:rPr>
        <w:t xml:space="preserve"> Chicago Cyber Engineering’s cash and schedule some splashy philanthropy grants to improve Imer and Lendina’s image. Make sure the press hears about these grants.</w:t>
      </w:r>
    </w:p>
    <w:p w14:paraId="02B2B13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“One more thing, Imer. There are to be no more gangbangs, especially of civilians. If you and your family want a sex party, contact Lendina’s escort operation to arrange it. Look at the damage you have done, Imer, by constantly thinking with your dick. You’re on shaky ground, Bisha. We’re watching you. That’s all.” Arsen Murka signed off with a menacing stare.</w:t>
      </w:r>
    </w:p>
    <w:p w14:paraId="1C45201D" w14:textId="77777777" w:rsidR="001418B6" w:rsidRPr="009C230E" w:rsidRDefault="001418B6" w:rsidP="001418B6">
      <w:pPr>
        <w:pStyle w:val="BodyNormal"/>
        <w:rPr>
          <w:rFonts w:ascii="Times New Roman" w:hAnsi="Times New Roman" w:cs="Times New Roman"/>
          <w:szCs w:val="24"/>
        </w:rPr>
      </w:pPr>
    </w:p>
    <w:p w14:paraId="22EDB48F" w14:textId="77777777" w:rsidR="001418B6" w:rsidRPr="009C230E" w:rsidRDefault="001418B6" w:rsidP="001418B6">
      <w:pPr>
        <w:pStyle w:val="BodyNormal"/>
        <w:rPr>
          <w:rFonts w:ascii="Times New Roman" w:hAnsi="Times New Roman" w:cs="Times New Roman"/>
          <w:szCs w:val="24"/>
        </w:rPr>
      </w:pPr>
    </w:p>
    <w:p w14:paraId="1434890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 </w:t>
      </w:r>
    </w:p>
    <w:p w14:paraId="3E797210" w14:textId="77777777" w:rsidR="001418B6" w:rsidRPr="009C230E" w:rsidRDefault="001418B6" w:rsidP="001418B6">
      <w:pPr>
        <w:pStyle w:val="BodyNormal"/>
        <w:rPr>
          <w:rFonts w:ascii="Times New Roman" w:hAnsi="Times New Roman" w:cs="Times New Roman"/>
          <w:szCs w:val="24"/>
        </w:rPr>
      </w:pPr>
    </w:p>
    <w:p w14:paraId="5419A335" w14:textId="77777777" w:rsidR="001418B6" w:rsidRPr="009C230E" w:rsidRDefault="001418B6" w:rsidP="001418B6">
      <w:pPr>
        <w:pStyle w:val="BodyNormal"/>
        <w:rPr>
          <w:rFonts w:ascii="Times New Roman" w:hAnsi="Times New Roman" w:cs="Times New Roman"/>
          <w:szCs w:val="24"/>
        </w:rPr>
        <w:sectPr w:rsidR="001418B6" w:rsidRPr="009C230E" w:rsidSect="004E6C42">
          <w:type w:val="continuous"/>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 xml:space="preserve"> </w:t>
      </w:r>
    </w:p>
    <w:p w14:paraId="76970875" w14:textId="77777777" w:rsidR="001418B6" w:rsidRPr="00206EEE" w:rsidRDefault="001418B6" w:rsidP="00206EEE">
      <w:pPr>
        <w:pStyle w:val="ChapterNumber"/>
        <w:rPr>
          <w:ins w:id="3459" w:author="Author"/>
        </w:rPr>
      </w:pPr>
      <w:ins w:id="3460" w:author="Author">
        <w:r w:rsidRPr="00206EEE">
          <w:lastRenderedPageBreak/>
          <w:t>CHAPTER XXX</w:t>
        </w:r>
      </w:ins>
    </w:p>
    <w:p w14:paraId="1B2C7967" w14:textId="77777777" w:rsidR="001418B6" w:rsidRPr="00206EEE" w:rsidRDefault="001418B6" w:rsidP="00206EEE">
      <w:pPr>
        <w:pStyle w:val="ChapterTitle"/>
        <w:rPr>
          <w:ins w:id="3461" w:author="Author"/>
        </w:rPr>
      </w:pPr>
      <w:bookmarkStart w:id="3462" w:name="_Toc172536991"/>
      <w:bookmarkStart w:id="3463" w:name="_Toc192624424"/>
      <w:r w:rsidRPr="00206EEE">
        <w:t>The Class Ring</w:t>
      </w:r>
      <w:bookmarkEnd w:id="3462"/>
      <w:bookmarkEnd w:id="3463"/>
    </w:p>
    <w:p w14:paraId="143A1280" w14:textId="77777777" w:rsidR="001418B6" w:rsidRPr="00206EEE" w:rsidRDefault="001418B6" w:rsidP="00206EEE">
      <w:pPr>
        <w:pStyle w:val="ASubheadLevel1"/>
        <w:rPr>
          <w:ins w:id="3464" w:author="Author"/>
        </w:rPr>
      </w:pPr>
      <w:bookmarkStart w:id="3465" w:name="_Toc172536992"/>
      <w:bookmarkStart w:id="3466" w:name="_Toc192624425"/>
      <w:r w:rsidRPr="00206EEE">
        <w:t xml:space="preserve">Getting </w:t>
      </w:r>
      <w:proofErr w:type="gramStart"/>
      <w:r w:rsidRPr="00206EEE">
        <w:t>Back to</w:t>
      </w:r>
      <w:proofErr w:type="gramEnd"/>
      <w:r w:rsidRPr="00206EEE">
        <w:t xml:space="preserve"> Normal</w:t>
      </w:r>
      <w:bookmarkEnd w:id="3465"/>
      <w:bookmarkEnd w:id="3466"/>
    </w:p>
    <w:p w14:paraId="12E4872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Two weeks after the VORTEX attack, Merrick’s driveway had two large trailers parked, supporting the ten Federal marshals assigned to protect the manor. Anne contacted Jankowicz Construction, a company with a recent project canceled due to financing problems, and they were happy to repair the mansion's damage. The stairwells required concrete work and painting, while the third floor had bullet damage, requiring painters and finish carpenters. While </w:t>
      </w: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the gunfire was on the third floor and stairwells, the Russian hit team did not harm Jane’s bedroom or office.</w:t>
      </w:r>
    </w:p>
    <w:p w14:paraId="6422988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To accommodate the extra Federal Marshalls, John had the beds in the guest house placed in short-term storage and leased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bunk beds. Anne hired a temporary cook to live in one of the mansion’s guest bedrooms, providing meals for the family and guards.</w:t>
      </w:r>
    </w:p>
    <w:p w14:paraId="1E430C7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Anne shipped the Great Room’s bloodstained sofa back to the manufacturer in North Carolina to fix the upholstery where Jane had fired a test shot from one of the Russians’ weapons. A call from the White House shortened the turn-around time, and the repaired sofa was in transit back to </w:t>
      </w:r>
      <w:r w:rsidRPr="009C230E">
        <w:rPr>
          <w:rFonts w:ascii="Times New Roman" w:hAnsi="Times New Roman" w:cs="Times New Roman"/>
          <w:szCs w:val="24"/>
        </w:rPr>
        <w:lastRenderedPageBreak/>
        <w:t>Chicago.</w:t>
      </w:r>
    </w:p>
    <w:p w14:paraId="0D42611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stayed in the hospital for three weeks. After her knife wound had healed sufficiently, Anne convinced Jane to allow Dr. Michael Hirschman, one of Chicago’s top plastic surgeons and an expert on scar revision, to operate on her left breast. Anne reasoned that while a surgeon cannot permanently remove a scar, Hirschman could make the mutilation less noticeable.</w:t>
      </w:r>
    </w:p>
    <w:p w14:paraId="46936EB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had health insurance from her FBI employment, but her policy does not cover plastic surgery. Hirschman wanted to do the operation for free, but Anne and John Merrick insisted on paying cash. Jane, wanting to repay the Merricks monthly, argued unsuccessfully with Anne and John. </w:t>
      </w:r>
    </w:p>
    <w:p w14:paraId="210C627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“You’re family, and we take care of our children,” was the refrain. Jane knew she wouldn’t win a debate with a house full of lawyers.</w:t>
      </w:r>
    </w:p>
    <w:p w14:paraId="732B2BB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Upon Jane’s release from the hospital, Dr. Hirschman agreed to allow her to rehab at the Merrick mansion. Anne Merrick hired a nurse from a </w:t>
      </w:r>
      <w:proofErr w:type="gramStart"/>
      <w:r w:rsidRPr="009C230E">
        <w:rPr>
          <w:rFonts w:ascii="Times New Roman" w:hAnsi="Times New Roman" w:cs="Times New Roman"/>
          <w:szCs w:val="24"/>
        </w:rPr>
        <w:t>temp</w:t>
      </w:r>
      <w:proofErr w:type="gramEnd"/>
      <w:r w:rsidRPr="009C230E">
        <w:rPr>
          <w:rFonts w:ascii="Times New Roman" w:hAnsi="Times New Roman" w:cs="Times New Roman"/>
          <w:szCs w:val="24"/>
        </w:rPr>
        <w:t xml:space="preserve"> service to care for Jane for a couple of weeks. Eventually, Hirschman removed Jane’s stitches, and the swelling from her plastic surgery subsided.</w:t>
      </w:r>
    </w:p>
    <w:p w14:paraId="5A39620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requested a meeting with </w:t>
      </w:r>
      <w:proofErr w:type="gramStart"/>
      <w:r w:rsidRPr="009C230E">
        <w:rPr>
          <w:rFonts w:ascii="Times New Roman" w:hAnsi="Times New Roman" w:cs="Times New Roman"/>
          <w:szCs w:val="24"/>
        </w:rPr>
        <w:t>Special</w:t>
      </w:r>
      <w:proofErr w:type="gramEnd"/>
      <w:r w:rsidRPr="009C230E">
        <w:rPr>
          <w:rFonts w:ascii="Times New Roman" w:hAnsi="Times New Roman" w:cs="Times New Roman"/>
          <w:szCs w:val="24"/>
        </w:rPr>
        <w:t xml:space="preserve"> Agent in Charge D’Marcus Mason and Agent Carolina Hendon, and they met privately in Jane’s third-floor office.</w:t>
      </w:r>
    </w:p>
    <w:p w14:paraId="6671755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how are you feeling?” Carolina said.</w:t>
      </w:r>
    </w:p>
    <w:p w14:paraId="29AF4E31"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lastRenderedPageBreak/>
        <w:t xml:space="preserve">“I am well. Dr. Hirschman removed my plastic surgery stitches, and the swelling has gone down nicely. I asked Anne Merrick to allow me to pay monthly for the cost, but she adamantly refused. She is </w:t>
      </w:r>
      <w:proofErr w:type="gramStart"/>
      <w:r w:rsidRPr="009C230E">
        <w:rPr>
          <w:rFonts w:ascii="Times New Roman" w:hAnsi="Times New Roman" w:cs="Times New Roman"/>
          <w:i/>
          <w:iCs/>
          <w:szCs w:val="24"/>
        </w:rPr>
        <w:t>a very determined</w:t>
      </w:r>
      <w:proofErr w:type="gramEnd"/>
      <w:r w:rsidRPr="009C230E">
        <w:rPr>
          <w:rFonts w:ascii="Times New Roman" w:hAnsi="Times New Roman" w:cs="Times New Roman"/>
          <w:i/>
          <w:iCs/>
          <w:szCs w:val="24"/>
        </w:rPr>
        <w:t xml:space="preserve"> woman.”</w:t>
      </w:r>
    </w:p>
    <w:p w14:paraId="4557817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 “We are </w:t>
      </w:r>
      <w:proofErr w:type="gramStart"/>
      <w:r w:rsidRPr="009C230E">
        <w:rPr>
          <w:rFonts w:ascii="Times New Roman" w:hAnsi="Times New Roman" w:cs="Times New Roman"/>
          <w:szCs w:val="24"/>
        </w:rPr>
        <w:t>well aware</w:t>
      </w:r>
      <w:proofErr w:type="gramEnd"/>
      <w:r w:rsidRPr="009C230E">
        <w:rPr>
          <w:rFonts w:ascii="Times New Roman" w:hAnsi="Times New Roman" w:cs="Times New Roman"/>
          <w:szCs w:val="24"/>
        </w:rPr>
        <w:t xml:space="preserve"> of that, Jane. Anne has dressed me down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times, so she is not singling you out. What did you want to talk to us about?”</w:t>
      </w:r>
    </w:p>
    <w:p w14:paraId="490FBADB"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t>“I want to design and build a device that I think will be useful to the FBI and, more immediately, to the Merrick family. I’m thinking of a realistic-looking high school class ring with a piezoelectric transducer, a tiny supercapacitor, and a computer that could connect to the nearest free WiFi and transmit its location back to the FBI.</w:t>
      </w:r>
    </w:p>
    <w:p w14:paraId="7B80359A"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t xml:space="preserve">In other words, you tap or push the ring on any </w:t>
      </w:r>
      <w:proofErr w:type="gramStart"/>
      <w:r w:rsidRPr="009C230E">
        <w:rPr>
          <w:rFonts w:ascii="Times New Roman" w:hAnsi="Times New Roman" w:cs="Times New Roman"/>
          <w:i/>
          <w:iCs/>
          <w:szCs w:val="24"/>
        </w:rPr>
        <w:t>hard surface</w:t>
      </w:r>
      <w:proofErr w:type="gramEnd"/>
      <w:r w:rsidRPr="009C230E">
        <w:rPr>
          <w:rFonts w:ascii="Times New Roman" w:hAnsi="Times New Roman" w:cs="Times New Roman"/>
          <w:i/>
          <w:iCs/>
          <w:szCs w:val="24"/>
        </w:rPr>
        <w:t>, and if it’s near WiFi, it will signal the FBI where the person is, approximately.”</w:t>
      </w:r>
    </w:p>
    <w:p w14:paraId="0095512E" w14:textId="77777777" w:rsidR="001418B6" w:rsidRPr="009C230E" w:rsidRDefault="001418B6" w:rsidP="001418B6">
      <w:pPr>
        <w:pStyle w:val="BodyNormal"/>
        <w:rPr>
          <w:rFonts w:ascii="Times New Roman" w:hAnsi="Times New Roman" w:cs="Times New Roman"/>
          <w:szCs w:val="24"/>
        </w:rPr>
      </w:pPr>
    </w:p>
    <w:p w14:paraId="7B580B7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Hendon, could you explain, in </w:t>
      </w:r>
      <w:proofErr w:type="gramStart"/>
      <w:r w:rsidRPr="009C230E">
        <w:rPr>
          <w:rFonts w:ascii="Times New Roman" w:hAnsi="Times New Roman" w:cs="Times New Roman"/>
          <w:szCs w:val="24"/>
        </w:rPr>
        <w:t>layman’s terms</w:t>
      </w:r>
      <w:proofErr w:type="gramEnd"/>
      <w:r w:rsidRPr="009C230E">
        <w:rPr>
          <w:rFonts w:ascii="Times New Roman" w:hAnsi="Times New Roman" w:cs="Times New Roman"/>
          <w:szCs w:val="24"/>
        </w:rPr>
        <w:t>, what she is proposing?”</w:t>
      </w:r>
    </w:p>
    <w:p w14:paraId="7BBD493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“Sir, most WiFi systems </w:t>
      </w:r>
      <w:proofErr w:type="gramStart"/>
      <w:r w:rsidRPr="009C230E">
        <w:rPr>
          <w:rFonts w:ascii="Times New Roman" w:hAnsi="Times New Roman" w:cs="Times New Roman"/>
          <w:szCs w:val="24"/>
        </w:rPr>
        <w:t>are protected</w:t>
      </w:r>
      <w:proofErr w:type="gramEnd"/>
      <w:r w:rsidRPr="009C230E">
        <w:rPr>
          <w:rFonts w:ascii="Times New Roman" w:hAnsi="Times New Roman" w:cs="Times New Roman"/>
          <w:szCs w:val="24"/>
        </w:rPr>
        <w:t xml:space="preserve"> by a two-factor authentication system. You log on with a username and </w:t>
      </w:r>
      <w:r w:rsidRPr="009C230E">
        <w:rPr>
          <w:rFonts w:ascii="Times New Roman" w:hAnsi="Times New Roman" w:cs="Times New Roman"/>
          <w:szCs w:val="24"/>
        </w:rPr>
        <w:lastRenderedPageBreak/>
        <w:t xml:space="preserve">password, and it sends you a code via text message to complete the process. However,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WiFi locations don’t have this protection. McDonald’s restaurants provide free WiFi service that doesn’t require a password.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other businesses offer free WiFi without authentication. The FCC has information about all these WiFi setups. Jane’s ring could connect to those sites and send the detected location back to FBI </w:t>
      </w:r>
      <w:proofErr w:type="gramStart"/>
      <w:r w:rsidRPr="009C230E">
        <w:rPr>
          <w:rFonts w:ascii="Times New Roman" w:hAnsi="Times New Roman" w:cs="Times New Roman"/>
          <w:szCs w:val="24"/>
        </w:rPr>
        <w:t>Headquarters.”</w:t>
      </w:r>
      <w:proofErr w:type="gramEnd"/>
    </w:p>
    <w:p w14:paraId="27AFD9E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“Carolina, what is this pizza thing Jane mentioned?”</w:t>
      </w:r>
    </w:p>
    <w:p w14:paraId="2047D2B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Mason, she meant piezoelectric transducer. It’s a disk that, if you squeeze it, generates electricity. Jane, what piezoelectric transducer do you intend to use?”</w:t>
      </w:r>
    </w:p>
    <w:p w14:paraId="7E6C18E9"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t>“Acoustic guitars use a disk-like piezo transducer underneath the bridge to record the instrument’s sound. I can shave it down to ring sized.”</w:t>
      </w:r>
    </w:p>
    <w:p w14:paraId="14049FB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“Again, Agent Hendon, what is a supercapacitor?”</w:t>
      </w:r>
    </w:p>
    <w:p w14:paraId="106F760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“Capacitors are a common electronic component; they store electric charge. Supercapacitors store much more electricity for their size. Jane’s </w:t>
      </w:r>
      <w:proofErr w:type="gramStart"/>
      <w:r w:rsidRPr="009C230E">
        <w:rPr>
          <w:rFonts w:ascii="Times New Roman" w:hAnsi="Times New Roman" w:cs="Times New Roman"/>
          <w:szCs w:val="24"/>
        </w:rPr>
        <w:t>probably planning</w:t>
      </w:r>
      <w:proofErr w:type="gramEnd"/>
      <w:r w:rsidRPr="009C230E">
        <w:rPr>
          <w:rFonts w:ascii="Times New Roman" w:hAnsi="Times New Roman" w:cs="Times New Roman"/>
          <w:szCs w:val="24"/>
        </w:rPr>
        <w:t xml:space="preserve"> a tiny voltage regulator to use the stored charge to power the microcomputer doing the WiFi work.</w:t>
      </w:r>
    </w:p>
    <w:p w14:paraId="1F0F1EB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Mason, you must understand that this device has no battery that can run out. It simply converts mechanical energy to electricity. </w:t>
      </w:r>
    </w:p>
    <w:p w14:paraId="221A333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did </w:t>
      </w:r>
      <w:proofErr w:type="gramStart"/>
      <w:r w:rsidRPr="009C230E">
        <w:rPr>
          <w:rFonts w:ascii="Times New Roman" w:hAnsi="Times New Roman" w:cs="Times New Roman"/>
          <w:szCs w:val="24"/>
        </w:rPr>
        <w:t>you</w:t>
      </w:r>
      <w:proofErr w:type="gramEnd"/>
      <w:r w:rsidRPr="009C230E">
        <w:rPr>
          <w:rFonts w:ascii="Times New Roman" w:hAnsi="Times New Roman" w:cs="Times New Roman"/>
          <w:szCs w:val="24"/>
        </w:rPr>
        <w:t xml:space="preserve"> breadboard this idea?”</w:t>
      </w:r>
    </w:p>
    <w:p w14:paraId="622B8B90" w14:textId="77777777" w:rsidR="001418B6" w:rsidRPr="009C230E" w:rsidRDefault="001418B6" w:rsidP="001418B6">
      <w:pPr>
        <w:pStyle w:val="BodyNormal"/>
        <w:rPr>
          <w:rFonts w:ascii="Times New Roman" w:hAnsi="Times New Roman" w:cs="Times New Roman"/>
          <w:szCs w:val="24"/>
        </w:rPr>
      </w:pPr>
    </w:p>
    <w:p w14:paraId="3B95F133"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lastRenderedPageBreak/>
        <w:t xml:space="preserve">“Yes. I set up WiFi on a Raspberry Pi Super board </w:t>
      </w:r>
      <w:proofErr w:type="gramStart"/>
      <w:r w:rsidRPr="009C230E">
        <w:rPr>
          <w:rFonts w:ascii="Times New Roman" w:hAnsi="Times New Roman" w:cs="Times New Roman"/>
          <w:i/>
          <w:iCs/>
          <w:szCs w:val="24"/>
        </w:rPr>
        <w:t>similar to</w:t>
      </w:r>
      <w:proofErr w:type="gramEnd"/>
      <w:r w:rsidRPr="009C230E">
        <w:rPr>
          <w:rFonts w:ascii="Times New Roman" w:hAnsi="Times New Roman" w:cs="Times New Roman"/>
          <w:i/>
          <w:iCs/>
          <w:szCs w:val="24"/>
        </w:rPr>
        <w:t xml:space="preserve"> a McDonald's system – no login required. My trial circuit successfully read the WiFi and determined its location.”</w:t>
      </w:r>
    </w:p>
    <w:p w14:paraId="0252FBD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Mason, this is </w:t>
      </w:r>
      <w:proofErr w:type="gramStart"/>
      <w:r w:rsidRPr="009C230E">
        <w:rPr>
          <w:rFonts w:ascii="Times New Roman" w:hAnsi="Times New Roman" w:cs="Times New Roman"/>
          <w:szCs w:val="24"/>
        </w:rPr>
        <w:t>a good idea</w:t>
      </w:r>
      <w:proofErr w:type="gramEnd"/>
      <w:r w:rsidRPr="009C230E">
        <w:rPr>
          <w:rFonts w:ascii="Times New Roman" w:hAnsi="Times New Roman" w:cs="Times New Roman"/>
          <w:szCs w:val="24"/>
        </w:rPr>
        <w:t>. I can envision a version placed inside the heel of a shoe. As you walk, it will find an unprotected WiFi and transmit its location back to FBI Headquarters.”</w:t>
      </w:r>
    </w:p>
    <w:p w14:paraId="4494E19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what do you need to get started?” Agent Mason said.</w:t>
      </w:r>
    </w:p>
    <w:p w14:paraId="1E9F4051"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t>“I’ll need a state-of-the-art metallic 3-D printer to create a realistic class ring and hold the electronics. A GE Additive printer suitable for this project would cost $250,000.”</w:t>
      </w:r>
    </w:p>
    <w:p w14:paraId="5E73217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“All right, I’ll lease or procure a GE Metal Printer for our Chicago FBI Headquarters. Let’s keep Jane’s project secret. Jane, you make prototypes for the Merrick family, yourself, and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for me and other FBI personnel. If you get a working prototype, I’ll see that the CIA has a look at it and use one of its manufacturing facilities to produce it in bulk.”  </w:t>
      </w:r>
    </w:p>
    <w:p w14:paraId="01D7BB5C"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p>
    <w:p w14:paraId="4C3B65D4" w14:textId="77777777" w:rsidR="001418B6" w:rsidRPr="00206EEE" w:rsidRDefault="001418B6" w:rsidP="00206EEE">
      <w:pPr>
        <w:pStyle w:val="ASubheadLevel1"/>
      </w:pPr>
      <w:bookmarkStart w:id="3467" w:name="_Toc172536993"/>
      <w:bookmarkStart w:id="3468" w:name="_Toc192624426"/>
      <w:r w:rsidRPr="00206EEE">
        <w:lastRenderedPageBreak/>
        <w:t xml:space="preserve">Don’t Know When </w:t>
      </w:r>
      <w:proofErr w:type="gramStart"/>
      <w:r w:rsidRPr="00206EEE">
        <w:t>To</w:t>
      </w:r>
      <w:proofErr w:type="gramEnd"/>
      <w:r w:rsidRPr="00206EEE">
        <w:t xml:space="preserve"> Quit</w:t>
      </w:r>
      <w:bookmarkEnd w:id="3467"/>
      <w:bookmarkEnd w:id="3468"/>
    </w:p>
    <w:p w14:paraId="1DBE52B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Imer Bisha took his place at the Chicago Cyber Engineering secure meeting room table. Dr. Morton was in New York City for a computer security symposium. Valmir Peco, newly appointed by Arsen Murka as Chicago’s new Kryetar or Underboss, took his place at the table. Two other mob employees joined the discussion.</w:t>
      </w:r>
    </w:p>
    <w:p w14:paraId="2977A85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want to discuss the situation with this Merrick family and the Angel Bitch,” Imer said. “As a family, we have never allowed an opponent or other gang to do so much damage to us without retaliation.”</w:t>
      </w:r>
    </w:p>
    <w:p w14:paraId="6E811EF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“Imer,” Valmir said, “Arsen Murka made it clear that we should take no action against the Chicago Angel or the Merrick family. You want to ignore his directive?”</w:t>
      </w:r>
    </w:p>
    <w:p w14:paraId="6A8DC70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“Maybe it’s time to consider replacing Murka as the Boss of the North American family,” Imer said. “He’s seventy-four, starting to show signs of dementia, and spends </w:t>
      </w:r>
      <w:proofErr w:type="gramStart"/>
      <w:r w:rsidRPr="009C230E">
        <w:rPr>
          <w:rFonts w:ascii="Times New Roman" w:hAnsi="Times New Roman" w:cs="Times New Roman"/>
          <w:szCs w:val="24"/>
        </w:rPr>
        <w:t>a lot of</w:t>
      </w:r>
      <w:proofErr w:type="gramEnd"/>
      <w:r w:rsidRPr="009C230E">
        <w:rPr>
          <w:rFonts w:ascii="Times New Roman" w:hAnsi="Times New Roman" w:cs="Times New Roman"/>
          <w:szCs w:val="24"/>
        </w:rPr>
        <w:t xml:space="preserve"> time taking boner pills and hooking up with our escorts. </w:t>
      </w:r>
      <w:proofErr w:type="gramStart"/>
      <w:r w:rsidRPr="009C230E">
        <w:rPr>
          <w:rFonts w:ascii="Times New Roman" w:hAnsi="Times New Roman" w:cs="Times New Roman"/>
          <w:szCs w:val="24"/>
        </w:rPr>
        <w:t>Most of</w:t>
      </w:r>
      <w:proofErr w:type="gramEnd"/>
      <w:r w:rsidRPr="009C230E">
        <w:rPr>
          <w:rFonts w:ascii="Times New Roman" w:hAnsi="Times New Roman" w:cs="Times New Roman"/>
          <w:szCs w:val="24"/>
        </w:rPr>
        <w:t xml:space="preserve"> his ideas concerning getting back at this Angel bitch and the Merrick family have been spectacular failures. So, is it time to consider new leadership?” </w:t>
      </w:r>
    </w:p>
    <w:p w14:paraId="5C18C3D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Valmir, Yilka's replacement, stared at Imer for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uncomfortable seconds. Widening his eyes, he spoke </w:t>
      </w:r>
      <w:proofErr w:type="gramStart"/>
      <w:r w:rsidRPr="009C230E">
        <w:rPr>
          <w:rFonts w:ascii="Times New Roman" w:hAnsi="Times New Roman" w:cs="Times New Roman"/>
          <w:szCs w:val="24"/>
        </w:rPr>
        <w:t>slower</w:t>
      </w:r>
      <w:proofErr w:type="gramEnd"/>
      <w:r w:rsidRPr="009C230E">
        <w:rPr>
          <w:rFonts w:ascii="Times New Roman" w:hAnsi="Times New Roman" w:cs="Times New Roman"/>
          <w:szCs w:val="24"/>
        </w:rPr>
        <w:t xml:space="preserve"> and more methodically.</w:t>
      </w:r>
    </w:p>
    <w:p w14:paraId="3D1DCB5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wouldn’t be honest if I didn’t admit that I’ve thought </w:t>
      </w:r>
      <w:r w:rsidRPr="009C230E">
        <w:rPr>
          <w:rFonts w:ascii="Times New Roman" w:hAnsi="Times New Roman" w:cs="Times New Roman"/>
          <w:szCs w:val="24"/>
        </w:rPr>
        <w:lastRenderedPageBreak/>
        <w:t xml:space="preserve">of the very thing a time or two. However, let me say </w:t>
      </w:r>
      <w:proofErr w:type="gramStart"/>
      <w:r w:rsidRPr="009C230E">
        <w:rPr>
          <w:rFonts w:ascii="Times New Roman" w:hAnsi="Times New Roman" w:cs="Times New Roman"/>
          <w:szCs w:val="24"/>
        </w:rPr>
        <w:t>a few</w:t>
      </w:r>
      <w:proofErr w:type="gramEnd"/>
      <w:r w:rsidRPr="009C230E">
        <w:rPr>
          <w:rFonts w:ascii="Times New Roman" w:hAnsi="Times New Roman" w:cs="Times New Roman"/>
          <w:szCs w:val="24"/>
        </w:rPr>
        <w:t xml:space="preserve"> positive things about the boss, Arsen Murka. He has been very clever with his movements around New York City. He avoids city surveillance cameras and dresses in clothing that hides his face. It’s my understanding that the Feds don’t have a single photograph of him. Murka has been very generous to everybody in the family. I received a lavish Christmas bonus from him last year. You </w:t>
      </w:r>
      <w:proofErr w:type="gramStart"/>
      <w:r w:rsidRPr="009C230E">
        <w:rPr>
          <w:rFonts w:ascii="Times New Roman" w:hAnsi="Times New Roman" w:cs="Times New Roman"/>
          <w:szCs w:val="24"/>
        </w:rPr>
        <w:t>have to</w:t>
      </w:r>
      <w:proofErr w:type="gramEnd"/>
      <w:r w:rsidRPr="009C230E">
        <w:rPr>
          <w:rFonts w:ascii="Times New Roman" w:hAnsi="Times New Roman" w:cs="Times New Roman"/>
          <w:szCs w:val="24"/>
        </w:rPr>
        <w:t xml:space="preserve"> give him credit, Imer, for supporting all your new business endeavors. </w:t>
      </w:r>
    </w:p>
    <w:p w14:paraId="3B0EF0A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“He may change his mind. There’s nothing wrong with planning a </w:t>
      </w:r>
      <w:proofErr w:type="gramStart"/>
      <w:r w:rsidRPr="009C230E">
        <w:rPr>
          <w:rFonts w:ascii="Times New Roman" w:hAnsi="Times New Roman" w:cs="Times New Roman"/>
          <w:szCs w:val="24"/>
        </w:rPr>
        <w:t>possible retaliation</w:t>
      </w:r>
      <w:proofErr w:type="gramEnd"/>
      <w:r w:rsidRPr="009C230E">
        <w:rPr>
          <w:rFonts w:ascii="Times New Roman" w:hAnsi="Times New Roman" w:cs="Times New Roman"/>
          <w:szCs w:val="24"/>
        </w:rPr>
        <w:t xml:space="preserve"> now.”</w:t>
      </w:r>
    </w:p>
    <w:p w14:paraId="4733BA1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“OK, fair enough,” Valmir said. “What do you have in mind?”</w:t>
      </w:r>
    </w:p>
    <w:p w14:paraId="2676183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Bisha used his tablet computer to cast a recent photograph of Jane Doe 413.</w:t>
      </w:r>
    </w:p>
    <w:p w14:paraId="1B8C8B8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 will be tough to get at this Angel bitch. She travels exclusively by helicopter with two or more Federal </w:t>
      </w:r>
      <w:ins w:id="3469" w:author="Author">
        <w:r w:rsidRPr="009C230E">
          <w:rPr>
            <w:rFonts w:ascii="Times New Roman" w:hAnsi="Times New Roman" w:cs="Times New Roman"/>
            <w:szCs w:val="24"/>
          </w:rPr>
          <w:t xml:space="preserve">Marshalls </w:t>
        </w:r>
      </w:ins>
      <w:r w:rsidRPr="009C230E">
        <w:rPr>
          <w:rFonts w:ascii="Times New Roman" w:hAnsi="Times New Roman" w:cs="Times New Roman"/>
          <w:szCs w:val="24"/>
        </w:rPr>
        <w:t>guarding her. Likewise, John and Anne Merrick travel under heavy guard. Not so for Veronica Merrick, who flits around the Court Buildings in Chicago like a hummingbird. We could knock her out if we could catch her in a bathroom.”</w:t>
      </w:r>
    </w:p>
    <w:p w14:paraId="79D118F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“And how do you plan to do that with her guard waiting outside in the hallway?” Valmir said. “A single shout from her would bring the bodyguard in a flash.”</w:t>
      </w:r>
    </w:p>
    <w:p w14:paraId="65B8EAD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“With this little beauty,” Imer said, holding up what </w:t>
      </w:r>
      <w:r w:rsidRPr="009C230E">
        <w:rPr>
          <w:rFonts w:ascii="Times New Roman" w:hAnsi="Times New Roman" w:cs="Times New Roman"/>
          <w:szCs w:val="24"/>
        </w:rPr>
        <w:lastRenderedPageBreak/>
        <w:t>looked like a tiny perfume spritzer.”</w:t>
      </w:r>
    </w:p>
    <w:p w14:paraId="021726C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“What’s that?”</w:t>
      </w:r>
    </w:p>
    <w:p w14:paraId="4D37A23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did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trading with the Russian Mafia. This spray device is Belkavod, a new Russian bioweapon designed to incapacitate the victim immediately. It works instantly and renders the person unconscious for three hours. When they wake up, the victim is unharmed.”</w:t>
      </w:r>
    </w:p>
    <w:p w14:paraId="6A5716D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“Then what?” Valmir said.</w:t>
      </w:r>
    </w:p>
    <w:p w14:paraId="2A13EE1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dump her in a maintenance cart and sneak her out of the building. I know a wealthy Sheik in Saudi Arabia who loves voluptuous blonds. We send her to his desert oasis, earn some money, and enjoy the knowledge that the Shiek will torture her for a few months before he grows tired of her and buries her in the sand."</w:t>
      </w:r>
    </w:p>
    <w:p w14:paraId="59A1430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“This won’t be cheap, Imer. We’ll have to use our chop shop to get a vehicle we can disguise as a Chicago city maintenance vehicle. We’ll also have to procure uniforms, carts, and other accouterments that city maintenance staff use.”</w:t>
      </w:r>
    </w:p>
    <w:p w14:paraId="1A95C54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“I’ll provide the funds from my personal bank account,” Imer said. “Obviously, secrecy is paramount in this operation. No one must know what we’re up to, so mum’s the word.”</w:t>
      </w:r>
    </w:p>
    <w:p w14:paraId="7EBEFFA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“OK, Boss. I’ll </w:t>
      </w:r>
      <w:proofErr w:type="gramStart"/>
      <w:r w:rsidRPr="009C230E">
        <w:rPr>
          <w:rFonts w:ascii="Times New Roman" w:hAnsi="Times New Roman" w:cs="Times New Roman"/>
          <w:szCs w:val="24"/>
        </w:rPr>
        <w:t>get started</w:t>
      </w:r>
      <w:proofErr w:type="gramEnd"/>
      <w:r w:rsidRPr="009C230E">
        <w:rPr>
          <w:rFonts w:ascii="Times New Roman" w:hAnsi="Times New Roman" w:cs="Times New Roman"/>
          <w:szCs w:val="24"/>
        </w:rPr>
        <w:t xml:space="preserve">,” Velmir said as Imer Bisha headed for the door. </w:t>
      </w:r>
    </w:p>
    <w:p w14:paraId="00636E7C" w14:textId="77777777" w:rsidR="001418B6" w:rsidRPr="009C230E" w:rsidRDefault="001418B6" w:rsidP="001418B6">
      <w:pPr>
        <w:pStyle w:val="BodyNormal"/>
        <w:rPr>
          <w:rFonts w:ascii="Times New Roman" w:hAnsi="Times New Roman" w:cs="Times New Roman"/>
          <w:szCs w:val="24"/>
        </w:rPr>
        <w:sectPr w:rsidR="001418B6" w:rsidRPr="009C230E" w:rsidSect="004E6C42">
          <w:type w:val="oddPage"/>
          <w:pgSz w:w="8640" w:h="12960" w:code="1"/>
          <w:pgMar w:top="720" w:right="720" w:bottom="720" w:left="720" w:header="720" w:footer="720" w:gutter="720"/>
          <w:cols w:space="720"/>
          <w:titlePg/>
          <w:docGrid w:linePitch="360"/>
        </w:sectPr>
      </w:pPr>
    </w:p>
    <w:p w14:paraId="01924E69" w14:textId="77777777" w:rsidR="001418B6" w:rsidRPr="00206EEE" w:rsidRDefault="001418B6" w:rsidP="00206EEE">
      <w:pPr>
        <w:pStyle w:val="ChapterNumber"/>
        <w:rPr>
          <w:ins w:id="3470" w:author="Author"/>
        </w:rPr>
      </w:pPr>
      <w:bookmarkStart w:id="3471" w:name="_Hlk169853896"/>
      <w:ins w:id="3472" w:author="Author">
        <w:r w:rsidRPr="00206EEE">
          <w:lastRenderedPageBreak/>
          <w:t>CHAPTER XXX</w:t>
        </w:r>
      </w:ins>
    </w:p>
    <w:p w14:paraId="64D6D0EF" w14:textId="77777777" w:rsidR="001418B6" w:rsidRPr="00206EEE" w:rsidRDefault="001418B6" w:rsidP="00206EEE">
      <w:pPr>
        <w:pStyle w:val="ChapterTitle"/>
        <w:rPr>
          <w:ins w:id="3473" w:author="Author"/>
        </w:rPr>
      </w:pPr>
      <w:bookmarkStart w:id="3474" w:name="_Toc172536994"/>
      <w:bookmarkStart w:id="3475" w:name="_Toc192624427"/>
      <w:r w:rsidRPr="00206EEE">
        <w:t>Entertaining Guests</w:t>
      </w:r>
      <w:bookmarkEnd w:id="3474"/>
      <w:bookmarkEnd w:id="3475"/>
    </w:p>
    <w:p w14:paraId="201A5148" w14:textId="77777777" w:rsidR="001418B6" w:rsidRPr="00206EEE" w:rsidRDefault="001418B6" w:rsidP="00206EEE">
      <w:pPr>
        <w:pStyle w:val="ASubheadLevel1"/>
        <w:rPr>
          <w:ins w:id="3476" w:author="Author"/>
        </w:rPr>
      </w:pPr>
      <w:bookmarkStart w:id="3477" w:name="_Toc172536995"/>
      <w:bookmarkStart w:id="3478" w:name="_Toc192624428"/>
      <w:r w:rsidRPr="00206EEE">
        <w:t>Dinner with the Merricks</w:t>
      </w:r>
      <w:bookmarkEnd w:id="3477"/>
      <w:bookmarkEnd w:id="3478"/>
    </w:p>
    <w:p w14:paraId="2CACF7E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 month after the VORTEX attack, the Merrick mansion had </w:t>
      </w:r>
      <w:bookmarkEnd w:id="3471"/>
      <w:r w:rsidRPr="009C230E">
        <w:rPr>
          <w:rFonts w:ascii="Times New Roman" w:hAnsi="Times New Roman" w:cs="Times New Roman"/>
          <w:szCs w:val="24"/>
        </w:rPr>
        <w:t xml:space="preserve">returned to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semblance of normality. Anne started inviting guests that Jane knew, hoping to get her to socialize with people she loved and respected. Anne welcomed Colby and Tilly Cottrel for dinner; the only problem was Jane’s penchant for techno-speak with her former bosses. Anne looked at her son with a facial expression suggesting, “What are they talking about.”</w:t>
      </w:r>
    </w:p>
    <w:p w14:paraId="02AEE3A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While Anne knew Shelly DiMarco from their interactions with the Chicago Police, their Angel experience brought them together as friends. On afternoons when Shelly didn't have psychology classes and Jane was working from home, Anne occasionally invited Shelly to the mansion for lunch. Jane often complained about Agent Carolina Hendon's rigidity and her insistence that Jane should delegate </w:t>
      </w:r>
      <w:proofErr w:type="gramStart"/>
      <w:r w:rsidRPr="009C230E">
        <w:rPr>
          <w:rFonts w:ascii="Times New Roman" w:hAnsi="Times New Roman" w:cs="Times New Roman"/>
          <w:szCs w:val="24"/>
        </w:rPr>
        <w:t>some of</w:t>
      </w:r>
      <w:proofErr w:type="gramEnd"/>
      <w:r w:rsidRPr="009C230E">
        <w:rPr>
          <w:rFonts w:ascii="Times New Roman" w:hAnsi="Times New Roman" w:cs="Times New Roman"/>
          <w:szCs w:val="24"/>
        </w:rPr>
        <w:t xml:space="preserve"> her work instead of trying to do everything herself. Shelly was adept at helping Jane understand the complexities of the Washington mindset, particularly regarding the frustrations caused by a massive federal workforce with a top-heavy management structure. Shelly also pointed out that Chicago, being in the Midwest, </w:t>
      </w:r>
      <w:r w:rsidRPr="009C230E">
        <w:rPr>
          <w:rFonts w:ascii="Times New Roman" w:hAnsi="Times New Roman" w:cs="Times New Roman"/>
          <w:szCs w:val="24"/>
        </w:rPr>
        <w:lastRenderedPageBreak/>
        <w:t xml:space="preserve">is known for its independence. </w:t>
      </w:r>
    </w:p>
    <w:p w14:paraId="0A5F96B8" w14:textId="77777777" w:rsidR="001418B6" w:rsidRPr="00206EEE" w:rsidRDefault="001418B6" w:rsidP="00206EEE">
      <w:pPr>
        <w:pStyle w:val="ASubheadLevel1"/>
      </w:pPr>
      <w:bookmarkStart w:id="3479" w:name="_Toc172536996"/>
      <w:bookmarkStart w:id="3480" w:name="_Toc192624429"/>
      <w:r w:rsidRPr="00206EEE">
        <w:t>The Sensei</w:t>
      </w:r>
      <w:bookmarkEnd w:id="3479"/>
      <w:bookmarkEnd w:id="3480"/>
    </w:p>
    <w:p w14:paraId="1025D4A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 more stimulating guest for dinner one Saturday evening was Jane’s Sensei, Master Yong Wu of the Gold Dragon Wushu School. Since the Albanian syndicate was still a danger for Jane, Special Agent Alicia Simmons secretly made the overture to Master Wu and arranged transportation in an unmarked vehicle.</w:t>
      </w:r>
    </w:p>
    <w:p w14:paraId="165C0A4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Master Yong Wu arrived with his wife, Clarice, and their three preadolescent children: daughters Liena and Mei, and son Bo. Anne hired their neighbor’s two teenage daughters to babysit the Wu children, organizing swimming and games to amuse them after dinner. John, Anne, Mac, and Jane guided Yong and Clarice to the Great Room for an after-dinner conversation.</w:t>
      </w:r>
    </w:p>
    <w:p w14:paraId="640283B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“That was a lovely dinner, Anne,” Yong Wu said, “I occasionally order General Tso’s Chicken from my nearby restaurants, but did you know it’s a strictly American concoction? You would never find it in a restaurant in China.”</w:t>
      </w:r>
    </w:p>
    <w:p w14:paraId="4F84F89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“Oh, Yong, stop it!” Clarise playfully poked her husband in the ribs. “Anne, it was a lovely dinner, and the children adored it.”</w:t>
      </w:r>
    </w:p>
    <w:p w14:paraId="3B416B8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“We’re so happy to have you here, Master Wu,” John </w:t>
      </w:r>
      <w:r w:rsidRPr="009C230E">
        <w:rPr>
          <w:rFonts w:ascii="Times New Roman" w:hAnsi="Times New Roman" w:cs="Times New Roman"/>
          <w:szCs w:val="24"/>
        </w:rPr>
        <w:lastRenderedPageBreak/>
        <w:t xml:space="preserve">said. “In a roundabout way, we owe our lives to you. Your </w:t>
      </w:r>
      <w:proofErr w:type="gramStart"/>
      <w:r w:rsidRPr="009C230E">
        <w:rPr>
          <w:rFonts w:ascii="Times New Roman" w:hAnsi="Times New Roman" w:cs="Times New Roman"/>
          <w:szCs w:val="24"/>
        </w:rPr>
        <w:t>training of</w:t>
      </w:r>
      <w:proofErr w:type="gramEnd"/>
      <w:r w:rsidRPr="009C230E">
        <w:rPr>
          <w:rFonts w:ascii="Times New Roman" w:hAnsi="Times New Roman" w:cs="Times New Roman"/>
          <w:szCs w:val="24"/>
        </w:rPr>
        <w:t xml:space="preserve"> Jane enabled her to save our lives multiple times, and thus, we are in your debt.”</w:t>
      </w:r>
    </w:p>
    <w:p w14:paraId="57C62BF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“You honor me with those words, John. The Wushu discipline emphasizes defending oneself and others from harm and evil. However, the credit must go to Jane. She is my most accomplished and successful student.” </w:t>
      </w:r>
    </w:p>
    <w:p w14:paraId="6891CFD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group pulled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chairs around the granite coffee table.</w:t>
      </w:r>
    </w:p>
    <w:p w14:paraId="3CDE4F0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“Master Wu,” Mac said, “please tell us about the history of the Wushu discipline and how it is taught today?”</w:t>
      </w:r>
    </w:p>
    <w:p w14:paraId="378AB20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“Well, Wushu simply translates to ‘martial arts’ in English. Wushu </w:t>
      </w:r>
      <w:proofErr w:type="gramStart"/>
      <w:r w:rsidRPr="009C230E">
        <w:rPr>
          <w:rFonts w:ascii="Times New Roman" w:hAnsi="Times New Roman" w:cs="Times New Roman"/>
          <w:szCs w:val="24"/>
        </w:rPr>
        <w:t>is deeply connected</w:t>
      </w:r>
      <w:proofErr w:type="gramEnd"/>
      <w:r w:rsidRPr="009C230E">
        <w:rPr>
          <w:rFonts w:ascii="Times New Roman" w:hAnsi="Times New Roman" w:cs="Times New Roman"/>
          <w:szCs w:val="24"/>
        </w:rPr>
        <w:t xml:space="preserve"> to Chinese culture and history. Historians can trace Wushu’s origins back thousands of years. Its purpose in the early years centered on self-defense and warfare.</w:t>
      </w:r>
    </w:p>
    <w:p w14:paraId="5EDCCBB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“As time passed, Wushu started integrating Chinese philosophy, spirituality, and aesthetics elements into the craft. The various dynasties and geographical regions all contributed to the Wushu discipline.</w:t>
      </w:r>
    </w:p>
    <w:p w14:paraId="57806AD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“It’s important to understand that in addition to learning to defend oneself and others, Wushu strives to improve physical fitness, discipline, and mental focus. We focus on morality, emphasizing </w:t>
      </w:r>
      <w:proofErr w:type="gramStart"/>
      <w:r w:rsidRPr="009C230E">
        <w:rPr>
          <w:rFonts w:ascii="Times New Roman" w:hAnsi="Times New Roman" w:cs="Times New Roman"/>
          <w:szCs w:val="24"/>
        </w:rPr>
        <w:t>such qualities</w:t>
      </w:r>
      <w:proofErr w:type="gramEnd"/>
      <w:r w:rsidRPr="009C230E">
        <w:rPr>
          <w:rFonts w:ascii="Times New Roman" w:hAnsi="Times New Roman" w:cs="Times New Roman"/>
          <w:szCs w:val="24"/>
        </w:rPr>
        <w:t xml:space="preserve"> as integrity, humility, respect, perseverance, and harmony.</w:t>
      </w:r>
    </w:p>
    <w:p w14:paraId="748FDD3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“Today, Wushu is also a competitive sport. There are tournaments worldwide that demonstrate the beauty and </w:t>
      </w:r>
      <w:r w:rsidRPr="009C230E">
        <w:rPr>
          <w:rFonts w:ascii="Times New Roman" w:hAnsi="Times New Roman" w:cs="Times New Roman"/>
          <w:szCs w:val="24"/>
        </w:rPr>
        <w:lastRenderedPageBreak/>
        <w:t>precision of the Wushu movements. One of my former students operates the Wan Dojo, which specializes in preparing for these competitions. I concentrate on the self-defense necessary to survive in a dangerous and unjust world.</w:t>
      </w:r>
    </w:p>
    <w:p w14:paraId="4E26BE1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“In Chinese Wushu schools, students call the instructor Sifu or Shifu, which translates to Master in English. There are some schools where the instructor is known as Coach, but I prefer the </w:t>
      </w:r>
      <w:proofErr w:type="gramStart"/>
      <w:r w:rsidRPr="009C230E">
        <w:rPr>
          <w:rFonts w:ascii="Times New Roman" w:hAnsi="Times New Roman" w:cs="Times New Roman"/>
          <w:szCs w:val="24"/>
        </w:rPr>
        <w:t>title</w:t>
      </w:r>
      <w:proofErr w:type="gramEnd"/>
      <w:r w:rsidRPr="009C230E">
        <w:rPr>
          <w:rFonts w:ascii="Times New Roman" w:hAnsi="Times New Roman" w:cs="Times New Roman"/>
          <w:szCs w:val="24"/>
        </w:rPr>
        <w:t xml:space="preserve"> </w:t>
      </w:r>
      <w:proofErr w:type="gramStart"/>
      <w:r w:rsidRPr="009C230E">
        <w:rPr>
          <w:rFonts w:ascii="Times New Roman" w:hAnsi="Times New Roman" w:cs="Times New Roman"/>
          <w:szCs w:val="24"/>
        </w:rPr>
        <w:t>Master.”</w:t>
      </w:r>
      <w:proofErr w:type="gramEnd"/>
      <w:r w:rsidRPr="009C230E">
        <w:rPr>
          <w:rFonts w:ascii="Times New Roman" w:hAnsi="Times New Roman" w:cs="Times New Roman"/>
          <w:szCs w:val="24"/>
        </w:rPr>
        <w:t xml:space="preserve">  </w:t>
      </w:r>
    </w:p>
    <w:p w14:paraId="3F57E8F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“Master Wu,” Anne said, “can you speak about the dangerous and unjust world you believe we live in?”</w:t>
      </w:r>
    </w:p>
    <w:p w14:paraId="2A9095A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“Happy to, Anne. However, you might perceive </w:t>
      </w:r>
      <w:proofErr w:type="gramStart"/>
      <w:r w:rsidRPr="009C230E">
        <w:rPr>
          <w:rFonts w:ascii="Times New Roman" w:hAnsi="Times New Roman" w:cs="Times New Roman"/>
          <w:szCs w:val="24"/>
        </w:rPr>
        <w:t>some of</w:t>
      </w:r>
      <w:proofErr w:type="gramEnd"/>
      <w:r w:rsidRPr="009C230E">
        <w:rPr>
          <w:rFonts w:ascii="Times New Roman" w:hAnsi="Times New Roman" w:cs="Times New Roman"/>
          <w:szCs w:val="24"/>
        </w:rPr>
        <w:t xml:space="preserve"> my comments concerning the wealth disparity in the United States as a criticism of you and your family. Let me say that I have often referred people who are having legal problems, such as divorce, spousal abuse, or eviction, to your Merrick, Dawson, and Brant Legal Aid office in Chinatown. Nonetheless, while you and your husband have done </w:t>
      </w:r>
      <w:proofErr w:type="gramStart"/>
      <w:r w:rsidRPr="009C230E">
        <w:rPr>
          <w:rFonts w:ascii="Times New Roman" w:hAnsi="Times New Roman" w:cs="Times New Roman"/>
          <w:szCs w:val="24"/>
        </w:rPr>
        <w:t>much</w:t>
      </w:r>
      <w:proofErr w:type="gramEnd"/>
      <w:r w:rsidRPr="009C230E">
        <w:rPr>
          <w:rFonts w:ascii="Times New Roman" w:hAnsi="Times New Roman" w:cs="Times New Roman"/>
          <w:szCs w:val="24"/>
        </w:rPr>
        <w:t xml:space="preserve"> to help the poverty-stricken in my Chinatown, it’s been </w:t>
      </w:r>
      <w:proofErr w:type="gramStart"/>
      <w:r w:rsidRPr="009C230E">
        <w:rPr>
          <w:rFonts w:ascii="Times New Roman" w:hAnsi="Times New Roman" w:cs="Times New Roman"/>
          <w:szCs w:val="24"/>
        </w:rPr>
        <w:t>in</w:t>
      </w:r>
      <w:proofErr w:type="gramEnd"/>
      <w:r w:rsidRPr="009C230E">
        <w:rPr>
          <w:rFonts w:ascii="Times New Roman" w:hAnsi="Times New Roman" w:cs="Times New Roman"/>
          <w:szCs w:val="24"/>
        </w:rPr>
        <w:t xml:space="preserve"> the news that your company is worth over a billion dollars, and we are sitting in a lavish mansion tonight.</w:t>
      </w:r>
    </w:p>
    <w:p w14:paraId="07C93C2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control of the country by the rich has been inexorable since the Trump years. Being rich used to mean being a millionaire, but now we have multi-billionaires </w:t>
      </w:r>
      <w:proofErr w:type="gramStart"/>
      <w:r w:rsidRPr="009C230E">
        <w:rPr>
          <w:rFonts w:ascii="Times New Roman" w:hAnsi="Times New Roman" w:cs="Times New Roman"/>
          <w:szCs w:val="24"/>
        </w:rPr>
        <w:t>and in a few cases,</w:t>
      </w:r>
      <w:proofErr w:type="gramEnd"/>
      <w:r w:rsidRPr="009C230E">
        <w:rPr>
          <w:rFonts w:ascii="Times New Roman" w:hAnsi="Times New Roman" w:cs="Times New Roman"/>
          <w:szCs w:val="24"/>
        </w:rPr>
        <w:t xml:space="preserve"> trillionaires. </w:t>
      </w:r>
      <w:proofErr w:type="gramStart"/>
      <w:r w:rsidRPr="009C230E">
        <w:rPr>
          <w:rFonts w:ascii="Times New Roman" w:hAnsi="Times New Roman" w:cs="Times New Roman"/>
          <w:szCs w:val="24"/>
        </w:rPr>
        <w:t>The super</w:t>
      </w:r>
      <w:proofErr w:type="gramEnd"/>
      <w:r w:rsidRPr="009C230E">
        <w:rPr>
          <w:rFonts w:ascii="Times New Roman" w:hAnsi="Times New Roman" w:cs="Times New Roman"/>
          <w:szCs w:val="24"/>
        </w:rPr>
        <w:t xml:space="preserve">-rich owning this </w:t>
      </w:r>
      <w:r w:rsidRPr="009C230E">
        <w:rPr>
          <w:rFonts w:ascii="Times New Roman" w:hAnsi="Times New Roman" w:cs="Times New Roman"/>
          <w:szCs w:val="24"/>
        </w:rPr>
        <w:lastRenderedPageBreak/>
        <w:t xml:space="preserve">country make more money than they can </w:t>
      </w:r>
      <w:proofErr w:type="gramStart"/>
      <w:r w:rsidRPr="009C230E">
        <w:rPr>
          <w:rFonts w:ascii="Times New Roman" w:hAnsi="Times New Roman" w:cs="Times New Roman"/>
          <w:szCs w:val="24"/>
        </w:rPr>
        <w:t>possibly spend</w:t>
      </w:r>
      <w:proofErr w:type="gramEnd"/>
      <w:r w:rsidRPr="009C230E">
        <w:rPr>
          <w:rFonts w:ascii="Times New Roman" w:hAnsi="Times New Roman" w:cs="Times New Roman"/>
          <w:szCs w:val="24"/>
        </w:rPr>
        <w:t>.</w:t>
      </w:r>
    </w:p>
    <w:p w14:paraId="4E153E8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“This leads to two things: grotesque profligate spending and mischief. We read every day about the hedge fund manager who owns seven homes, such as one overlooking Central Park in New York City, an oceanfront mansion in the Hamptons, a ski Chalet in Colorado, a vineyard in Tuscany, </w:t>
      </w:r>
      <w:proofErr w:type="gramStart"/>
      <w:r w:rsidRPr="009C230E">
        <w:rPr>
          <w:rFonts w:ascii="Times New Roman" w:hAnsi="Times New Roman" w:cs="Times New Roman"/>
          <w:szCs w:val="24"/>
        </w:rPr>
        <w:t>and so on</w:t>
      </w:r>
      <w:proofErr w:type="gramEnd"/>
      <w:r w:rsidRPr="009C230E">
        <w:rPr>
          <w:rFonts w:ascii="Times New Roman" w:hAnsi="Times New Roman" w:cs="Times New Roman"/>
          <w:szCs w:val="24"/>
        </w:rPr>
        <w:t xml:space="preserve">. This person occupies only one of these homes at any given time. Added to this excess are the extravagant yachts, personal jet aircraft, and doting staff catering to their whims while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homeless souls sleep on city streets.</w:t>
      </w:r>
    </w:p>
    <w:p w14:paraId="200D31F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live in a society that is now a zero-sum game. Someone must have less to allow this. From my Chinatown to the South Side, an inordinate number of souls fret daily over their ability to feed and shelter their families.”</w:t>
      </w:r>
    </w:p>
    <w:p w14:paraId="35419D0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raised her hand to enter the discussion, and </w:t>
      </w:r>
      <w:proofErr w:type="gramStart"/>
      <w:r w:rsidRPr="009C230E">
        <w:rPr>
          <w:rFonts w:ascii="Times New Roman" w:hAnsi="Times New Roman" w:cs="Times New Roman"/>
          <w:szCs w:val="24"/>
        </w:rPr>
        <w:t>all patiently</w:t>
      </w:r>
      <w:proofErr w:type="gramEnd"/>
      <w:r w:rsidRPr="009C230E">
        <w:rPr>
          <w:rFonts w:ascii="Times New Roman" w:hAnsi="Times New Roman" w:cs="Times New Roman"/>
          <w:szCs w:val="24"/>
        </w:rPr>
        <w:t xml:space="preserve"> waited for her to type her contribution.</w:t>
      </w:r>
    </w:p>
    <w:p w14:paraId="3132E5E6"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t xml:space="preserve">“America is now a greed-driven society. Humans have millenniums of experience teaching that working together to hunt and gather food is more successful than </w:t>
      </w:r>
      <w:proofErr w:type="gramStart"/>
      <w:r w:rsidRPr="009C230E">
        <w:rPr>
          <w:rFonts w:ascii="Times New Roman" w:hAnsi="Times New Roman" w:cs="Times New Roman"/>
          <w:i/>
          <w:iCs/>
          <w:szCs w:val="24"/>
        </w:rPr>
        <w:t>going it</w:t>
      </w:r>
      <w:proofErr w:type="gramEnd"/>
      <w:r w:rsidRPr="009C230E">
        <w:rPr>
          <w:rFonts w:ascii="Times New Roman" w:hAnsi="Times New Roman" w:cs="Times New Roman"/>
          <w:i/>
          <w:iCs/>
          <w:szCs w:val="24"/>
        </w:rPr>
        <w:t xml:space="preserve"> alone. Somehow, the billionaires who now own the government and the media have managed to vector </w:t>
      </w:r>
      <w:proofErr w:type="gramStart"/>
      <w:r w:rsidRPr="009C230E">
        <w:rPr>
          <w:rFonts w:ascii="Times New Roman" w:hAnsi="Times New Roman" w:cs="Times New Roman"/>
          <w:i/>
          <w:iCs/>
          <w:szCs w:val="24"/>
        </w:rPr>
        <w:t>most of</w:t>
      </w:r>
      <w:proofErr w:type="gramEnd"/>
      <w:r w:rsidRPr="009C230E">
        <w:rPr>
          <w:rFonts w:ascii="Times New Roman" w:hAnsi="Times New Roman" w:cs="Times New Roman"/>
          <w:i/>
          <w:iCs/>
          <w:szCs w:val="24"/>
        </w:rPr>
        <w:t xml:space="preserve"> the Gross Domestic Product to themselves. We no longer work together to better ourselves. Now, no matter how hard we work, it’s </w:t>
      </w:r>
      <w:r w:rsidRPr="009C230E">
        <w:rPr>
          <w:rFonts w:ascii="Times New Roman" w:hAnsi="Times New Roman" w:cs="Times New Roman"/>
          <w:i/>
          <w:iCs/>
          <w:szCs w:val="24"/>
        </w:rPr>
        <w:lastRenderedPageBreak/>
        <w:t>never enough. We’re not a Democracy anymore; we’re an Oligarchy.”</w:t>
      </w:r>
    </w:p>
    <w:p w14:paraId="08AA6AC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agree with Jane,” Master Wu said. “The United States is a democracy in name only. The Senate is the least democratic in that a cabal of sparsely populated states rule the roost. The arcane filibuster rule guarantees that the Senate must have sixty votes to pass any law. Likewise, the Speaker of the House can refuse to bring a progressive bill to the House floor.</w:t>
      </w:r>
    </w:p>
    <w:p w14:paraId="0CCFB71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corruption of the Supreme Court that started twenty-five years ago has continued. That Court can overturn any law or create new ones. To use an old expression, ‘They know who buttered their bread.’ </w:t>
      </w:r>
    </w:p>
    <w:p w14:paraId="17B0339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“Look what this has wrought: gerrymandering, reducing polling places in minority districts, and support for States creating Secret Police forces and Militias. These are all the ingredients for an autocratic government.</w:t>
      </w:r>
    </w:p>
    <w:p w14:paraId="5DB8FFB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raised her hand to join the discussion again.</w:t>
      </w:r>
    </w:p>
    <w:p w14:paraId="1D3664EC"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t xml:space="preserve">“We have all witnessed the rise of the humanoid robot, such as the Tesla Optimus or the Metabot. These devices should be a godsend, working in the sewers, cleaning the streets, mopping, and vacuuming buildings. Why aren’t these amazing inventions reducing our work week so we may have more leisure time, more time to educate </w:t>
      </w:r>
      <w:r w:rsidRPr="009C230E">
        <w:rPr>
          <w:rFonts w:ascii="Times New Roman" w:hAnsi="Times New Roman" w:cs="Times New Roman"/>
          <w:i/>
          <w:iCs/>
          <w:szCs w:val="24"/>
        </w:rPr>
        <w:lastRenderedPageBreak/>
        <w:t>ourselves, be with family, and learn new things?</w:t>
      </w:r>
    </w:p>
    <w:p w14:paraId="4ACA84FB" w14:textId="77777777" w:rsidR="001418B6" w:rsidRPr="009C230E" w:rsidRDefault="001418B6" w:rsidP="001418B6">
      <w:pPr>
        <w:pStyle w:val="BodyNormal"/>
        <w:ind w:left="1440" w:right="720" w:firstLine="0"/>
        <w:rPr>
          <w:rFonts w:ascii="Times New Roman" w:hAnsi="Times New Roman" w:cs="Times New Roman"/>
          <w:i/>
          <w:iCs/>
          <w:szCs w:val="24"/>
        </w:rPr>
      </w:pPr>
      <w:r w:rsidRPr="009C230E">
        <w:rPr>
          <w:rFonts w:ascii="Times New Roman" w:hAnsi="Times New Roman" w:cs="Times New Roman"/>
          <w:i/>
          <w:iCs/>
          <w:szCs w:val="24"/>
        </w:rPr>
        <w:t>“The answer must be that the monetary savings from the labor of these devices go exclusively to the rich. In one of those old Batman movies, the jewel thief Selina Kyle whispered in Bruce Wayne’s ear that a revolt was coming, and how could he live so large and leave so little for the rest of us?”</w:t>
      </w:r>
    </w:p>
    <w:p w14:paraId="565C637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 nation built on greed cannot endure,” Master Wong said. “Eventually, we will have an American version of Bastille Day.”</w:t>
      </w:r>
    </w:p>
    <w:p w14:paraId="316043E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“We must work together to avoid a Bastille Day, Master Wu,” Anne said. “The problem with the French Revolution was that the revolutionaries could not run a government, so eventually, a strongman arrived to take over. In that case, Napoleon's reign was disastrous for France. Sadly, the United States, in its current polarized configuration, has a plethora of potential Napoleons.</w:t>
      </w:r>
    </w:p>
    <w:p w14:paraId="551A3BA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“My daughter Veronica is married to a hedge fund manager, Peter Fieldstone,” John said. “He’s not here, but I suspect he would defend himself by pointing out that his hedge fund invests in carbon-free, sustainable industries that don’t contribute to global warming. He’d also emphasize that wealth is a prime driver for innovation, imagination, and out-of-box thinking required to develop new products and industries.</w:t>
      </w:r>
    </w:p>
    <w:p w14:paraId="6A6E5E3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“I’d also point out that Peter and Veronica own only one home, as does my son Ben and his wife, Wilhelmina. To be honest, of course, these homes are worth over a million dollars.</w:t>
      </w:r>
    </w:p>
    <w:p w14:paraId="2722205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“Anne and I acquired this home, Master Wu, as part of a court settlement against a client who defaulted on his legal bills from our firm. We have improved the property as our law firm </w:t>
      </w:r>
      <w:proofErr w:type="gramStart"/>
      <w:r w:rsidRPr="009C230E">
        <w:rPr>
          <w:rFonts w:ascii="Times New Roman" w:hAnsi="Times New Roman" w:cs="Times New Roman"/>
          <w:szCs w:val="24"/>
        </w:rPr>
        <w:t>prospered</w:t>
      </w:r>
      <w:proofErr w:type="gramEnd"/>
      <w:r w:rsidRPr="009C230E">
        <w:rPr>
          <w:rFonts w:ascii="Times New Roman" w:hAnsi="Times New Roman" w:cs="Times New Roman"/>
          <w:szCs w:val="24"/>
        </w:rPr>
        <w:t>. However, this is our only home, and the same applies to all our three children. We utilize hotels and B&amp;Bs for our vacations.”</w:t>
      </w:r>
    </w:p>
    <w:p w14:paraId="633F0C0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Master Wu glanced at Jane, then took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deep breaths before continuing.</w:t>
      </w:r>
    </w:p>
    <w:p w14:paraId="04BC8C3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“You must understand, John and Anne, that I intend no disrespect to you or your family. Applying the Wushu morality standards that I delineated earlier: integrity, humility, respect, perseverance, and harmony, I would see you in compliance with those virtues.”</w:t>
      </w:r>
    </w:p>
    <w:p w14:paraId="505C95A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“If I may join the conversation,” Clarice said, “my husband is very </w:t>
      </w:r>
      <w:proofErr w:type="gramStart"/>
      <w:r w:rsidRPr="009C230E">
        <w:rPr>
          <w:rFonts w:ascii="Times New Roman" w:hAnsi="Times New Roman" w:cs="Times New Roman"/>
          <w:szCs w:val="24"/>
        </w:rPr>
        <w:t>passionate</w:t>
      </w:r>
      <w:proofErr w:type="gramEnd"/>
      <w:r w:rsidRPr="009C230E">
        <w:rPr>
          <w:rFonts w:ascii="Times New Roman" w:hAnsi="Times New Roman" w:cs="Times New Roman"/>
          <w:szCs w:val="24"/>
        </w:rPr>
        <w:t xml:space="preserve">, something that I love dearly about him. But I would like to express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positive things about our life here in Illinois.”</w:t>
      </w:r>
    </w:p>
    <w:p w14:paraId="0AE6799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“Please do, Clarice,” Anne said, her eyes sparkling with anticipation.</w:t>
      </w:r>
    </w:p>
    <w:p w14:paraId="46D47A9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“While we have a gun violence problem in our state, at least the state government doesn’t encourage violence like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Southern states do with their Stand Your Ground </w:t>
      </w:r>
      <w:r w:rsidRPr="009C230E">
        <w:rPr>
          <w:rFonts w:ascii="Times New Roman" w:hAnsi="Times New Roman" w:cs="Times New Roman"/>
          <w:szCs w:val="24"/>
        </w:rPr>
        <w:lastRenderedPageBreak/>
        <w:t>laws. In Florida and Texas, driving into the wrong driveway by accident or approaching the wrong vehicle in a parking lot can get you murdered. The killer goes Scott-free because he was afraid and ‘stood his ground.’</w:t>
      </w:r>
    </w:p>
    <w:p w14:paraId="606FC4A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bullying tactics against minorities by police forces in other states don’t happen in Chicago, thanks to the efforts of Police Superintendent Green, who has made fair treatment of everybody his primary goal during his tenure. With Green’s influence, the Illinois Legislature passed a law dictating that </w:t>
      </w:r>
      <w:proofErr w:type="gramStart"/>
      <w:r w:rsidRPr="009C230E">
        <w:rPr>
          <w:rFonts w:ascii="Times New Roman" w:hAnsi="Times New Roman" w:cs="Times New Roman"/>
          <w:szCs w:val="24"/>
        </w:rPr>
        <w:t>a policeman</w:t>
      </w:r>
      <w:proofErr w:type="gramEnd"/>
      <w:r w:rsidRPr="009C230E">
        <w:rPr>
          <w:rFonts w:ascii="Times New Roman" w:hAnsi="Times New Roman" w:cs="Times New Roman"/>
          <w:szCs w:val="24"/>
        </w:rPr>
        <w:t xml:space="preserve"> dismissed for unlawful violence cannot hold another police or security job in the state. Most of these bad </w:t>
      </w:r>
      <w:proofErr w:type="gramStart"/>
      <w:r w:rsidRPr="009C230E">
        <w:rPr>
          <w:rFonts w:ascii="Times New Roman" w:hAnsi="Times New Roman" w:cs="Times New Roman"/>
          <w:szCs w:val="24"/>
        </w:rPr>
        <w:t>cops</w:t>
      </w:r>
      <w:proofErr w:type="gramEnd"/>
      <w:r w:rsidRPr="009C230E">
        <w:rPr>
          <w:rFonts w:ascii="Times New Roman" w:hAnsi="Times New Roman" w:cs="Times New Roman"/>
          <w:szCs w:val="24"/>
        </w:rPr>
        <w:t xml:space="preserve"> must leave Illinois to get law enforcement or security employment.</w:t>
      </w:r>
    </w:p>
    <w:p w14:paraId="3AD9082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number of homeless in Chicago discourages me. The rich, whose attitude seems to be ‘Let them eat cake’ block proposals to build housing for the indigent population and maintain these facilities with humanoid robots, </w:t>
      </w:r>
    </w:p>
    <w:p w14:paraId="331B6C5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“So, the question is: how can we, the six of us, change the direction in which the United States is moving—towards a Russian-style oligarchy? If I may be so bold, John and Anne, have you considered entering national politics, such as running for Senator or Governor?”</w:t>
      </w:r>
    </w:p>
    <w:p w14:paraId="3E17C56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“I’d have to defer to my wife on that one, Clarice,” John said. “My skill is swaying juries, thinking on my feet without a script. Anne has that same skill but is also very adept at reading prepared text from a teleprompter. Since State Attorney General Della Baxter is planning to run for </w:t>
      </w:r>
      <w:r w:rsidRPr="009C230E">
        <w:rPr>
          <w:rFonts w:ascii="Times New Roman" w:hAnsi="Times New Roman" w:cs="Times New Roman"/>
          <w:szCs w:val="24"/>
        </w:rPr>
        <w:lastRenderedPageBreak/>
        <w:t xml:space="preserve">Governor next year, it would be better for Anne to run for </w:t>
      </w:r>
      <w:proofErr w:type="gramStart"/>
      <w:r w:rsidRPr="009C230E">
        <w:rPr>
          <w:rFonts w:ascii="Times New Roman" w:hAnsi="Times New Roman" w:cs="Times New Roman"/>
          <w:szCs w:val="24"/>
        </w:rPr>
        <w:t>Senator.”</w:t>
      </w:r>
      <w:proofErr w:type="gramEnd"/>
    </w:p>
    <w:p w14:paraId="30FC058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The conversation paused as all eyes turned to Anne Merrick. Her facial expression morphed from surprise to a </w:t>
      </w:r>
      <w:proofErr w:type="gramStart"/>
      <w:r w:rsidRPr="009C230E">
        <w:rPr>
          <w:rFonts w:ascii="Times New Roman" w:hAnsi="Times New Roman" w:cs="Times New Roman"/>
          <w:szCs w:val="24"/>
        </w:rPr>
        <w:t>more demure</w:t>
      </w:r>
      <w:proofErr w:type="gramEnd"/>
      <w:r w:rsidRPr="009C230E">
        <w:rPr>
          <w:rFonts w:ascii="Times New Roman" w:hAnsi="Times New Roman" w:cs="Times New Roman"/>
          <w:szCs w:val="24"/>
        </w:rPr>
        <w:t xml:space="preserve"> smile. Jane could sense Anne’s mind at work, weighing the pros and cons </w:t>
      </w:r>
      <w:proofErr w:type="gramStart"/>
      <w:r w:rsidRPr="009C230E">
        <w:rPr>
          <w:rFonts w:ascii="Times New Roman" w:hAnsi="Times New Roman" w:cs="Times New Roman"/>
          <w:szCs w:val="24"/>
        </w:rPr>
        <w:t>to deliver</w:t>
      </w:r>
      <w:proofErr w:type="gramEnd"/>
      <w:r w:rsidRPr="009C230E">
        <w:rPr>
          <w:rFonts w:ascii="Times New Roman" w:hAnsi="Times New Roman" w:cs="Times New Roman"/>
          <w:szCs w:val="24"/>
        </w:rPr>
        <w:t xml:space="preserve"> the best answer.</w:t>
      </w:r>
    </w:p>
    <w:p w14:paraId="4F6D36C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suppose I should </w:t>
      </w:r>
      <w:proofErr w:type="gramStart"/>
      <w:r w:rsidRPr="009C230E">
        <w:rPr>
          <w:rFonts w:ascii="Times New Roman" w:hAnsi="Times New Roman" w:cs="Times New Roman"/>
          <w:szCs w:val="24"/>
        </w:rPr>
        <w:t>be flattered</w:t>
      </w:r>
      <w:proofErr w:type="gramEnd"/>
      <w:r w:rsidRPr="009C230E">
        <w:rPr>
          <w:rFonts w:ascii="Times New Roman" w:hAnsi="Times New Roman" w:cs="Times New Roman"/>
          <w:szCs w:val="24"/>
        </w:rPr>
        <w:t>, Clarice. But let’s not get ahead of our skis here. We still have an Albanian mob out there plotting our demise. To go on a campaign trail would provide too many opportunities to assassinate us.</w:t>
      </w:r>
    </w:p>
    <w:p w14:paraId="2BDC551A"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will admit </w:t>
      </w:r>
      <w:proofErr w:type="gramStart"/>
      <w:r w:rsidRPr="009C230E">
        <w:rPr>
          <w:rFonts w:ascii="Times New Roman" w:hAnsi="Times New Roman" w:cs="Times New Roman"/>
          <w:szCs w:val="24"/>
        </w:rPr>
        <w:t>some</w:t>
      </w:r>
      <w:proofErr w:type="gramEnd"/>
      <w:r w:rsidRPr="009C230E">
        <w:rPr>
          <w:rFonts w:ascii="Times New Roman" w:hAnsi="Times New Roman" w:cs="Times New Roman"/>
          <w:szCs w:val="24"/>
        </w:rPr>
        <w:t xml:space="preserve"> interest in politics, but my son Mac, the Chicago Police, and the FBI must first identify, charge, and incarcerate this Albanian Shqiptare criminal syndicate. Then we can talk about getting more righteous and moral people into the government.”</w:t>
      </w:r>
    </w:p>
    <w:p w14:paraId="3EB99F3C" w14:textId="77777777" w:rsidR="001418B6" w:rsidRPr="009C230E" w:rsidRDefault="001418B6" w:rsidP="001418B6">
      <w:pPr>
        <w:pStyle w:val="BodyNormal"/>
        <w:rPr>
          <w:rFonts w:ascii="Times New Roman" w:hAnsi="Times New Roman" w:cs="Times New Roman"/>
          <w:szCs w:val="24"/>
        </w:rPr>
        <w:sectPr w:rsidR="001418B6" w:rsidRPr="009C230E" w:rsidSect="004E6C42">
          <w:pgSz w:w="8640" w:h="12960" w:code="1"/>
          <w:pgMar w:top="720" w:right="720" w:bottom="720" w:left="720" w:header="720" w:footer="720" w:gutter="720"/>
          <w:cols w:space="720"/>
          <w:titlePg/>
          <w:docGrid w:linePitch="360"/>
        </w:sectPr>
      </w:pPr>
      <w:r w:rsidRPr="009C230E">
        <w:rPr>
          <w:rFonts w:ascii="Times New Roman" w:hAnsi="Times New Roman" w:cs="Times New Roman"/>
          <w:szCs w:val="24"/>
        </w:rPr>
        <w:t xml:space="preserve">“A fascinating and uplifting conversation,” Master Wu said. “Let’s stop on this high note and check how the children are doing.” </w:t>
      </w:r>
    </w:p>
    <w:p w14:paraId="721EA400" w14:textId="77777777" w:rsidR="001418B6" w:rsidRPr="00206EEE" w:rsidRDefault="001418B6" w:rsidP="00206EEE">
      <w:pPr>
        <w:pStyle w:val="ChapterNumber"/>
        <w:rPr>
          <w:ins w:id="3481" w:author="Author"/>
        </w:rPr>
      </w:pPr>
      <w:ins w:id="3482" w:author="Author">
        <w:r w:rsidRPr="00206EEE">
          <w:lastRenderedPageBreak/>
          <w:t>CHAPTER XXX</w:t>
        </w:r>
      </w:ins>
    </w:p>
    <w:p w14:paraId="1C8680B9" w14:textId="77777777" w:rsidR="001418B6" w:rsidRPr="00206EEE" w:rsidRDefault="001418B6" w:rsidP="00206EEE">
      <w:pPr>
        <w:pStyle w:val="ChapterTitle"/>
        <w:rPr>
          <w:ins w:id="3483" w:author="Author"/>
        </w:rPr>
      </w:pPr>
      <w:bookmarkStart w:id="3484" w:name="_Toc172536997"/>
      <w:bookmarkStart w:id="3485" w:name="_Toc192624430"/>
      <w:r w:rsidRPr="00206EEE">
        <w:t>The Tracking Device</w:t>
      </w:r>
      <w:bookmarkEnd w:id="3484"/>
      <w:bookmarkEnd w:id="3485"/>
      <w:r w:rsidRPr="00206EEE">
        <w:t xml:space="preserve"> </w:t>
      </w:r>
    </w:p>
    <w:p w14:paraId="6F050242" w14:textId="77777777" w:rsidR="001418B6" w:rsidRPr="00206EEE" w:rsidRDefault="001418B6" w:rsidP="00206EEE">
      <w:pPr>
        <w:pStyle w:val="ASubheadLevel1"/>
        <w:rPr>
          <w:ins w:id="3486" w:author="Author"/>
        </w:rPr>
      </w:pPr>
      <w:bookmarkStart w:id="3487" w:name="_Toc172536998"/>
      <w:bookmarkStart w:id="3488" w:name="_Toc192624431"/>
      <w:r w:rsidRPr="00206EEE">
        <w:t>Show and Tell</w:t>
      </w:r>
      <w:bookmarkEnd w:id="3487"/>
      <w:bookmarkEnd w:id="3488"/>
      <w:r w:rsidRPr="00206EEE">
        <w:t xml:space="preserve"> </w:t>
      </w:r>
    </w:p>
    <w:p w14:paraId="2E34A20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requested a meeting with </w:t>
      </w:r>
      <w:proofErr w:type="gramStart"/>
      <w:r w:rsidRPr="009C230E">
        <w:rPr>
          <w:rFonts w:ascii="Times New Roman" w:hAnsi="Times New Roman" w:cs="Times New Roman"/>
          <w:szCs w:val="24"/>
        </w:rPr>
        <w:t>Special</w:t>
      </w:r>
      <w:proofErr w:type="gramEnd"/>
      <w:r w:rsidRPr="009C230E">
        <w:rPr>
          <w:rFonts w:ascii="Times New Roman" w:hAnsi="Times New Roman" w:cs="Times New Roman"/>
          <w:szCs w:val="24"/>
        </w:rPr>
        <w:t xml:space="preserve"> Agent in Charge D’Marcus Mason and Agent Carolina Hendon, and they met privately in Mason’s office.</w:t>
      </w:r>
    </w:p>
    <w:p w14:paraId="3437B5F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how are you feeling?” Carolina said.</w:t>
      </w:r>
    </w:p>
    <w:p w14:paraId="584B8D28"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“I am well. Dr. Hirschman, who did my scar revision operation, removed my plastic surgery stitches, and the swelling has gone down nicely. I asked Anne Merrick to allow me to pay monthly for the cost, but she adamantly refused. She is </w:t>
      </w:r>
      <w:proofErr w:type="gramStart"/>
      <w:r w:rsidRPr="009C230E">
        <w:rPr>
          <w:rFonts w:ascii="Times New Roman" w:hAnsi="Times New Roman" w:cs="Times New Roman"/>
          <w:szCs w:val="24"/>
        </w:rPr>
        <w:t>a very determined</w:t>
      </w:r>
      <w:proofErr w:type="gramEnd"/>
      <w:r w:rsidRPr="009C230E">
        <w:rPr>
          <w:rFonts w:ascii="Times New Roman" w:hAnsi="Times New Roman" w:cs="Times New Roman"/>
          <w:szCs w:val="24"/>
        </w:rPr>
        <w:t xml:space="preserve"> woman.”</w:t>
      </w:r>
    </w:p>
    <w:p w14:paraId="6573109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 </w:t>
      </w:r>
    </w:p>
    <w:p w14:paraId="0A517C7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“We are </w:t>
      </w:r>
      <w:proofErr w:type="gramStart"/>
      <w:r w:rsidRPr="009C230E">
        <w:rPr>
          <w:rFonts w:ascii="Times New Roman" w:hAnsi="Times New Roman" w:cs="Times New Roman"/>
          <w:szCs w:val="24"/>
        </w:rPr>
        <w:t>well aware</w:t>
      </w:r>
      <w:proofErr w:type="gramEnd"/>
      <w:r w:rsidRPr="009C230E">
        <w:rPr>
          <w:rFonts w:ascii="Times New Roman" w:hAnsi="Times New Roman" w:cs="Times New Roman"/>
          <w:szCs w:val="24"/>
        </w:rPr>
        <w:t xml:space="preserve"> of that, Jane. Anne has dressed me down </w:t>
      </w:r>
      <w:proofErr w:type="gramStart"/>
      <w:r w:rsidRPr="009C230E">
        <w:rPr>
          <w:rFonts w:ascii="Times New Roman" w:hAnsi="Times New Roman" w:cs="Times New Roman"/>
          <w:szCs w:val="24"/>
        </w:rPr>
        <w:t>several</w:t>
      </w:r>
      <w:proofErr w:type="gramEnd"/>
      <w:r w:rsidRPr="009C230E">
        <w:rPr>
          <w:rFonts w:ascii="Times New Roman" w:hAnsi="Times New Roman" w:cs="Times New Roman"/>
          <w:szCs w:val="24"/>
        </w:rPr>
        <w:t xml:space="preserve"> times, so she is not singling you out. What did you want to talk to us about?”</w:t>
      </w:r>
    </w:p>
    <w:p w14:paraId="7321308E" w14:textId="77777777" w:rsidR="001418B6" w:rsidRPr="009C230E" w:rsidRDefault="001418B6" w:rsidP="001418B6">
      <w:pPr>
        <w:pStyle w:val="BodyNormal"/>
        <w:rPr>
          <w:rFonts w:ascii="Times New Roman" w:hAnsi="Times New Roman" w:cs="Times New Roman"/>
          <w:szCs w:val="24"/>
        </w:rPr>
      </w:pPr>
    </w:p>
    <w:p w14:paraId="5B50A86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 want to design and build a device that I think will be useful to the FBI and, more immediately, to the Merrick family. I’m thinking of a realistic-looking high school class ring with a piezoelectric transducer, a tiny supercapacitor, and a computer that could connect to the nearest free WiFi and transmit its location back to the FBI.</w:t>
      </w:r>
    </w:p>
    <w:p w14:paraId="405A4CB7"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 xml:space="preserve">In other words, you tap or push the ring on any </w:t>
      </w:r>
      <w:proofErr w:type="gramStart"/>
      <w:r w:rsidRPr="009C230E">
        <w:rPr>
          <w:rFonts w:ascii="Times New Roman" w:hAnsi="Times New Roman" w:cs="Times New Roman"/>
          <w:szCs w:val="24"/>
        </w:rPr>
        <w:t>hard surface</w:t>
      </w:r>
      <w:proofErr w:type="gramEnd"/>
      <w:r w:rsidRPr="009C230E">
        <w:rPr>
          <w:rFonts w:ascii="Times New Roman" w:hAnsi="Times New Roman" w:cs="Times New Roman"/>
          <w:szCs w:val="24"/>
        </w:rPr>
        <w:t>, and if it’s near WiFi, it will signal the FBI where the person is. Approximately, of course.”</w:t>
      </w:r>
    </w:p>
    <w:p w14:paraId="633DF0A1" w14:textId="77777777" w:rsidR="001418B6" w:rsidRPr="009C230E" w:rsidRDefault="001418B6" w:rsidP="001418B6">
      <w:pPr>
        <w:pStyle w:val="BodyNormal"/>
        <w:rPr>
          <w:rFonts w:ascii="Times New Roman" w:hAnsi="Times New Roman" w:cs="Times New Roman"/>
          <w:szCs w:val="24"/>
        </w:rPr>
      </w:pPr>
    </w:p>
    <w:p w14:paraId="5A453CC2"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Hendon, could you explain, in </w:t>
      </w:r>
      <w:proofErr w:type="gramStart"/>
      <w:r w:rsidRPr="009C230E">
        <w:rPr>
          <w:rFonts w:ascii="Times New Roman" w:hAnsi="Times New Roman" w:cs="Times New Roman"/>
          <w:szCs w:val="24"/>
        </w:rPr>
        <w:t>layman’s terms</w:t>
      </w:r>
      <w:proofErr w:type="gramEnd"/>
      <w:r w:rsidRPr="009C230E">
        <w:rPr>
          <w:rFonts w:ascii="Times New Roman" w:hAnsi="Times New Roman" w:cs="Times New Roman"/>
          <w:szCs w:val="24"/>
        </w:rPr>
        <w:t>, what she is proposing?”</w:t>
      </w:r>
    </w:p>
    <w:p w14:paraId="2D38CA6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“Sir, most WiFi systems </w:t>
      </w:r>
      <w:proofErr w:type="gramStart"/>
      <w:r w:rsidRPr="009C230E">
        <w:rPr>
          <w:rFonts w:ascii="Times New Roman" w:hAnsi="Times New Roman" w:cs="Times New Roman"/>
          <w:szCs w:val="24"/>
        </w:rPr>
        <w:t>are protected</w:t>
      </w:r>
      <w:proofErr w:type="gramEnd"/>
      <w:r w:rsidRPr="009C230E">
        <w:rPr>
          <w:rFonts w:ascii="Times New Roman" w:hAnsi="Times New Roman" w:cs="Times New Roman"/>
          <w:szCs w:val="24"/>
        </w:rPr>
        <w:t xml:space="preserve"> by a two-factor authentication system. You log on with a username and password, and it sends you a code via text message to complete the process. However,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WiFi locations don’t have this protection. </w:t>
      </w:r>
      <w:proofErr w:type="spellStart"/>
      <w:r w:rsidRPr="009C230E">
        <w:rPr>
          <w:rFonts w:ascii="Times New Roman" w:hAnsi="Times New Roman" w:cs="Times New Roman"/>
          <w:szCs w:val="24"/>
        </w:rPr>
        <w:t>Mcdonald's</w:t>
      </w:r>
      <w:proofErr w:type="spellEnd"/>
      <w:r w:rsidRPr="009C230E">
        <w:rPr>
          <w:rFonts w:ascii="Times New Roman" w:hAnsi="Times New Roman" w:cs="Times New Roman"/>
          <w:szCs w:val="24"/>
        </w:rPr>
        <w:t xml:space="preserve"> restaurants provide free WiFi service that doesn’t require a password. </w:t>
      </w:r>
      <w:proofErr w:type="gramStart"/>
      <w:r w:rsidRPr="009C230E">
        <w:rPr>
          <w:rFonts w:ascii="Times New Roman" w:hAnsi="Times New Roman" w:cs="Times New Roman"/>
          <w:szCs w:val="24"/>
        </w:rPr>
        <w:t>Many</w:t>
      </w:r>
      <w:proofErr w:type="gramEnd"/>
      <w:r w:rsidRPr="009C230E">
        <w:rPr>
          <w:rFonts w:ascii="Times New Roman" w:hAnsi="Times New Roman" w:cs="Times New Roman"/>
          <w:szCs w:val="24"/>
        </w:rPr>
        <w:t xml:space="preserve"> other businesses offer free WiFi without authentication. The FCC has information about all these WiFi setups. Jane’s ring could connect to those sites and send the detected location back to FBI </w:t>
      </w:r>
      <w:proofErr w:type="gramStart"/>
      <w:r w:rsidRPr="009C230E">
        <w:rPr>
          <w:rFonts w:ascii="Times New Roman" w:hAnsi="Times New Roman" w:cs="Times New Roman"/>
          <w:szCs w:val="24"/>
        </w:rPr>
        <w:t>Headquarters.”</w:t>
      </w:r>
      <w:proofErr w:type="gramEnd"/>
    </w:p>
    <w:p w14:paraId="76B88DE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“Carolina, what is this pizza thing Jane mentioned?”</w:t>
      </w:r>
    </w:p>
    <w:p w14:paraId="2129C12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Mason, she meant piezoelectric transducer. It’s a disk that, if you squeeze it, generates electricity. Jane, what piezoelectric transducer do you intend to use?”</w:t>
      </w:r>
    </w:p>
    <w:p w14:paraId="59E29E33" w14:textId="77777777" w:rsidR="001418B6" w:rsidRPr="009C230E" w:rsidRDefault="001418B6" w:rsidP="001418B6">
      <w:pPr>
        <w:pStyle w:val="BodyNormal"/>
        <w:rPr>
          <w:rFonts w:ascii="Times New Roman" w:hAnsi="Times New Roman" w:cs="Times New Roman"/>
          <w:szCs w:val="24"/>
        </w:rPr>
      </w:pPr>
    </w:p>
    <w:p w14:paraId="65DBDF7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“Acoustic guitars use a disk-like piezo transducer underneath the bridge to record the instrument’s sound. I can shave it down to </w:t>
      </w:r>
      <w:proofErr w:type="gramStart"/>
      <w:r w:rsidRPr="009C230E">
        <w:rPr>
          <w:rFonts w:ascii="Times New Roman" w:hAnsi="Times New Roman" w:cs="Times New Roman"/>
          <w:szCs w:val="24"/>
        </w:rPr>
        <w:t>ring-sized</w:t>
      </w:r>
      <w:proofErr w:type="gramEnd"/>
      <w:r w:rsidRPr="009C230E">
        <w:rPr>
          <w:rFonts w:ascii="Times New Roman" w:hAnsi="Times New Roman" w:cs="Times New Roman"/>
          <w:szCs w:val="24"/>
        </w:rPr>
        <w:t>.”</w:t>
      </w:r>
    </w:p>
    <w:p w14:paraId="3F19E43A" w14:textId="77777777" w:rsidR="001418B6" w:rsidRPr="009C230E" w:rsidRDefault="001418B6" w:rsidP="001418B6">
      <w:pPr>
        <w:pStyle w:val="BodyNormal"/>
        <w:rPr>
          <w:rFonts w:ascii="Times New Roman" w:hAnsi="Times New Roman" w:cs="Times New Roman"/>
          <w:szCs w:val="24"/>
        </w:rPr>
      </w:pPr>
    </w:p>
    <w:p w14:paraId="5F555DC9"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“Again, Agent Hendon, what is a supercapacitor?”</w:t>
      </w:r>
    </w:p>
    <w:p w14:paraId="68FBC441" w14:textId="77777777" w:rsidR="001418B6" w:rsidRPr="009C230E" w:rsidRDefault="001418B6" w:rsidP="001418B6">
      <w:pPr>
        <w:pStyle w:val="BodyNormal"/>
        <w:rPr>
          <w:rFonts w:ascii="Times New Roman" w:hAnsi="Times New Roman" w:cs="Times New Roman"/>
          <w:szCs w:val="24"/>
        </w:rPr>
      </w:pPr>
    </w:p>
    <w:p w14:paraId="1DA4E275"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“Capacitors are a common electronic component; they store electric charge. Supercapacitors store much more electricity for their size. Jane’s </w:t>
      </w:r>
      <w:proofErr w:type="gramStart"/>
      <w:r w:rsidRPr="009C230E">
        <w:rPr>
          <w:rFonts w:ascii="Times New Roman" w:hAnsi="Times New Roman" w:cs="Times New Roman"/>
          <w:szCs w:val="24"/>
        </w:rPr>
        <w:t>probably planning</w:t>
      </w:r>
      <w:proofErr w:type="gramEnd"/>
      <w:r w:rsidRPr="009C230E">
        <w:rPr>
          <w:rFonts w:ascii="Times New Roman" w:hAnsi="Times New Roman" w:cs="Times New Roman"/>
          <w:szCs w:val="24"/>
        </w:rPr>
        <w:t xml:space="preserve"> a tiny voltage regulator to use the stored charge to power the microcomputer doing the WiFi work.</w:t>
      </w:r>
    </w:p>
    <w:p w14:paraId="59906B1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Mason, you must understand that this device has no battery that can run out. It simply converts mechanical energy to electricity. </w:t>
      </w:r>
    </w:p>
    <w:p w14:paraId="1469EB63"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Jane, did </w:t>
      </w:r>
      <w:proofErr w:type="gramStart"/>
      <w:r w:rsidRPr="009C230E">
        <w:rPr>
          <w:rFonts w:ascii="Times New Roman" w:hAnsi="Times New Roman" w:cs="Times New Roman"/>
          <w:szCs w:val="24"/>
        </w:rPr>
        <w:t>you</w:t>
      </w:r>
      <w:proofErr w:type="gramEnd"/>
      <w:r w:rsidRPr="009C230E">
        <w:rPr>
          <w:rFonts w:ascii="Times New Roman" w:hAnsi="Times New Roman" w:cs="Times New Roman"/>
          <w:szCs w:val="24"/>
        </w:rPr>
        <w:t xml:space="preserve"> breadboard this idea?”</w:t>
      </w:r>
    </w:p>
    <w:p w14:paraId="3E78031E" w14:textId="77777777" w:rsidR="001418B6" w:rsidRPr="009C230E" w:rsidRDefault="001418B6" w:rsidP="001418B6">
      <w:pPr>
        <w:pStyle w:val="BodyNormal"/>
        <w:rPr>
          <w:rFonts w:ascii="Times New Roman" w:hAnsi="Times New Roman" w:cs="Times New Roman"/>
          <w:szCs w:val="24"/>
        </w:rPr>
      </w:pPr>
    </w:p>
    <w:p w14:paraId="1D1C5AAF"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“Yes. I set up WiFi </w:t>
      </w:r>
      <w:proofErr w:type="gramStart"/>
      <w:r w:rsidRPr="009C230E">
        <w:rPr>
          <w:rFonts w:ascii="Times New Roman" w:hAnsi="Times New Roman" w:cs="Times New Roman"/>
          <w:szCs w:val="24"/>
        </w:rPr>
        <w:t>similar to</w:t>
      </w:r>
      <w:proofErr w:type="gramEnd"/>
      <w:r w:rsidRPr="009C230E">
        <w:rPr>
          <w:rFonts w:ascii="Times New Roman" w:hAnsi="Times New Roman" w:cs="Times New Roman"/>
          <w:szCs w:val="24"/>
        </w:rPr>
        <w:t xml:space="preserve"> a </w:t>
      </w:r>
      <w:proofErr w:type="spellStart"/>
      <w:r w:rsidRPr="009C230E">
        <w:rPr>
          <w:rFonts w:ascii="Times New Roman" w:hAnsi="Times New Roman" w:cs="Times New Roman"/>
          <w:szCs w:val="24"/>
        </w:rPr>
        <w:t>Mcdonald's</w:t>
      </w:r>
      <w:proofErr w:type="spellEnd"/>
      <w:r w:rsidRPr="009C230E">
        <w:rPr>
          <w:rFonts w:ascii="Times New Roman" w:hAnsi="Times New Roman" w:cs="Times New Roman"/>
          <w:szCs w:val="24"/>
        </w:rPr>
        <w:t xml:space="preserve"> system on a Raspberry Pi board – no login required. My trial circuit successfully read the WiFi and determined its location.”</w:t>
      </w:r>
    </w:p>
    <w:p w14:paraId="63CFBBAC" w14:textId="77777777" w:rsidR="001418B6" w:rsidRPr="009C230E" w:rsidRDefault="001418B6" w:rsidP="001418B6">
      <w:pPr>
        <w:pStyle w:val="BodyNormal"/>
        <w:rPr>
          <w:rFonts w:ascii="Times New Roman" w:hAnsi="Times New Roman" w:cs="Times New Roman"/>
          <w:szCs w:val="24"/>
        </w:rPr>
      </w:pPr>
    </w:p>
    <w:p w14:paraId="335F95F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Mason, this is </w:t>
      </w:r>
      <w:proofErr w:type="gramStart"/>
      <w:r w:rsidRPr="009C230E">
        <w:rPr>
          <w:rFonts w:ascii="Times New Roman" w:hAnsi="Times New Roman" w:cs="Times New Roman"/>
          <w:szCs w:val="24"/>
        </w:rPr>
        <w:t>a good idea</w:t>
      </w:r>
      <w:proofErr w:type="gramEnd"/>
      <w:r w:rsidRPr="009C230E">
        <w:rPr>
          <w:rFonts w:ascii="Times New Roman" w:hAnsi="Times New Roman" w:cs="Times New Roman"/>
          <w:szCs w:val="24"/>
        </w:rPr>
        <w:t>. I can envision a version placed inside the heel of a shoe. As you walk, it will find an unprotected WiFi and transmit its location back to FBI Headquarters.”</w:t>
      </w:r>
    </w:p>
    <w:p w14:paraId="750A095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“Jane, what do you need to get started?” Agent Mason said.</w:t>
      </w:r>
    </w:p>
    <w:p w14:paraId="1D142C50" w14:textId="77777777" w:rsidR="001418B6" w:rsidRPr="009C230E" w:rsidRDefault="001418B6" w:rsidP="001418B6">
      <w:pPr>
        <w:pStyle w:val="BodyNormal"/>
        <w:rPr>
          <w:rFonts w:ascii="Times New Roman" w:hAnsi="Times New Roman" w:cs="Times New Roman"/>
          <w:szCs w:val="24"/>
        </w:rPr>
      </w:pPr>
    </w:p>
    <w:p w14:paraId="29F4C26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“I’ll need a state-of-the-art metallic 3-D printer to create a realistic class ring and hold the electronics. A GE Additive printer suitable for this project would cost $250,000.”</w:t>
      </w:r>
    </w:p>
    <w:p w14:paraId="2DD3560B" w14:textId="77777777" w:rsidR="001418B6" w:rsidRPr="009C230E" w:rsidRDefault="001418B6" w:rsidP="001418B6">
      <w:pPr>
        <w:pStyle w:val="BodyNormal"/>
        <w:rPr>
          <w:rFonts w:ascii="Times New Roman" w:hAnsi="Times New Roman" w:cs="Times New Roman"/>
          <w:szCs w:val="24"/>
        </w:rPr>
      </w:pPr>
    </w:p>
    <w:p w14:paraId="1F98AF4D"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lastRenderedPageBreak/>
        <w:t xml:space="preserve">“All right, I’ll authorize procurement of the GE Metal Printer to </w:t>
      </w:r>
      <w:proofErr w:type="gramStart"/>
      <w:r w:rsidRPr="009C230E">
        <w:rPr>
          <w:rFonts w:ascii="Times New Roman" w:hAnsi="Times New Roman" w:cs="Times New Roman"/>
          <w:szCs w:val="24"/>
        </w:rPr>
        <w:t>be installed</w:t>
      </w:r>
      <w:proofErr w:type="gramEnd"/>
      <w:r w:rsidRPr="009C230E">
        <w:rPr>
          <w:rFonts w:ascii="Times New Roman" w:hAnsi="Times New Roman" w:cs="Times New Roman"/>
          <w:szCs w:val="24"/>
        </w:rPr>
        <w:t xml:space="preserve"> at our Chicago FBI Headquarters. Let’s keep Jane’s project secret. Jane, you make prototypes for the Merrick family, yourself, and several for </w:t>
      </w:r>
      <w:proofErr w:type="gramStart"/>
      <w:r w:rsidRPr="009C230E">
        <w:rPr>
          <w:rFonts w:ascii="Times New Roman" w:hAnsi="Times New Roman" w:cs="Times New Roman"/>
          <w:szCs w:val="24"/>
        </w:rPr>
        <w:t>myself</w:t>
      </w:r>
      <w:proofErr w:type="gramEnd"/>
      <w:r w:rsidRPr="009C230E">
        <w:rPr>
          <w:rFonts w:ascii="Times New Roman" w:hAnsi="Times New Roman" w:cs="Times New Roman"/>
          <w:szCs w:val="24"/>
        </w:rPr>
        <w:t xml:space="preserve"> and other FBI personnel. If you get a working prototype, I’ll see that the CIA has a look at it and </w:t>
      </w:r>
      <w:proofErr w:type="gramStart"/>
      <w:r w:rsidRPr="009C230E">
        <w:rPr>
          <w:rFonts w:ascii="Times New Roman" w:hAnsi="Times New Roman" w:cs="Times New Roman"/>
          <w:szCs w:val="24"/>
        </w:rPr>
        <w:t>use</w:t>
      </w:r>
      <w:proofErr w:type="gramEnd"/>
      <w:r w:rsidRPr="009C230E">
        <w:rPr>
          <w:rFonts w:ascii="Times New Roman" w:hAnsi="Times New Roman" w:cs="Times New Roman"/>
          <w:szCs w:val="24"/>
        </w:rPr>
        <w:t xml:space="preserve"> one of its manufacturing facilities to produce it in bulk.</w:t>
      </w:r>
    </w:p>
    <w:p w14:paraId="3F89E581" w14:textId="77777777" w:rsidR="001418B6" w:rsidRPr="009C230E" w:rsidRDefault="001418B6" w:rsidP="001418B6">
      <w:pPr>
        <w:pStyle w:val="BodyNormal"/>
        <w:rPr>
          <w:rFonts w:ascii="Times New Roman" w:hAnsi="Times New Roman" w:cs="Times New Roman"/>
          <w:szCs w:val="24"/>
        </w:rPr>
      </w:pPr>
    </w:p>
    <w:p w14:paraId="2836591C" w14:textId="77777777" w:rsidR="001418B6" w:rsidRPr="009C230E" w:rsidRDefault="001418B6" w:rsidP="001418B6">
      <w:pPr>
        <w:pStyle w:val="BodyNormal"/>
        <w:rPr>
          <w:rFonts w:ascii="Times New Roman" w:hAnsi="Times New Roman" w:cs="Times New Roman"/>
          <w:szCs w:val="24"/>
        </w:rPr>
      </w:pPr>
    </w:p>
    <w:p w14:paraId="48055971"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Special Agent in Charge D’Marcus looked </w:t>
      </w:r>
      <w:proofErr w:type="gramStart"/>
      <w:r w:rsidRPr="009C230E">
        <w:rPr>
          <w:rFonts w:ascii="Times New Roman" w:hAnsi="Times New Roman" w:cs="Times New Roman"/>
          <w:szCs w:val="24"/>
        </w:rPr>
        <w:t>somewhat perplexed</w:t>
      </w:r>
      <w:proofErr w:type="gramEnd"/>
      <w:r w:rsidRPr="009C230E">
        <w:rPr>
          <w:rFonts w:ascii="Times New Roman" w:hAnsi="Times New Roman" w:cs="Times New Roman"/>
          <w:szCs w:val="24"/>
        </w:rPr>
        <w:t xml:space="preserve"> as Jane finished her presentation on the class ring tracking device. Looking across the table at the Department’s electronics expert, Pietrina Cerrone, his icy stare intensified.</w:t>
      </w:r>
    </w:p>
    <w:p w14:paraId="10452ED4"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“Pietrina, can you explain in simple language what Jane just described? Understand that my background is in Law and Police work.”</w:t>
      </w:r>
    </w:p>
    <w:p w14:paraId="49222846"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“Sir, Jane has described the design of a tracking device disguised as a high school class ring. Her invention doesn’t have a battery. Instead, a piezoelectric strip converts pressure, such as pushing the ring’s band against the arm of a chair, into electricity, which it then stores in a tiny supercapacitor. This harvested energy powers a low-power microcomputer that looks for WiFi signals. If it detects the WiFi signal, it checks its on-chip database to see if it has the login details. Using that information, it does a quick </w:t>
      </w:r>
      <w:r w:rsidRPr="009C230E">
        <w:rPr>
          <w:rFonts w:ascii="Times New Roman" w:hAnsi="Times New Roman" w:cs="Times New Roman"/>
          <w:szCs w:val="24"/>
        </w:rPr>
        <w:lastRenderedPageBreak/>
        <w:t>transmission back to FBI Headquarters identifying the approximate location of the class ring.”</w:t>
      </w:r>
    </w:p>
    <w:p w14:paraId="3E6FD42E"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Looking at the room’s flat-screen display showing the always smiling Agent Carolina Hendon conferencing </w:t>
      </w:r>
      <w:proofErr w:type="gramStart"/>
      <w:r w:rsidRPr="009C230E">
        <w:rPr>
          <w:rFonts w:ascii="Times New Roman" w:hAnsi="Times New Roman" w:cs="Times New Roman"/>
          <w:szCs w:val="24"/>
        </w:rPr>
        <w:t>in from</w:t>
      </w:r>
      <w:proofErr w:type="gramEnd"/>
      <w:r w:rsidRPr="009C230E">
        <w:rPr>
          <w:rFonts w:ascii="Times New Roman" w:hAnsi="Times New Roman" w:cs="Times New Roman"/>
          <w:szCs w:val="24"/>
        </w:rPr>
        <w:t xml:space="preserve"> Washington, Agent Mason was still trying to grasp the significance of Jane’s invention.</w:t>
      </w:r>
    </w:p>
    <w:p w14:paraId="632BBEE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“Agent Hendon, we have an app that, when we call any of our agents, will reveal their GPS coordinates even if they don’t answer their phones. Isn’t that good enough?”</w:t>
      </w:r>
    </w:p>
    <w:p w14:paraId="2046933C"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“Agent Mason, if the bad guys want to put an essential witness on ice, they’d first get the target’s iPhone and slip it into a Faraday Bag. If we keep Jane’s invention secret, the Class Ring tracker will give us a general location in a city environment, accurate to </w:t>
      </w:r>
      <w:proofErr w:type="gramStart"/>
      <w:r w:rsidRPr="009C230E">
        <w:rPr>
          <w:rFonts w:ascii="Times New Roman" w:hAnsi="Times New Roman" w:cs="Times New Roman"/>
          <w:szCs w:val="24"/>
        </w:rPr>
        <w:t>maybe 200</w:t>
      </w:r>
      <w:proofErr w:type="gramEnd"/>
      <w:r w:rsidRPr="009C230E">
        <w:rPr>
          <w:rFonts w:ascii="Times New Roman" w:hAnsi="Times New Roman" w:cs="Times New Roman"/>
          <w:szCs w:val="24"/>
        </w:rPr>
        <w:t xml:space="preserve"> feet. Jane has built </w:t>
      </w:r>
      <w:proofErr w:type="gramStart"/>
      <w:r w:rsidRPr="009C230E">
        <w:rPr>
          <w:rFonts w:ascii="Times New Roman" w:hAnsi="Times New Roman" w:cs="Times New Roman"/>
          <w:szCs w:val="24"/>
        </w:rPr>
        <w:t>20</w:t>
      </w:r>
      <w:proofErr w:type="gramEnd"/>
      <w:r w:rsidRPr="009C230E">
        <w:rPr>
          <w:rFonts w:ascii="Times New Roman" w:hAnsi="Times New Roman" w:cs="Times New Roman"/>
          <w:szCs w:val="24"/>
        </w:rPr>
        <w:t xml:space="preserve"> prototypes; we have six here in Washington. I’ve run tests here, and it works </w:t>
      </w:r>
      <w:proofErr w:type="gramStart"/>
      <w:r w:rsidRPr="009C230E">
        <w:rPr>
          <w:rFonts w:ascii="Times New Roman" w:hAnsi="Times New Roman" w:cs="Times New Roman"/>
          <w:szCs w:val="24"/>
        </w:rPr>
        <w:t>pretty well</w:t>
      </w:r>
      <w:proofErr w:type="gramEnd"/>
      <w:r w:rsidRPr="009C230E">
        <w:rPr>
          <w:rFonts w:ascii="Times New Roman" w:hAnsi="Times New Roman" w:cs="Times New Roman"/>
          <w:szCs w:val="24"/>
        </w:rPr>
        <w:t>.</w:t>
      </w:r>
    </w:p>
    <w:p w14:paraId="4E8B21F0"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 xml:space="preserve">“My programming team has assisted Jane with the on-chip software and the support app. I’ve got the CIA Special Electronics Group designing equipment </w:t>
      </w:r>
      <w:proofErr w:type="gramStart"/>
      <w:r w:rsidRPr="009C230E">
        <w:rPr>
          <w:rFonts w:ascii="Times New Roman" w:hAnsi="Times New Roman" w:cs="Times New Roman"/>
          <w:szCs w:val="24"/>
        </w:rPr>
        <w:t>to mass</w:t>
      </w:r>
      <w:proofErr w:type="gramEnd"/>
      <w:r w:rsidRPr="009C230E">
        <w:rPr>
          <w:rFonts w:ascii="Times New Roman" w:hAnsi="Times New Roman" w:cs="Times New Roman"/>
          <w:szCs w:val="24"/>
        </w:rPr>
        <w:t xml:space="preserve"> produce this device. Secrecy is paramount here, Agent Mason. In conclusion, this is just the out-of-box innovation we have come to expect from </w:t>
      </w:r>
      <w:proofErr w:type="gramStart"/>
      <w:r w:rsidRPr="009C230E">
        <w:rPr>
          <w:rFonts w:ascii="Times New Roman" w:hAnsi="Times New Roman" w:cs="Times New Roman"/>
          <w:szCs w:val="24"/>
        </w:rPr>
        <w:t>Jane.”</w:t>
      </w:r>
      <w:proofErr w:type="gramEnd"/>
    </w:p>
    <w:p w14:paraId="4AA1D66B" w14:textId="77777777" w:rsidR="001418B6" w:rsidRPr="009C230E" w:rsidRDefault="001418B6" w:rsidP="001418B6">
      <w:pPr>
        <w:pStyle w:val="BodyNormal"/>
        <w:rPr>
          <w:rFonts w:ascii="Times New Roman" w:hAnsi="Times New Roman" w:cs="Times New Roman"/>
          <w:szCs w:val="24"/>
        </w:rPr>
      </w:pPr>
      <w:r w:rsidRPr="009C230E">
        <w:rPr>
          <w:rFonts w:ascii="Times New Roman" w:hAnsi="Times New Roman" w:cs="Times New Roman"/>
          <w:szCs w:val="24"/>
        </w:rPr>
        <w:t>Special Agent in Charge D’Marcus Mason turned his head to look at Jane. She responded by tilting her head slightly and flashing her megawatt smile.</w:t>
      </w:r>
    </w:p>
    <w:p w14:paraId="04A784A4" w14:textId="54C2A8B1" w:rsidR="00171188" w:rsidRPr="006D1D9E" w:rsidRDefault="001418B6" w:rsidP="001418B6">
      <w:pPr>
        <w:ind w:left="720" w:firstLine="270"/>
        <w:rPr>
          <w:rFonts w:eastAsia="MS Gothic" w:cs="Times New Roman"/>
          <w:b/>
          <w:bCs/>
          <w:color w:val="auto"/>
          <w:sz w:val="28"/>
          <w:szCs w:val="26"/>
        </w:rPr>
      </w:pPr>
      <w:r w:rsidRPr="009C230E">
        <w:rPr>
          <w:rFonts w:ascii="Times New Roman" w:hAnsi="Times New Roman" w:cs="Times New Roman"/>
          <w:color w:val="0F0F0F"/>
          <w:sz w:val="24"/>
          <w:szCs w:val="24"/>
        </w:rPr>
        <w:lastRenderedPageBreak/>
        <w:t>"Jane, ensure that you fit yourself and the Merrick family with these rings; we’ll replace them with the fancier versions when available.</w:t>
      </w:r>
      <w:bookmarkEnd w:id="5"/>
    </w:p>
    <w:sectPr w:rsidR="00171188" w:rsidRPr="006D1D9E" w:rsidSect="004E6C42">
      <w:pgSz w:w="8640" w:h="12960" w:code="1"/>
      <w:pgMar w:top="720" w:right="720" w:bottom="720" w:left="72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4F228" w14:textId="77777777" w:rsidR="0080645E" w:rsidRDefault="0080645E">
      <w:pPr>
        <w:spacing w:line="240" w:lineRule="auto"/>
      </w:pPr>
      <w:r>
        <w:separator/>
      </w:r>
    </w:p>
  </w:endnote>
  <w:endnote w:type="continuationSeparator" w:id="0">
    <w:p w14:paraId="62AE27ED" w14:textId="77777777" w:rsidR="0080645E" w:rsidRDefault="00806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ndhi Serif">
    <w:altName w:val="Calibri"/>
    <w:panose1 w:val="00000000000000000000"/>
    <w:charset w:val="00"/>
    <w:family w:val="modern"/>
    <w:notTrueType/>
    <w:pitch w:val="variable"/>
    <w:sig w:usb0="800000AF" w:usb1="5000204B" w:usb2="00000000" w:usb3="00000000" w:csb0="00000001" w:csb1="00000000"/>
  </w:font>
  <w:font w:name="Roboto Condensed Medium">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F9AED" w14:textId="77777777" w:rsidR="006445BC" w:rsidRPr="001D7565" w:rsidRDefault="006445BC" w:rsidP="00D63A8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29FE0" w14:textId="77777777" w:rsidR="0080645E" w:rsidRDefault="0080645E">
      <w:pPr>
        <w:spacing w:line="240" w:lineRule="auto"/>
      </w:pPr>
      <w:r>
        <w:separator/>
      </w:r>
    </w:p>
  </w:footnote>
  <w:footnote w:type="continuationSeparator" w:id="0">
    <w:p w14:paraId="0E5D0B16" w14:textId="77777777" w:rsidR="0080645E" w:rsidRDefault="008064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B0F71" w14:textId="77777777" w:rsidR="006445BC" w:rsidRPr="00D63A80" w:rsidRDefault="00000000" w:rsidP="00A771C2">
    <w:pPr>
      <w:pStyle w:val="Footer"/>
      <w:rPr>
        <w:rFonts w:cs="Times New Roman"/>
        <w:spacing w:val="20"/>
      </w:rPr>
    </w:pPr>
    <w:r w:rsidRPr="00D63A80">
      <w:rPr>
        <w:rFonts w:cs="Times New Roman"/>
        <w:spacing w:val="20"/>
      </w:rPr>
      <w:fldChar w:fldCharType="begin"/>
    </w:r>
    <w:r w:rsidRPr="00D63A80">
      <w:rPr>
        <w:rFonts w:cs="Times New Roman"/>
        <w:spacing w:val="20"/>
      </w:rPr>
      <w:instrText xml:space="preserve"> PAGE   \* MERGEFORMAT </w:instrText>
    </w:r>
    <w:r w:rsidRPr="00D63A80">
      <w:rPr>
        <w:rFonts w:cs="Times New Roman"/>
        <w:spacing w:val="20"/>
      </w:rPr>
      <w:fldChar w:fldCharType="separate"/>
    </w:r>
    <w:r>
      <w:rPr>
        <w:rFonts w:cs="Times New Roman"/>
        <w:noProof/>
        <w:spacing w:val="20"/>
      </w:rPr>
      <w:t>2</w:t>
    </w:r>
    <w:r w:rsidRPr="00D63A80">
      <w:rPr>
        <w:rFonts w:cs="Times New Roman"/>
        <w:noProof/>
        <w:spacing w:val="20"/>
      </w:rPr>
      <w:fldChar w:fldCharType="end"/>
    </w:r>
    <w:r w:rsidRPr="00D63A80">
      <w:rPr>
        <w:rFonts w:cs="Times New Roman"/>
        <w:noProof/>
        <w:spacing w:val="20"/>
      </w:rPr>
      <w:t xml:space="preserve">   </w:t>
    </w:r>
    <w:r>
      <w:rPr>
        <w:rFonts w:cs="Times New Roman"/>
        <w:noProof/>
        <w:spacing w:val="20"/>
      </w:rPr>
      <w:t>James P Lynch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9304D" w14:textId="77777777" w:rsidR="006445BC" w:rsidRPr="00D63A80" w:rsidRDefault="00000000" w:rsidP="00A771C2">
    <w:pPr>
      <w:pStyle w:val="Footer"/>
      <w:jc w:val="right"/>
      <w:rPr>
        <w:rFonts w:cs="Times New Roman"/>
        <w:i/>
        <w:spacing w:val="20"/>
      </w:rPr>
    </w:pPr>
    <w:r>
      <w:rPr>
        <w:i/>
      </w:rPr>
      <w:t>Voiceless Angel</w:t>
    </w:r>
    <w:r w:rsidRPr="00D63A80">
      <w:t xml:space="preserve">   </w:t>
    </w:r>
    <w:r w:rsidRPr="00D63A80">
      <w:rPr>
        <w:rFonts w:cs="Times New Roman"/>
        <w:spacing w:val="20"/>
      </w:rPr>
      <w:fldChar w:fldCharType="begin"/>
    </w:r>
    <w:r w:rsidRPr="00D63A80">
      <w:rPr>
        <w:rFonts w:cs="Times New Roman"/>
        <w:spacing w:val="20"/>
      </w:rPr>
      <w:instrText xml:space="preserve"> PAGE   \* MERGEFORMAT </w:instrText>
    </w:r>
    <w:r w:rsidRPr="00D63A80">
      <w:rPr>
        <w:rFonts w:cs="Times New Roman"/>
        <w:spacing w:val="20"/>
      </w:rPr>
      <w:fldChar w:fldCharType="separate"/>
    </w:r>
    <w:r>
      <w:rPr>
        <w:rFonts w:cs="Times New Roman"/>
        <w:noProof/>
        <w:spacing w:val="20"/>
      </w:rPr>
      <w:t>7</w:t>
    </w:r>
    <w:r w:rsidRPr="00D63A80">
      <w:rPr>
        <w:rFonts w:cs="Times New Roman"/>
        <w:noProof/>
        <w:spacing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09F4B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5209748" o:spid="_x0000_i1025" type="#_x0000_t75" style="width:13pt;height:18pt;visibility:visible;mso-wrap-style:square">
            <v:imagedata r:id="rId1" o:title=""/>
          </v:shape>
        </w:pict>
      </mc:Choice>
      <mc:Fallback>
        <w:drawing>
          <wp:inline distT="0" distB="0" distL="0" distR="0" wp14:anchorId="58AEC4B2" wp14:editId="43BCD46E">
            <wp:extent cx="165100" cy="228600"/>
            <wp:effectExtent l="0" t="0" r="0" b="0"/>
            <wp:docPr id="485209748" name="Picture 485209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numPicBullet w:numPicBulletId="1">
    <mc:AlternateContent>
      <mc:Choice Requires="v">
        <w:pict>
          <v:shape w14:anchorId="3FBBCF48" id="Picture 1126430986" o:spid="_x0000_i1025" type="#_x0000_t75" style="width:13pt;height:18pt;visibility:visible;mso-wrap-style:square">
            <v:imagedata r:id="rId3" o:title=""/>
          </v:shape>
        </w:pict>
      </mc:Choice>
      <mc:Fallback>
        <w:drawing>
          <wp:inline distT="0" distB="0" distL="0" distR="0" wp14:anchorId="3E2E4BCA" wp14:editId="111E5755">
            <wp:extent cx="165100" cy="228600"/>
            <wp:effectExtent l="0" t="0" r="0" b="0"/>
            <wp:docPr id="1126430986" name="Picture 1126430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numPicBullet w:numPicBulletId="2">
    <mc:AlternateContent>
      <mc:Choice Requires="v">
        <w:pict>
          <v:shape w14:anchorId="66322295" id="Picture 1130074701" o:spid="_x0000_i1025" type="#_x0000_t75" style="width:13pt;height:18pt;visibility:visible;mso-wrap-style:square">
            <v:imagedata r:id="rId5" o:title=""/>
          </v:shape>
        </w:pict>
      </mc:Choice>
      <mc:Fallback>
        <w:drawing>
          <wp:inline distT="0" distB="0" distL="0" distR="0" wp14:anchorId="54090E47" wp14:editId="7A758EAF">
            <wp:extent cx="165100" cy="228600"/>
            <wp:effectExtent l="0" t="0" r="0" b="0"/>
            <wp:docPr id="1130074701" name="Picture 113007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mc:Fallback>
    </mc:AlternateContent>
  </w:numPicBullet>
  <w:abstractNum w:abstractNumId="0" w15:restartNumberingAfterBreak="0">
    <w:nsid w:val="02F80976"/>
    <w:multiLevelType w:val="multilevel"/>
    <w:tmpl w:val="56B8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D7181"/>
    <w:multiLevelType w:val="multilevel"/>
    <w:tmpl w:val="B40CC354"/>
    <w:styleLink w:val="BulletPointsTemplate"/>
    <w:lvl w:ilvl="0">
      <w:start w:val="1"/>
      <w:numFmt w:val="bullet"/>
      <w:lvlText w:val=""/>
      <w:lvlPicBulletId w:val="0"/>
      <w:lvlJc w:val="left"/>
      <w:pPr>
        <w:ind w:left="605" w:hanging="245"/>
      </w:pPr>
      <w:rPr>
        <w:rFonts w:ascii="Symbol" w:hAnsi="Symbol" w:hint="default"/>
        <w:color w:val="auto"/>
      </w:rPr>
    </w:lvl>
    <w:lvl w:ilvl="1">
      <w:start w:val="1"/>
      <w:numFmt w:val="bullet"/>
      <w:lvlText w:val=""/>
      <w:lvlPicBulletId w:val="1"/>
      <w:lvlJc w:val="left"/>
      <w:pPr>
        <w:tabs>
          <w:tab w:val="num" w:pos="1080"/>
        </w:tabs>
        <w:ind w:left="850" w:hanging="245"/>
      </w:pPr>
      <w:rPr>
        <w:rFonts w:ascii="Symbol" w:hAnsi="Symbol" w:hint="default"/>
        <w:color w:val="auto"/>
      </w:rPr>
    </w:lvl>
    <w:lvl w:ilvl="2">
      <w:start w:val="1"/>
      <w:numFmt w:val="bullet"/>
      <w:lvlText w:val=""/>
      <w:lvlPicBulletId w:val="2"/>
      <w:lvlJc w:val="left"/>
      <w:pPr>
        <w:ind w:left="1095" w:hanging="245"/>
      </w:pPr>
      <w:rPr>
        <w:rFonts w:ascii="Symbol" w:hAnsi="Symbol" w:hint="default"/>
        <w:color w:val="auto"/>
      </w:rPr>
    </w:lvl>
    <w:lvl w:ilvl="3">
      <w:start w:val="1"/>
      <w:numFmt w:val="bullet"/>
      <w:lvlText w:val=""/>
      <w:lvlPicBulletId w:val="0"/>
      <w:lvlJc w:val="left"/>
      <w:pPr>
        <w:tabs>
          <w:tab w:val="num" w:pos="2520"/>
        </w:tabs>
        <w:ind w:left="1340" w:hanging="245"/>
      </w:pPr>
      <w:rPr>
        <w:rFonts w:ascii="Symbol" w:hAnsi="Symbol" w:hint="default"/>
        <w:color w:val="auto"/>
      </w:rPr>
    </w:lvl>
    <w:lvl w:ilvl="4">
      <w:start w:val="1"/>
      <w:numFmt w:val="bullet"/>
      <w:lvlText w:val=""/>
      <w:lvlPicBulletId w:val="1"/>
      <w:lvlJc w:val="left"/>
      <w:pPr>
        <w:ind w:left="1585" w:hanging="245"/>
      </w:pPr>
      <w:rPr>
        <w:rFonts w:ascii="Symbol" w:hAnsi="Symbol" w:hint="default"/>
        <w:color w:val="auto"/>
      </w:rPr>
    </w:lvl>
    <w:lvl w:ilvl="5">
      <w:start w:val="1"/>
      <w:numFmt w:val="bullet"/>
      <w:lvlText w:val=""/>
      <w:lvlPicBulletId w:val="2"/>
      <w:lvlJc w:val="left"/>
      <w:pPr>
        <w:ind w:left="1830" w:hanging="245"/>
      </w:pPr>
      <w:rPr>
        <w:rFonts w:ascii="Symbol" w:hAnsi="Symbol" w:hint="default"/>
        <w:color w:val="auto"/>
      </w:rPr>
    </w:lvl>
    <w:lvl w:ilvl="6">
      <w:start w:val="1"/>
      <w:numFmt w:val="bullet"/>
      <w:lvlText w:val=""/>
      <w:lvlPicBulletId w:val="0"/>
      <w:lvlJc w:val="left"/>
      <w:pPr>
        <w:tabs>
          <w:tab w:val="num" w:pos="4680"/>
        </w:tabs>
        <w:ind w:left="2075" w:hanging="245"/>
      </w:pPr>
      <w:rPr>
        <w:rFonts w:ascii="Symbol" w:hAnsi="Symbol" w:hint="default"/>
        <w:color w:val="auto"/>
      </w:rPr>
    </w:lvl>
    <w:lvl w:ilvl="7">
      <w:start w:val="1"/>
      <w:numFmt w:val="bullet"/>
      <w:lvlText w:val=""/>
      <w:lvlPicBulletId w:val="1"/>
      <w:lvlJc w:val="left"/>
      <w:pPr>
        <w:ind w:left="2320" w:hanging="245"/>
      </w:pPr>
      <w:rPr>
        <w:rFonts w:ascii="Symbol" w:hAnsi="Symbol" w:hint="default"/>
        <w:color w:val="auto"/>
      </w:rPr>
    </w:lvl>
    <w:lvl w:ilvl="8">
      <w:start w:val="1"/>
      <w:numFmt w:val="bullet"/>
      <w:lvlText w:val=""/>
      <w:lvlPicBulletId w:val="2"/>
      <w:lvlJc w:val="left"/>
      <w:pPr>
        <w:ind w:left="2565" w:hanging="245"/>
      </w:pPr>
      <w:rPr>
        <w:rFonts w:ascii="Symbol" w:hAnsi="Symbol" w:hint="default"/>
        <w:color w:val="auto"/>
      </w:rPr>
    </w:lvl>
  </w:abstractNum>
  <w:abstractNum w:abstractNumId="2" w15:restartNumberingAfterBreak="0">
    <w:nsid w:val="0FAC6749"/>
    <w:multiLevelType w:val="multilevel"/>
    <w:tmpl w:val="61E88B5C"/>
    <w:styleLink w:val="NumberedListTemplate"/>
    <w:lvl w:ilvl="0">
      <w:start w:val="1"/>
      <w:numFmt w:val="decimal"/>
      <w:lvlText w:val="%1."/>
      <w:lvlJc w:val="left"/>
      <w:pPr>
        <w:ind w:left="605" w:hanging="245"/>
      </w:pPr>
      <w:rPr>
        <w:rFonts w:hint="default"/>
      </w:rPr>
    </w:lvl>
    <w:lvl w:ilvl="1">
      <w:start w:val="1"/>
      <w:numFmt w:val="lowerLetter"/>
      <w:lvlText w:val="%2."/>
      <w:lvlJc w:val="left"/>
      <w:pPr>
        <w:ind w:left="864" w:hanging="245"/>
      </w:pPr>
      <w:rPr>
        <w:rFonts w:hint="default"/>
      </w:rPr>
    </w:lvl>
    <w:lvl w:ilvl="2">
      <w:start w:val="1"/>
      <w:numFmt w:val="lowerRoman"/>
      <w:lvlText w:val="%3."/>
      <w:lvlJc w:val="right"/>
      <w:pPr>
        <w:ind w:left="1123" w:hanging="245"/>
      </w:pPr>
      <w:rPr>
        <w:rFonts w:hint="default"/>
      </w:rPr>
    </w:lvl>
    <w:lvl w:ilvl="3">
      <w:start w:val="1"/>
      <w:numFmt w:val="decimal"/>
      <w:lvlText w:val="%4."/>
      <w:lvlJc w:val="left"/>
      <w:pPr>
        <w:ind w:left="1382" w:hanging="245"/>
      </w:pPr>
      <w:rPr>
        <w:rFonts w:hint="default"/>
      </w:rPr>
    </w:lvl>
    <w:lvl w:ilvl="4">
      <w:start w:val="1"/>
      <w:numFmt w:val="lowerLetter"/>
      <w:lvlText w:val="%5."/>
      <w:lvlJc w:val="left"/>
      <w:pPr>
        <w:ind w:left="1641" w:hanging="245"/>
      </w:pPr>
      <w:rPr>
        <w:rFonts w:hint="default"/>
      </w:rPr>
    </w:lvl>
    <w:lvl w:ilvl="5">
      <w:start w:val="1"/>
      <w:numFmt w:val="lowerRoman"/>
      <w:lvlText w:val="%6."/>
      <w:lvlJc w:val="right"/>
      <w:pPr>
        <w:ind w:left="1900" w:hanging="245"/>
      </w:pPr>
      <w:rPr>
        <w:rFonts w:hint="default"/>
      </w:rPr>
    </w:lvl>
    <w:lvl w:ilvl="6">
      <w:start w:val="1"/>
      <w:numFmt w:val="decimal"/>
      <w:lvlText w:val="%7."/>
      <w:lvlJc w:val="left"/>
      <w:pPr>
        <w:ind w:left="2159" w:hanging="245"/>
      </w:pPr>
      <w:rPr>
        <w:rFonts w:hint="default"/>
      </w:rPr>
    </w:lvl>
    <w:lvl w:ilvl="7">
      <w:start w:val="1"/>
      <w:numFmt w:val="lowerLetter"/>
      <w:lvlText w:val="%8."/>
      <w:lvlJc w:val="left"/>
      <w:pPr>
        <w:ind w:left="2418" w:hanging="245"/>
      </w:pPr>
      <w:rPr>
        <w:rFonts w:hint="default"/>
      </w:rPr>
    </w:lvl>
    <w:lvl w:ilvl="8">
      <w:start w:val="1"/>
      <w:numFmt w:val="lowerRoman"/>
      <w:lvlText w:val="%9."/>
      <w:lvlJc w:val="right"/>
      <w:pPr>
        <w:ind w:left="2677" w:hanging="245"/>
      </w:pPr>
      <w:rPr>
        <w:rFonts w:hint="default"/>
      </w:rPr>
    </w:lvl>
  </w:abstractNum>
  <w:num w:numId="1" w16cid:durableId="826554078">
    <w:abstractNumId w:val="1"/>
  </w:num>
  <w:num w:numId="2" w16cid:durableId="460998850">
    <w:abstractNumId w:val="2"/>
  </w:num>
  <w:num w:numId="3" w16cid:durableId="1161702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revisionView w:insDel="0" w:formatting="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AFF"/>
    <w:rsid w:val="00000216"/>
    <w:rsid w:val="0001600D"/>
    <w:rsid w:val="00017757"/>
    <w:rsid w:val="000213D9"/>
    <w:rsid w:val="00023DFB"/>
    <w:rsid w:val="00065351"/>
    <w:rsid w:val="000C1107"/>
    <w:rsid w:val="000E5DEA"/>
    <w:rsid w:val="000F3E6D"/>
    <w:rsid w:val="00104E49"/>
    <w:rsid w:val="001418B6"/>
    <w:rsid w:val="00152632"/>
    <w:rsid w:val="00154952"/>
    <w:rsid w:val="00171188"/>
    <w:rsid w:val="0018086B"/>
    <w:rsid w:val="001950FD"/>
    <w:rsid w:val="001D41E1"/>
    <w:rsid w:val="00206EEE"/>
    <w:rsid w:val="002165F5"/>
    <w:rsid w:val="00217290"/>
    <w:rsid w:val="0022199D"/>
    <w:rsid w:val="00223B98"/>
    <w:rsid w:val="00227E5A"/>
    <w:rsid w:val="0025268B"/>
    <w:rsid w:val="002E1B3D"/>
    <w:rsid w:val="002E4050"/>
    <w:rsid w:val="003105D8"/>
    <w:rsid w:val="0039523A"/>
    <w:rsid w:val="003961E7"/>
    <w:rsid w:val="003A7938"/>
    <w:rsid w:val="003D495D"/>
    <w:rsid w:val="00421465"/>
    <w:rsid w:val="00482988"/>
    <w:rsid w:val="004E2D44"/>
    <w:rsid w:val="004E6C42"/>
    <w:rsid w:val="005017E9"/>
    <w:rsid w:val="00530291"/>
    <w:rsid w:val="005463A0"/>
    <w:rsid w:val="005718D9"/>
    <w:rsid w:val="0058697E"/>
    <w:rsid w:val="005A5FCC"/>
    <w:rsid w:val="005F357A"/>
    <w:rsid w:val="005F59CE"/>
    <w:rsid w:val="006445BC"/>
    <w:rsid w:val="006470B2"/>
    <w:rsid w:val="006920DB"/>
    <w:rsid w:val="006B1C77"/>
    <w:rsid w:val="006C5260"/>
    <w:rsid w:val="006D1D9E"/>
    <w:rsid w:val="006E6599"/>
    <w:rsid w:val="007066D7"/>
    <w:rsid w:val="007376F4"/>
    <w:rsid w:val="00792176"/>
    <w:rsid w:val="007C72B0"/>
    <w:rsid w:val="007E0C6E"/>
    <w:rsid w:val="007F122A"/>
    <w:rsid w:val="007F1587"/>
    <w:rsid w:val="0080645E"/>
    <w:rsid w:val="008110FB"/>
    <w:rsid w:val="00813EC2"/>
    <w:rsid w:val="00814CE3"/>
    <w:rsid w:val="00820EC0"/>
    <w:rsid w:val="00830BB5"/>
    <w:rsid w:val="00895B81"/>
    <w:rsid w:val="008A2133"/>
    <w:rsid w:val="008C50BD"/>
    <w:rsid w:val="008C68E6"/>
    <w:rsid w:val="008F21FD"/>
    <w:rsid w:val="00931E2C"/>
    <w:rsid w:val="009A6E74"/>
    <w:rsid w:val="009C230E"/>
    <w:rsid w:val="009C4AFF"/>
    <w:rsid w:val="009D0694"/>
    <w:rsid w:val="00A14D84"/>
    <w:rsid w:val="00A70AA8"/>
    <w:rsid w:val="00A760F7"/>
    <w:rsid w:val="00B50FDA"/>
    <w:rsid w:val="00BB25AF"/>
    <w:rsid w:val="00CA4DA4"/>
    <w:rsid w:val="00CF4CF7"/>
    <w:rsid w:val="00D168B2"/>
    <w:rsid w:val="00D40FB5"/>
    <w:rsid w:val="00D4581E"/>
    <w:rsid w:val="00D70F30"/>
    <w:rsid w:val="00D878CA"/>
    <w:rsid w:val="00DA12E2"/>
    <w:rsid w:val="00DA708B"/>
    <w:rsid w:val="00E12E01"/>
    <w:rsid w:val="00E139BA"/>
    <w:rsid w:val="00EB6D34"/>
    <w:rsid w:val="00EC328E"/>
    <w:rsid w:val="00ED17B3"/>
    <w:rsid w:val="00ED1DCD"/>
    <w:rsid w:val="00ED5D62"/>
    <w:rsid w:val="00F76033"/>
    <w:rsid w:val="00FA2DB3"/>
    <w:rsid w:val="00FA441C"/>
    <w:rsid w:val="00FB697A"/>
    <w:rsid w:val="00FF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3CCD"/>
  <w15:chartTrackingRefBased/>
  <w15:docId w15:val="{9FE15BCC-74E4-4B27-8449-BC4CBC34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4AFF"/>
    <w:rPr>
      <w:rFonts w:ascii="Arial" w:hAnsi="Arial"/>
      <w:color w:val="000000" w:themeColor="text1"/>
      <w:kern w:val="0"/>
      <w:sz w:val="20"/>
      <w14:ligatures w14:val="none"/>
    </w:rPr>
  </w:style>
  <w:style w:type="paragraph" w:styleId="Heading1">
    <w:name w:val="heading 1"/>
    <w:basedOn w:val="Normal"/>
    <w:next w:val="Normal"/>
    <w:link w:val="Heading1Char"/>
    <w:uiPriority w:val="9"/>
    <w:qFormat/>
    <w:rsid w:val="009C4A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086B"/>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9C4A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A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A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A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A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A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A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Number">
    <w:name w:val="Chapter Number"/>
    <w:next w:val="Normal"/>
    <w:qFormat/>
    <w:rsid w:val="0018086B"/>
    <w:pPr>
      <w:pBdr>
        <w:bottom w:val="single" w:sz="4" w:space="6" w:color="auto"/>
      </w:pBdr>
      <w:suppressAutoHyphens/>
      <w:spacing w:before="360" w:line="240" w:lineRule="auto"/>
    </w:pPr>
    <w:rPr>
      <w:rFonts w:ascii="Arial" w:eastAsiaTheme="majorEastAsia" w:hAnsi="Arial" w:cstheme="majorBidi"/>
      <w:color w:val="000000" w:themeColor="text1"/>
      <w:spacing w:val="60"/>
      <w:sz w:val="16"/>
      <w:szCs w:val="18"/>
    </w:rPr>
  </w:style>
  <w:style w:type="paragraph" w:customStyle="1" w:styleId="ASubheadLevel1">
    <w:name w:val="A Subhead (Level 1)"/>
    <w:basedOn w:val="Heading2"/>
    <w:next w:val="Normal"/>
    <w:qFormat/>
    <w:rsid w:val="0018086B"/>
    <w:rPr>
      <w:rFonts w:ascii="Arial" w:eastAsia="MS Gothic" w:hAnsi="Arial" w:cs="Times New Roman"/>
      <w:b/>
      <w:bCs/>
      <w:color w:val="auto"/>
      <w:sz w:val="28"/>
    </w:rPr>
  </w:style>
  <w:style w:type="character" w:customStyle="1" w:styleId="Heading2Char">
    <w:name w:val="Heading 2 Char"/>
    <w:basedOn w:val="DefaultParagraphFont"/>
    <w:link w:val="Heading2"/>
    <w:uiPriority w:val="9"/>
    <w:semiHidden/>
    <w:rsid w:val="0018086B"/>
    <w:rPr>
      <w:rFonts w:asciiTheme="majorHAnsi" w:eastAsiaTheme="majorEastAsia" w:hAnsiTheme="majorHAnsi" w:cstheme="majorBidi"/>
      <w:color w:val="0F4761" w:themeColor="accent1" w:themeShade="BF"/>
      <w:sz w:val="26"/>
      <w:szCs w:val="26"/>
    </w:rPr>
  </w:style>
  <w:style w:type="character" w:customStyle="1" w:styleId="Heading1Char">
    <w:name w:val="Heading 1 Char"/>
    <w:basedOn w:val="DefaultParagraphFont"/>
    <w:link w:val="Heading1"/>
    <w:uiPriority w:val="9"/>
    <w:rsid w:val="009C4AF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C4A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A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A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AFF"/>
    <w:rPr>
      <w:rFonts w:eastAsiaTheme="majorEastAsia" w:cstheme="majorBidi"/>
      <w:color w:val="272727" w:themeColor="text1" w:themeTint="D8"/>
    </w:rPr>
  </w:style>
  <w:style w:type="paragraph" w:styleId="Title">
    <w:name w:val="Title"/>
    <w:basedOn w:val="Normal"/>
    <w:next w:val="Normal"/>
    <w:link w:val="TitleChar"/>
    <w:uiPriority w:val="10"/>
    <w:qFormat/>
    <w:rsid w:val="009C4A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AFF"/>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A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C4AFF"/>
    <w:rPr>
      <w:i/>
      <w:iCs/>
      <w:color w:val="404040" w:themeColor="text1" w:themeTint="BF"/>
    </w:rPr>
  </w:style>
  <w:style w:type="paragraph" w:styleId="ListParagraph">
    <w:name w:val="List Paragraph"/>
    <w:basedOn w:val="Normal"/>
    <w:uiPriority w:val="34"/>
    <w:qFormat/>
    <w:rsid w:val="009C4AFF"/>
    <w:pPr>
      <w:ind w:left="720"/>
      <w:contextualSpacing/>
    </w:pPr>
  </w:style>
  <w:style w:type="character" w:styleId="IntenseEmphasis">
    <w:name w:val="Intense Emphasis"/>
    <w:basedOn w:val="DefaultParagraphFont"/>
    <w:uiPriority w:val="21"/>
    <w:qFormat/>
    <w:rsid w:val="009C4AFF"/>
    <w:rPr>
      <w:i/>
      <w:iCs/>
      <w:color w:val="0F4761" w:themeColor="accent1" w:themeShade="BF"/>
    </w:rPr>
  </w:style>
  <w:style w:type="paragraph" w:styleId="IntenseQuote">
    <w:name w:val="Intense Quote"/>
    <w:basedOn w:val="Normal"/>
    <w:next w:val="Normal"/>
    <w:link w:val="IntenseQuoteChar"/>
    <w:uiPriority w:val="30"/>
    <w:qFormat/>
    <w:rsid w:val="009C4A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AFF"/>
    <w:rPr>
      <w:i/>
      <w:iCs/>
      <w:color w:val="0F4761" w:themeColor="accent1" w:themeShade="BF"/>
    </w:rPr>
  </w:style>
  <w:style w:type="character" w:styleId="IntenseReference">
    <w:name w:val="Intense Reference"/>
    <w:basedOn w:val="DefaultParagraphFont"/>
    <w:uiPriority w:val="32"/>
    <w:qFormat/>
    <w:rsid w:val="009C4AFF"/>
    <w:rPr>
      <w:b/>
      <w:bCs/>
      <w:smallCaps/>
      <w:color w:val="0F4761" w:themeColor="accent1" w:themeShade="BF"/>
      <w:spacing w:val="5"/>
    </w:rPr>
  </w:style>
  <w:style w:type="paragraph" w:customStyle="1" w:styleId="SubtitleTitlePage">
    <w:name w:val="Subtitle (Title Page)"/>
    <w:basedOn w:val="Normal"/>
    <w:link w:val="SubtitleTitlePageChar"/>
    <w:qFormat/>
    <w:rsid w:val="009C4AFF"/>
    <w:pPr>
      <w:spacing w:before="160"/>
    </w:pPr>
    <w:rPr>
      <w:rFonts w:cs="Times New Roman"/>
      <w:caps/>
      <w:spacing w:val="20"/>
      <w:sz w:val="18"/>
    </w:rPr>
  </w:style>
  <w:style w:type="paragraph" w:styleId="Header">
    <w:name w:val="header"/>
    <w:basedOn w:val="Normal"/>
    <w:link w:val="HeaderChar"/>
    <w:uiPriority w:val="99"/>
    <w:unhideWhenUsed/>
    <w:rsid w:val="009C4AFF"/>
    <w:pPr>
      <w:tabs>
        <w:tab w:val="center" w:pos="4680"/>
        <w:tab w:val="right" w:pos="9360"/>
      </w:tabs>
    </w:pPr>
  </w:style>
  <w:style w:type="character" w:customStyle="1" w:styleId="HeaderChar">
    <w:name w:val="Header Char"/>
    <w:basedOn w:val="DefaultParagraphFont"/>
    <w:link w:val="Header"/>
    <w:uiPriority w:val="99"/>
    <w:rsid w:val="009C4AFF"/>
    <w:rPr>
      <w:rFonts w:ascii="Arial" w:hAnsi="Arial"/>
      <w:color w:val="000000" w:themeColor="text1"/>
      <w:kern w:val="0"/>
      <w:sz w:val="20"/>
      <w14:ligatures w14:val="none"/>
    </w:rPr>
  </w:style>
  <w:style w:type="paragraph" w:customStyle="1" w:styleId="ChapterTitle">
    <w:name w:val="Chapter Title"/>
    <w:next w:val="BodyNormal"/>
    <w:qFormat/>
    <w:rsid w:val="009C4AFF"/>
    <w:pPr>
      <w:suppressAutoHyphens/>
      <w:spacing w:before="120" w:after="600"/>
      <w:outlineLvl w:val="0"/>
    </w:pPr>
    <w:rPr>
      <w:rFonts w:ascii="Arial" w:eastAsiaTheme="majorEastAsia" w:hAnsi="Arial" w:cstheme="majorBidi"/>
      <w:color w:val="000000" w:themeColor="text1"/>
      <w:kern w:val="0"/>
      <w:sz w:val="40"/>
      <w:szCs w:val="48"/>
      <w14:ligatures w14:val="none"/>
    </w:rPr>
  </w:style>
  <w:style w:type="paragraph" w:customStyle="1" w:styleId="BodyNormal">
    <w:name w:val="Body (Normal)"/>
    <w:link w:val="BodyNormalChar"/>
    <w:qFormat/>
    <w:rsid w:val="009C4AFF"/>
    <w:pPr>
      <w:widowControl w:val="0"/>
      <w:spacing w:before="480" w:after="480"/>
      <w:ind w:left="720" w:firstLine="288"/>
      <w:contextualSpacing/>
    </w:pPr>
    <w:rPr>
      <w:rFonts w:ascii="Arial" w:hAnsi="Arial"/>
      <w:color w:val="000000" w:themeColor="text1"/>
      <w:kern w:val="0"/>
      <w:sz w:val="24"/>
      <w14:ligatures w14:val="none"/>
    </w:rPr>
  </w:style>
  <w:style w:type="paragraph" w:styleId="Footer">
    <w:name w:val="footer"/>
    <w:basedOn w:val="Normal"/>
    <w:link w:val="FooterChar"/>
    <w:uiPriority w:val="99"/>
    <w:unhideWhenUsed/>
    <w:rsid w:val="009C4AFF"/>
    <w:pPr>
      <w:tabs>
        <w:tab w:val="center" w:pos="4680"/>
        <w:tab w:val="right" w:pos="9360"/>
      </w:tabs>
    </w:pPr>
  </w:style>
  <w:style w:type="character" w:customStyle="1" w:styleId="FooterChar">
    <w:name w:val="Footer Char"/>
    <w:basedOn w:val="DefaultParagraphFont"/>
    <w:link w:val="Footer"/>
    <w:uiPriority w:val="99"/>
    <w:rsid w:val="009C4AFF"/>
    <w:rPr>
      <w:rFonts w:ascii="Arial" w:hAnsi="Arial"/>
      <w:color w:val="000000" w:themeColor="text1"/>
      <w:kern w:val="0"/>
      <w:sz w:val="20"/>
      <w14:ligatures w14:val="none"/>
    </w:rPr>
  </w:style>
  <w:style w:type="paragraph" w:styleId="BalloonText">
    <w:name w:val="Balloon Text"/>
    <w:basedOn w:val="Normal"/>
    <w:link w:val="BalloonTextChar"/>
    <w:uiPriority w:val="99"/>
    <w:semiHidden/>
    <w:unhideWhenUsed/>
    <w:rsid w:val="009C4AFF"/>
    <w:rPr>
      <w:rFonts w:ascii="Tahoma" w:hAnsi="Tahoma" w:cs="Tahoma"/>
      <w:sz w:val="16"/>
      <w:szCs w:val="16"/>
    </w:rPr>
  </w:style>
  <w:style w:type="character" w:customStyle="1" w:styleId="BalloonTextChar">
    <w:name w:val="Balloon Text Char"/>
    <w:basedOn w:val="DefaultParagraphFont"/>
    <w:link w:val="BalloonText"/>
    <w:uiPriority w:val="99"/>
    <w:semiHidden/>
    <w:rsid w:val="009C4AFF"/>
    <w:rPr>
      <w:rFonts w:ascii="Tahoma" w:hAnsi="Tahoma" w:cs="Tahoma"/>
      <w:color w:val="000000" w:themeColor="text1"/>
      <w:kern w:val="0"/>
      <w:sz w:val="16"/>
      <w:szCs w:val="16"/>
      <w14:ligatures w14:val="none"/>
    </w:rPr>
  </w:style>
  <w:style w:type="paragraph" w:customStyle="1" w:styleId="TitleTitlePage">
    <w:name w:val="Title (Title Page)"/>
    <w:next w:val="Normal"/>
    <w:qFormat/>
    <w:rsid w:val="009C4AFF"/>
    <w:pPr>
      <w:pBdr>
        <w:bottom w:val="single" w:sz="4" w:space="1" w:color="auto"/>
      </w:pBdr>
      <w:suppressAutoHyphens/>
      <w:contextualSpacing/>
    </w:pPr>
    <w:rPr>
      <w:rFonts w:ascii="Gandhi Serif" w:eastAsiaTheme="majorEastAsia" w:hAnsi="Gandhi Serif" w:cstheme="majorBidi"/>
      <w:bCs/>
      <w:color w:val="000000" w:themeColor="text1"/>
      <w:spacing w:val="20"/>
      <w:kern w:val="0"/>
      <w:sz w:val="44"/>
      <w:szCs w:val="26"/>
      <w14:ligatures w14:val="none"/>
    </w:rPr>
  </w:style>
  <w:style w:type="paragraph" w:customStyle="1" w:styleId="CopyrightPage">
    <w:name w:val="Copyright Page"/>
    <w:qFormat/>
    <w:rsid w:val="009C4AFF"/>
    <w:pPr>
      <w:jc w:val="both"/>
    </w:pPr>
    <w:rPr>
      <w:rFonts w:ascii="Gandhi Serif" w:hAnsi="Gandhi Serif"/>
      <w:color w:val="000000" w:themeColor="text1"/>
      <w:kern w:val="0"/>
      <w:sz w:val="18"/>
      <w14:ligatures w14:val="none"/>
    </w:rPr>
  </w:style>
  <w:style w:type="paragraph" w:customStyle="1" w:styleId="BodyCentered">
    <w:name w:val="Body (Centered)"/>
    <w:qFormat/>
    <w:rsid w:val="009C4AFF"/>
    <w:pPr>
      <w:widowControl w:val="0"/>
      <w:suppressAutoHyphens/>
      <w:spacing w:before="120" w:after="120" w:line="320" w:lineRule="atLeast"/>
      <w:contextualSpacing/>
      <w:jc w:val="center"/>
    </w:pPr>
    <w:rPr>
      <w:rFonts w:ascii="Gandhi Serif" w:hAnsi="Gandhi Serif"/>
      <w:color w:val="000000" w:themeColor="text1"/>
      <w:kern w:val="0"/>
      <w:sz w:val="20"/>
      <w14:ligatures w14:val="none"/>
    </w:rPr>
  </w:style>
  <w:style w:type="paragraph" w:customStyle="1" w:styleId="AuthorNameTitlePage">
    <w:name w:val="Author Name (Title Page)"/>
    <w:next w:val="PubHouseTitlePage"/>
    <w:qFormat/>
    <w:rsid w:val="009C4AFF"/>
    <w:pPr>
      <w:suppressAutoHyphens/>
      <w:spacing w:before="2400" w:after="2400"/>
      <w:contextualSpacing/>
    </w:pPr>
    <w:rPr>
      <w:rFonts w:ascii="Gandhi Serif" w:eastAsiaTheme="majorEastAsia" w:hAnsi="Gandhi Serif" w:cstheme="majorBidi"/>
      <w:bCs/>
      <w:color w:val="000000" w:themeColor="text1"/>
      <w:kern w:val="0"/>
      <w:sz w:val="28"/>
      <w:szCs w:val="36"/>
      <w14:ligatures w14:val="none"/>
    </w:rPr>
  </w:style>
  <w:style w:type="character" w:customStyle="1" w:styleId="SubtitleTitlePageChar">
    <w:name w:val="Subtitle (Title Page) Char"/>
    <w:basedOn w:val="DefaultParagraphFont"/>
    <w:link w:val="SubtitleTitlePage"/>
    <w:rsid w:val="009C4AFF"/>
    <w:rPr>
      <w:rFonts w:ascii="Arial" w:hAnsi="Arial" w:cs="Times New Roman"/>
      <w:caps/>
      <w:color w:val="000000" w:themeColor="text1"/>
      <w:spacing w:val="20"/>
      <w:kern w:val="0"/>
      <w:sz w:val="18"/>
      <w14:ligatures w14:val="none"/>
    </w:rPr>
  </w:style>
  <w:style w:type="paragraph" w:customStyle="1" w:styleId="PubHouseTitlePage">
    <w:name w:val="Pub House (Title Page)"/>
    <w:next w:val="Normal"/>
    <w:qFormat/>
    <w:rsid w:val="009C4AFF"/>
    <w:pPr>
      <w:spacing w:before="120"/>
    </w:pPr>
    <w:rPr>
      <w:rFonts w:ascii="Gandhi Serif" w:eastAsiaTheme="majorEastAsia" w:hAnsi="Gandhi Serif" w:cstheme="majorBidi"/>
      <w:bCs/>
      <w:color w:val="000000" w:themeColor="text1"/>
      <w:kern w:val="0"/>
      <w:sz w:val="20"/>
      <w:szCs w:val="28"/>
      <w14:ligatures w14:val="none"/>
    </w:rPr>
  </w:style>
  <w:style w:type="character" w:customStyle="1" w:styleId="BodyNormalChar">
    <w:name w:val="Body (Normal) Char"/>
    <w:basedOn w:val="DefaultParagraphFont"/>
    <w:link w:val="BodyNormal"/>
    <w:rsid w:val="009C4AFF"/>
    <w:rPr>
      <w:rFonts w:ascii="Arial" w:hAnsi="Arial"/>
      <w:color w:val="000000" w:themeColor="text1"/>
      <w:kern w:val="0"/>
      <w:sz w:val="24"/>
      <w14:ligatures w14:val="none"/>
    </w:rPr>
  </w:style>
  <w:style w:type="paragraph" w:styleId="Caption">
    <w:name w:val="caption"/>
    <w:basedOn w:val="BodyNormal"/>
    <w:next w:val="Normal"/>
    <w:uiPriority w:val="35"/>
    <w:unhideWhenUsed/>
    <w:qFormat/>
    <w:rsid w:val="009C4AFF"/>
    <w:pPr>
      <w:spacing w:line="240" w:lineRule="auto"/>
      <w:ind w:firstLine="0"/>
    </w:pPr>
    <w:rPr>
      <w:bCs/>
      <w:color w:val="595959" w:themeColor="text1" w:themeTint="A6"/>
      <w:sz w:val="18"/>
      <w:szCs w:val="18"/>
    </w:rPr>
  </w:style>
  <w:style w:type="paragraph" w:styleId="TOCHeading">
    <w:name w:val="TOC Heading"/>
    <w:basedOn w:val="Heading1"/>
    <w:next w:val="Normal"/>
    <w:uiPriority w:val="39"/>
    <w:unhideWhenUsed/>
    <w:qFormat/>
    <w:rsid w:val="009C4AFF"/>
    <w:pPr>
      <w:spacing w:before="480" w:after="0"/>
      <w:outlineLvl w:val="9"/>
    </w:pPr>
    <w:rPr>
      <w:rFonts w:ascii="Arial" w:hAnsi="Arial"/>
      <w:b/>
      <w:bCs/>
      <w:sz w:val="28"/>
      <w:szCs w:val="28"/>
    </w:rPr>
  </w:style>
  <w:style w:type="character" w:styleId="Hyperlink">
    <w:name w:val="Hyperlink"/>
    <w:basedOn w:val="DefaultParagraphFont"/>
    <w:uiPriority w:val="99"/>
    <w:unhideWhenUsed/>
    <w:rsid w:val="009C4AFF"/>
    <w:rPr>
      <w:color w:val="467886" w:themeColor="hyperlink"/>
      <w:u w:val="single"/>
    </w:rPr>
  </w:style>
  <w:style w:type="paragraph" w:styleId="TOC1">
    <w:name w:val="toc 1"/>
    <w:basedOn w:val="Normal"/>
    <w:next w:val="Normal"/>
    <w:autoRedefine/>
    <w:uiPriority w:val="39"/>
    <w:unhideWhenUsed/>
    <w:rsid w:val="009C4AFF"/>
  </w:style>
  <w:style w:type="paragraph" w:styleId="TOC2">
    <w:name w:val="toc 2"/>
    <w:basedOn w:val="Normal"/>
    <w:next w:val="Normal"/>
    <w:autoRedefine/>
    <w:uiPriority w:val="39"/>
    <w:unhideWhenUsed/>
    <w:rsid w:val="009C4AFF"/>
    <w:pPr>
      <w:ind w:left="216"/>
    </w:pPr>
  </w:style>
  <w:style w:type="table" w:styleId="TableGrid">
    <w:name w:val="Table Grid"/>
    <w:basedOn w:val="TableNormal"/>
    <w:uiPriority w:val="59"/>
    <w:rsid w:val="009C4AFF"/>
    <w:rPr>
      <w:rFonts w:ascii="Arial" w:hAnsi="Arial"/>
      <w:color w:val="000000" w:themeColor="text1"/>
      <w:kern w:val="0"/>
      <w:sz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PointsTemplate">
    <w:name w:val="Bullet Points (Template)"/>
    <w:uiPriority w:val="99"/>
    <w:rsid w:val="009C4AFF"/>
    <w:pPr>
      <w:numPr>
        <w:numId w:val="1"/>
      </w:numPr>
    </w:pPr>
  </w:style>
  <w:style w:type="numbering" w:customStyle="1" w:styleId="NumberedListTemplate">
    <w:name w:val="Numbered List (Template)"/>
    <w:uiPriority w:val="99"/>
    <w:rsid w:val="009C4AFF"/>
    <w:pPr>
      <w:numPr>
        <w:numId w:val="2"/>
      </w:numPr>
    </w:pPr>
  </w:style>
  <w:style w:type="paragraph" w:customStyle="1" w:styleId="SubheadA">
    <w:name w:val="Subhead A"/>
    <w:basedOn w:val="BodyNormal"/>
    <w:qFormat/>
    <w:rsid w:val="009C4AFF"/>
    <w:pPr>
      <w:suppressAutoHyphens/>
      <w:spacing w:before="120" w:after="120"/>
      <w:ind w:firstLine="0"/>
    </w:pPr>
    <w:rPr>
      <w:sz w:val="28"/>
      <w:szCs w:val="28"/>
    </w:rPr>
  </w:style>
  <w:style w:type="paragraph" w:customStyle="1" w:styleId="Picture">
    <w:name w:val="Picture"/>
    <w:basedOn w:val="BodyCentered"/>
    <w:qFormat/>
    <w:rsid w:val="009C4AFF"/>
    <w:pPr>
      <w:spacing w:before="240" w:after="240"/>
    </w:pPr>
    <w:rPr>
      <w:noProof/>
      <w:sz w:val="16"/>
    </w:rPr>
  </w:style>
  <w:style w:type="paragraph" w:customStyle="1" w:styleId="RunningHeadEvenPages">
    <w:name w:val="Running Head (Even Pages)"/>
    <w:basedOn w:val="Footer"/>
    <w:link w:val="RunningHeadEvenPagesChar"/>
    <w:qFormat/>
    <w:rsid w:val="009C4AFF"/>
    <w:pPr>
      <w:spacing w:before="240" w:line="276" w:lineRule="auto"/>
      <w:ind w:firstLine="288"/>
      <w:jc w:val="both"/>
    </w:pPr>
    <w:rPr>
      <w:rFonts w:cs="Times New Roman"/>
      <w:spacing w:val="20"/>
      <w:szCs w:val="16"/>
    </w:rPr>
  </w:style>
  <w:style w:type="paragraph" w:customStyle="1" w:styleId="Copyright">
    <w:name w:val="Copyright"/>
    <w:qFormat/>
    <w:rsid w:val="009C4AFF"/>
    <w:pPr>
      <w:spacing w:before="240" w:line="276" w:lineRule="auto"/>
      <w:ind w:firstLine="288"/>
      <w:jc w:val="both"/>
    </w:pPr>
    <w:rPr>
      <w:rFonts w:ascii="Arial" w:hAnsi="Arial"/>
      <w:color w:val="000000" w:themeColor="text1"/>
      <w:kern w:val="0"/>
      <w:sz w:val="18"/>
      <w14:ligatures w14:val="none"/>
    </w:rPr>
  </w:style>
  <w:style w:type="paragraph" w:customStyle="1" w:styleId="PageSpacer">
    <w:name w:val="Page Spacer"/>
    <w:next w:val="BodyCentered"/>
    <w:qFormat/>
    <w:rsid w:val="009C4AFF"/>
    <w:pPr>
      <w:spacing w:before="1600" w:after="120" w:line="276" w:lineRule="auto"/>
      <w:ind w:firstLine="288"/>
      <w:jc w:val="center"/>
    </w:pPr>
    <w:rPr>
      <w:rFonts w:ascii="Arial" w:hAnsi="Arial"/>
      <w:color w:val="000000" w:themeColor="text1"/>
      <w:kern w:val="0"/>
      <w:sz w:val="20"/>
      <w14:ligatures w14:val="none"/>
    </w:rPr>
  </w:style>
  <w:style w:type="paragraph" w:customStyle="1" w:styleId="PubAddressTitlePage">
    <w:name w:val="Pub Address (Title Page)"/>
    <w:next w:val="Copyright"/>
    <w:qFormat/>
    <w:rsid w:val="009C4AFF"/>
    <w:pPr>
      <w:spacing w:before="240" w:after="120" w:line="276" w:lineRule="auto"/>
      <w:ind w:firstLine="288"/>
      <w:jc w:val="both"/>
    </w:pPr>
    <w:rPr>
      <w:rFonts w:ascii="Arial" w:eastAsiaTheme="majorEastAsia" w:hAnsi="Arial" w:cstheme="majorBidi"/>
      <w:bCs/>
      <w:color w:val="000000" w:themeColor="text1"/>
      <w:spacing w:val="40"/>
      <w:kern w:val="0"/>
      <w:sz w:val="20"/>
      <w:szCs w:val="24"/>
      <w14:ligatures w14:val="none"/>
    </w:rPr>
  </w:style>
  <w:style w:type="paragraph" w:customStyle="1" w:styleId="BodyCenteredItalic">
    <w:name w:val="Body (Centered Italic)"/>
    <w:basedOn w:val="BodyCentered"/>
    <w:qFormat/>
    <w:rsid w:val="009C4AFF"/>
    <w:pPr>
      <w:widowControl/>
      <w:ind w:firstLine="288"/>
    </w:pPr>
    <w:rPr>
      <w:rFonts w:ascii="Arial" w:hAnsi="Arial"/>
      <w:i/>
    </w:rPr>
  </w:style>
  <w:style w:type="paragraph" w:customStyle="1" w:styleId="BodyCaps">
    <w:name w:val="Body (Caps)"/>
    <w:basedOn w:val="BodyNormal"/>
    <w:next w:val="BodyNormal"/>
    <w:link w:val="BodyCapsChar"/>
    <w:rsid w:val="009C4AFF"/>
    <w:pPr>
      <w:widowControl/>
      <w:spacing w:before="240" w:after="120" w:line="276" w:lineRule="auto"/>
      <w:ind w:firstLine="0"/>
      <w:contextualSpacing w:val="0"/>
    </w:pPr>
    <w:rPr>
      <w:rFonts w:cs="Arial"/>
      <w:caps/>
      <w:color w:val="202122"/>
      <w:sz w:val="21"/>
      <w:szCs w:val="21"/>
      <w:shd w:val="clear" w:color="auto" w:fill="FFFFFF"/>
    </w:rPr>
  </w:style>
  <w:style w:type="paragraph" w:customStyle="1" w:styleId="BodyNoIndent">
    <w:name w:val="Body (No Indent)"/>
    <w:basedOn w:val="BodyNormal"/>
    <w:next w:val="BodyNormal"/>
    <w:link w:val="BodyNoIndentChar"/>
    <w:qFormat/>
    <w:rsid w:val="009C4AFF"/>
    <w:pPr>
      <w:widowControl/>
      <w:spacing w:before="240" w:after="120" w:line="276" w:lineRule="auto"/>
      <w:ind w:firstLine="0"/>
      <w:contextualSpacing w:val="0"/>
    </w:pPr>
    <w:rPr>
      <w:rFonts w:cs="Arial"/>
      <w:color w:val="202122"/>
      <w:sz w:val="21"/>
      <w:szCs w:val="21"/>
      <w:shd w:val="clear" w:color="auto" w:fill="FFFFFF"/>
    </w:rPr>
  </w:style>
  <w:style w:type="character" w:customStyle="1" w:styleId="BodyCapsChar">
    <w:name w:val="Body (Caps) Char"/>
    <w:basedOn w:val="BodyNormalChar"/>
    <w:link w:val="BodyCaps"/>
    <w:rsid w:val="009C4AFF"/>
    <w:rPr>
      <w:rFonts w:ascii="Arial" w:hAnsi="Arial" w:cs="Arial"/>
      <w:caps/>
      <w:color w:val="202122"/>
      <w:kern w:val="0"/>
      <w:sz w:val="21"/>
      <w:szCs w:val="21"/>
      <w14:ligatures w14:val="none"/>
    </w:rPr>
  </w:style>
  <w:style w:type="paragraph" w:customStyle="1" w:styleId="BackMatterHeading">
    <w:name w:val="Back Matter Heading"/>
    <w:basedOn w:val="ChapterTitle"/>
    <w:qFormat/>
    <w:rsid w:val="009C4AFF"/>
    <w:pPr>
      <w:spacing w:before="800" w:after="300" w:line="276" w:lineRule="auto"/>
      <w:ind w:firstLine="288"/>
    </w:pPr>
    <w:rPr>
      <w:b/>
      <w:bCs/>
      <w:spacing w:val="-10"/>
      <w:sz w:val="28"/>
      <w:szCs w:val="26"/>
    </w:rPr>
  </w:style>
  <w:style w:type="paragraph" w:customStyle="1" w:styleId="QuotationPullQuote">
    <w:name w:val="Quotation (Pull Quote)"/>
    <w:basedOn w:val="Normal"/>
    <w:next w:val="BodyNormal"/>
    <w:qFormat/>
    <w:rsid w:val="009C4AFF"/>
    <w:pPr>
      <w:pBdr>
        <w:top w:val="single" w:sz="24" w:space="3" w:color="F2F2F2" w:themeColor="background1" w:themeShade="F2"/>
        <w:left w:val="single" w:sz="24" w:space="3" w:color="F2F2F2" w:themeColor="background1" w:themeShade="F2"/>
        <w:bottom w:val="single" w:sz="24" w:space="3" w:color="F2F2F2" w:themeColor="background1" w:themeShade="F2"/>
        <w:right w:val="single" w:sz="24" w:space="3" w:color="F2F2F2" w:themeColor="background1" w:themeShade="F2"/>
      </w:pBdr>
      <w:shd w:val="clear" w:color="auto" w:fill="F2F2F2" w:themeFill="background1" w:themeFillShade="F2"/>
      <w:spacing w:before="200" w:after="120" w:line="276" w:lineRule="auto"/>
      <w:ind w:left="288" w:right="288" w:firstLine="288"/>
      <w:jc w:val="both"/>
    </w:pPr>
    <w:rPr>
      <w:i/>
    </w:rPr>
  </w:style>
  <w:style w:type="paragraph" w:customStyle="1" w:styleId="RunningHeadOddPages">
    <w:name w:val="Running Head (Odd Pages)"/>
    <w:basedOn w:val="Footer"/>
    <w:link w:val="RunningHeadOddPagesChar"/>
    <w:qFormat/>
    <w:rsid w:val="009C4AFF"/>
    <w:pPr>
      <w:spacing w:before="240" w:line="276" w:lineRule="auto"/>
      <w:ind w:firstLine="288"/>
      <w:jc w:val="right"/>
    </w:pPr>
    <w:rPr>
      <w:rFonts w:cs="Times New Roman"/>
      <w:spacing w:val="20"/>
      <w:szCs w:val="16"/>
    </w:rPr>
  </w:style>
  <w:style w:type="character" w:customStyle="1" w:styleId="RunningHeadEvenPagesChar">
    <w:name w:val="Running Head (Even Pages) Char"/>
    <w:basedOn w:val="FooterChar"/>
    <w:link w:val="RunningHeadEvenPages"/>
    <w:rsid w:val="009C4AFF"/>
    <w:rPr>
      <w:rFonts w:ascii="Arial" w:hAnsi="Arial" w:cs="Times New Roman"/>
      <w:color w:val="000000" w:themeColor="text1"/>
      <w:spacing w:val="20"/>
      <w:kern w:val="0"/>
      <w:sz w:val="20"/>
      <w:szCs w:val="16"/>
      <w14:ligatures w14:val="none"/>
    </w:rPr>
  </w:style>
  <w:style w:type="character" w:customStyle="1" w:styleId="RunningHeadOddPagesChar">
    <w:name w:val="Running Head (Odd Pages) Char"/>
    <w:basedOn w:val="FooterChar"/>
    <w:link w:val="RunningHeadOddPages"/>
    <w:rsid w:val="009C4AFF"/>
    <w:rPr>
      <w:rFonts w:ascii="Arial" w:hAnsi="Arial" w:cs="Times New Roman"/>
      <w:color w:val="000000" w:themeColor="text1"/>
      <w:spacing w:val="20"/>
      <w:kern w:val="0"/>
      <w:sz w:val="20"/>
      <w:szCs w:val="16"/>
      <w14:ligatures w14:val="none"/>
    </w:rPr>
  </w:style>
  <w:style w:type="paragraph" w:customStyle="1" w:styleId="TOCTitle">
    <w:name w:val="TOC Title"/>
    <w:basedOn w:val="BodyNoIndent"/>
    <w:link w:val="TOCTitleChar"/>
    <w:qFormat/>
    <w:rsid w:val="009C4AFF"/>
    <w:pPr>
      <w:spacing w:before="960"/>
    </w:pPr>
    <w:rPr>
      <w:sz w:val="36"/>
    </w:rPr>
  </w:style>
  <w:style w:type="character" w:customStyle="1" w:styleId="BodyNoIndentChar">
    <w:name w:val="Body (No Indent) Char"/>
    <w:basedOn w:val="BodyNormalChar"/>
    <w:link w:val="BodyNoIndent"/>
    <w:rsid w:val="009C4AFF"/>
    <w:rPr>
      <w:rFonts w:ascii="Arial" w:hAnsi="Arial" w:cs="Arial"/>
      <w:color w:val="202122"/>
      <w:kern w:val="0"/>
      <w:sz w:val="21"/>
      <w:szCs w:val="21"/>
      <w14:ligatures w14:val="none"/>
    </w:rPr>
  </w:style>
  <w:style w:type="character" w:customStyle="1" w:styleId="TOCTitleChar">
    <w:name w:val="TOC Title Char"/>
    <w:basedOn w:val="BodyNoIndentChar"/>
    <w:link w:val="TOCTitle"/>
    <w:rsid w:val="009C4AFF"/>
    <w:rPr>
      <w:rFonts w:ascii="Arial" w:hAnsi="Arial" w:cs="Arial"/>
      <w:color w:val="202122"/>
      <w:kern w:val="0"/>
      <w:sz w:val="36"/>
      <w:szCs w:val="21"/>
      <w14:ligatures w14:val="none"/>
    </w:rPr>
  </w:style>
  <w:style w:type="character" w:styleId="FollowedHyperlink">
    <w:name w:val="FollowedHyperlink"/>
    <w:basedOn w:val="DefaultParagraphFont"/>
    <w:uiPriority w:val="99"/>
    <w:semiHidden/>
    <w:unhideWhenUsed/>
    <w:rsid w:val="009C4AFF"/>
    <w:rPr>
      <w:color w:val="96607D" w:themeColor="followedHyperlink"/>
      <w:u w:val="single"/>
    </w:rPr>
  </w:style>
  <w:style w:type="character" w:customStyle="1" w:styleId="css-133coio">
    <w:name w:val="css-133coio"/>
    <w:basedOn w:val="DefaultParagraphFont"/>
    <w:rsid w:val="009C4AFF"/>
  </w:style>
  <w:style w:type="paragraph" w:styleId="TOC3">
    <w:name w:val="toc 3"/>
    <w:basedOn w:val="Normal"/>
    <w:next w:val="Normal"/>
    <w:autoRedefine/>
    <w:uiPriority w:val="39"/>
    <w:unhideWhenUsed/>
    <w:rsid w:val="009C4AFF"/>
    <w:pPr>
      <w:spacing w:after="100" w:line="259" w:lineRule="auto"/>
      <w:ind w:left="440"/>
    </w:pPr>
    <w:rPr>
      <w:rFonts w:asciiTheme="minorHAnsi" w:eastAsiaTheme="minorEastAsia" w:hAnsiTheme="minorHAnsi"/>
    </w:rPr>
  </w:style>
  <w:style w:type="paragraph" w:styleId="TOC4">
    <w:name w:val="toc 4"/>
    <w:basedOn w:val="Normal"/>
    <w:next w:val="Normal"/>
    <w:autoRedefine/>
    <w:uiPriority w:val="39"/>
    <w:unhideWhenUsed/>
    <w:rsid w:val="009C4AFF"/>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9C4AFF"/>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9C4AFF"/>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9C4AFF"/>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9C4AFF"/>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9C4AFF"/>
    <w:pPr>
      <w:spacing w:after="100" w:line="259" w:lineRule="auto"/>
      <w:ind w:left="1760"/>
    </w:pPr>
    <w:rPr>
      <w:rFonts w:asciiTheme="minorHAnsi" w:eastAsiaTheme="minorEastAsia" w:hAnsiTheme="minorHAnsi"/>
    </w:rPr>
  </w:style>
  <w:style w:type="character" w:styleId="UnresolvedMention">
    <w:name w:val="Unresolved Mention"/>
    <w:basedOn w:val="DefaultParagraphFont"/>
    <w:uiPriority w:val="99"/>
    <w:semiHidden/>
    <w:unhideWhenUsed/>
    <w:rsid w:val="009C4AFF"/>
    <w:rPr>
      <w:color w:val="605E5C"/>
      <w:shd w:val="clear" w:color="auto" w:fill="E1DFDD"/>
    </w:rPr>
  </w:style>
  <w:style w:type="character" w:styleId="PlaceholderText">
    <w:name w:val="Placeholder Text"/>
    <w:basedOn w:val="DefaultParagraphFont"/>
    <w:uiPriority w:val="99"/>
    <w:semiHidden/>
    <w:rsid w:val="009C4AFF"/>
    <w:rPr>
      <w:color w:val="808080"/>
    </w:rPr>
  </w:style>
  <w:style w:type="paragraph" w:styleId="HTMLPreformatted">
    <w:name w:val="HTML Preformatted"/>
    <w:basedOn w:val="Normal"/>
    <w:link w:val="HTMLPreformattedChar"/>
    <w:uiPriority w:val="99"/>
    <w:semiHidden/>
    <w:unhideWhenUsed/>
    <w:rsid w:val="009C4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9C4AFF"/>
    <w:rPr>
      <w:rFonts w:ascii="Courier New" w:eastAsia="Times New Roman" w:hAnsi="Courier New" w:cs="Courier New"/>
      <w:color w:val="000000" w:themeColor="text1"/>
      <w:kern w:val="0"/>
      <w:sz w:val="20"/>
      <w:szCs w:val="20"/>
      <w14:ligatures w14:val="none"/>
    </w:rPr>
  </w:style>
  <w:style w:type="paragraph" w:styleId="Revision">
    <w:name w:val="Revision"/>
    <w:hidden/>
    <w:uiPriority w:val="99"/>
    <w:semiHidden/>
    <w:rsid w:val="009C4AFF"/>
    <w:rPr>
      <w:rFonts w:ascii="Gandhi Serif" w:hAnsi="Gandhi Serif"/>
      <w:color w:val="000000" w:themeColor="text1"/>
      <w:kern w:val="0"/>
      <w:sz w:val="20"/>
      <w14:ligatures w14:val="none"/>
    </w:rPr>
  </w:style>
  <w:style w:type="character" w:customStyle="1" w:styleId="Hyperlink1">
    <w:name w:val="Hyperlink1"/>
    <w:basedOn w:val="DefaultParagraphFont"/>
    <w:uiPriority w:val="99"/>
    <w:unhideWhenUsed/>
    <w:rsid w:val="009C4AFF"/>
    <w:rPr>
      <w:color w:val="0000FF"/>
      <w:u w:val="single"/>
    </w:rPr>
  </w:style>
  <w:style w:type="paragraph" w:styleId="EndnoteText">
    <w:name w:val="endnote text"/>
    <w:basedOn w:val="Normal"/>
    <w:link w:val="EndnoteTextChar"/>
    <w:uiPriority w:val="99"/>
    <w:semiHidden/>
    <w:unhideWhenUsed/>
    <w:rsid w:val="009C4AFF"/>
    <w:rPr>
      <w:szCs w:val="20"/>
    </w:rPr>
  </w:style>
  <w:style w:type="character" w:customStyle="1" w:styleId="EndnoteTextChar">
    <w:name w:val="Endnote Text Char"/>
    <w:basedOn w:val="DefaultParagraphFont"/>
    <w:link w:val="EndnoteText"/>
    <w:uiPriority w:val="99"/>
    <w:semiHidden/>
    <w:rsid w:val="009C4AFF"/>
    <w:rPr>
      <w:rFonts w:ascii="Arial" w:hAnsi="Arial"/>
      <w:color w:val="000000" w:themeColor="text1"/>
      <w:kern w:val="0"/>
      <w:sz w:val="20"/>
      <w:szCs w:val="20"/>
      <w14:ligatures w14:val="none"/>
    </w:rPr>
  </w:style>
  <w:style w:type="character" w:styleId="EndnoteReference">
    <w:name w:val="endnote reference"/>
    <w:basedOn w:val="DefaultParagraphFont"/>
    <w:uiPriority w:val="99"/>
    <w:semiHidden/>
    <w:unhideWhenUsed/>
    <w:rsid w:val="009C4AFF"/>
    <w:rPr>
      <w:vertAlign w:val="superscript"/>
    </w:rPr>
  </w:style>
  <w:style w:type="paragraph" w:styleId="NormalWeb">
    <w:name w:val="Normal (Web)"/>
    <w:basedOn w:val="Normal"/>
    <w:uiPriority w:val="99"/>
    <w:semiHidden/>
    <w:unhideWhenUsed/>
    <w:rsid w:val="00ED5D62"/>
    <w:pPr>
      <w:spacing w:before="100" w:beforeAutospacing="1" w:after="100" w:afterAutospacing="1" w:line="240" w:lineRule="auto"/>
      <w:ind w:firstLine="0"/>
    </w:pPr>
    <w:rPr>
      <w:rFonts w:ascii="Times New Roman" w:eastAsia="Times New Roman" w:hAnsi="Times New Roman" w:cs="Times New Roman"/>
      <w:color w:val="auto"/>
      <w:sz w:val="24"/>
      <w:szCs w:val="24"/>
    </w:rPr>
  </w:style>
  <w:style w:type="paragraph" w:customStyle="1" w:styleId="Angel">
    <w:name w:val="Angel"/>
    <w:basedOn w:val="BodyNormal"/>
    <w:next w:val="BodyNormal"/>
    <w:autoRedefine/>
    <w:rsid w:val="00FB697A"/>
    <w:pPr>
      <w:spacing w:before="0" w:after="0"/>
    </w:pPr>
    <w:rPr>
      <w:rFonts w:ascii="Roboto Condensed Medium" w:hAnsi="Roboto Condensed Medium"/>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521235">
      <w:bodyDiv w:val="1"/>
      <w:marLeft w:val="0"/>
      <w:marRight w:val="0"/>
      <w:marTop w:val="0"/>
      <w:marBottom w:val="0"/>
      <w:divBdr>
        <w:top w:val="none" w:sz="0" w:space="0" w:color="auto"/>
        <w:left w:val="none" w:sz="0" w:space="0" w:color="auto"/>
        <w:bottom w:val="none" w:sz="0" w:space="0" w:color="auto"/>
        <w:right w:val="none" w:sz="0" w:space="0" w:color="auto"/>
      </w:divBdr>
      <w:divsChild>
        <w:div w:id="1731537427">
          <w:marLeft w:val="0"/>
          <w:marRight w:val="0"/>
          <w:marTop w:val="0"/>
          <w:marBottom w:val="0"/>
          <w:divBdr>
            <w:top w:val="none" w:sz="0" w:space="0" w:color="242424"/>
            <w:left w:val="none" w:sz="0" w:space="0" w:color="242424"/>
            <w:bottom w:val="none" w:sz="0" w:space="0" w:color="242424"/>
            <w:right w:val="none" w:sz="0" w:space="0" w:color="242424"/>
          </w:divBdr>
          <w:divsChild>
            <w:div w:id="2056927452">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jpg"/><Relationship Id="rId13" Type="http://schemas.openxmlformats.org/officeDocument/2006/relationships/hyperlink" Target="http://www.BookDesignTemplat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okDesignTemplate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bookdesigntemplates.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15B3F-13D6-40BA-8331-4CB623B39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227</Pages>
  <Words>39834</Words>
  <Characters>227057</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Lynch</dc:creator>
  <cp:keywords/>
  <dc:description/>
  <cp:lastModifiedBy>James Lynch</cp:lastModifiedBy>
  <cp:revision>34</cp:revision>
  <dcterms:created xsi:type="dcterms:W3CDTF">2025-02-20T03:21:00Z</dcterms:created>
  <dcterms:modified xsi:type="dcterms:W3CDTF">2025-03-19T01:49:00Z</dcterms:modified>
</cp:coreProperties>
</file>